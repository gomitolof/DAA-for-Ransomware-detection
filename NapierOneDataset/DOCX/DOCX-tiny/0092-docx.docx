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D1" w:rsidRDefault="001D34D1" w:rsidP="00C961BF">
      <w:pPr>
        <w:rPr>
          <w:rFonts w:ascii="Arial" w:hAnsi="Arial" w:cs="Arial"/>
          <w:b/>
          <w:bCs/>
        </w:rPr>
      </w:pPr>
    </w:p>
    <w:p w:rsidR="002018A5" w:rsidRDefault="004C41F9" w:rsidP="00C961BF">
      <w:pPr>
        <w:ind w:hanging="720"/>
        <w:jc w:val="right"/>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425ADB">
        <w:rPr>
          <w:rFonts w:ascii="Arial" w:hAnsi="Arial" w:cs="Arial"/>
          <w:b/>
          <w:bCs/>
        </w:rPr>
        <w:tab/>
      </w:r>
      <w:r w:rsidR="00425ADB">
        <w:rPr>
          <w:rFonts w:ascii="Arial" w:hAnsi="Arial" w:cs="Arial"/>
          <w:b/>
          <w:bCs/>
        </w:rPr>
        <w:tab/>
      </w:r>
      <w:del w:id="0" w:author="Lawrence, Ellen - Cabinet Office [Restricted]" w:date="2013-10-16T12:59:00Z">
        <w:r w:rsidR="00695C62" w:rsidDel="0054308F">
          <w:rPr>
            <w:rFonts w:ascii="Arial" w:hAnsi="Arial" w:cs="Arial"/>
            <w:b/>
            <w:bCs/>
          </w:rPr>
          <w:delText>14453</w:delText>
        </w:r>
      </w:del>
      <w:ins w:id="1" w:author="Lawrence, Ellen - Cabinet Office [Restricted]" w:date="2013-10-16T12:59:00Z">
        <w:r w:rsidR="0054308F">
          <w:rPr>
            <w:rFonts w:ascii="Arial" w:hAnsi="Arial" w:cs="Arial"/>
            <w:b/>
            <w:bCs/>
          </w:rPr>
          <w:t>14</w:t>
        </w:r>
        <w:r w:rsidR="0054308F">
          <w:rPr>
            <w:rFonts w:ascii="Arial" w:hAnsi="Arial" w:cs="Arial"/>
            <w:b/>
            <w:bCs/>
          </w:rPr>
          <w:t>093</w:t>
        </w:r>
      </w:ins>
      <w:bookmarkStart w:id="2" w:name="_GoBack"/>
      <w:bookmarkEnd w:id="2"/>
      <w:r w:rsidR="00C75178">
        <w:rPr>
          <w:rFonts w:ascii="Arial" w:hAnsi="Arial" w:cs="Arial"/>
          <w:b/>
          <w:bCs/>
        </w:rPr>
        <w:t>/13</w:t>
      </w:r>
    </w:p>
    <w:p w:rsidR="002018A5" w:rsidRDefault="008C7BFA" w:rsidP="00C961BF">
      <w:pPr>
        <w:ind w:hanging="720"/>
        <w:jc w:val="right"/>
        <w:rPr>
          <w:rFonts w:ascii="Arial" w:hAnsi="Arial" w:cs="Arial"/>
          <w:b/>
          <w:bCs/>
        </w:rPr>
      </w:pPr>
      <w:r>
        <w:rPr>
          <w:rFonts w:ascii="Arial" w:hAnsi="Arial" w:cs="Arial"/>
          <w:b/>
          <w:bCs/>
        </w:rPr>
        <w:t>COM (</w:t>
      </w:r>
      <w:r w:rsidR="00C75178">
        <w:rPr>
          <w:rFonts w:ascii="Arial" w:hAnsi="Arial" w:cs="Arial"/>
          <w:b/>
          <w:bCs/>
        </w:rPr>
        <w:t>2013</w:t>
      </w:r>
      <w:r w:rsidR="00425ADB">
        <w:rPr>
          <w:rFonts w:ascii="Arial" w:hAnsi="Arial" w:cs="Arial"/>
          <w:b/>
          <w:bCs/>
        </w:rPr>
        <w:t xml:space="preserve">) </w:t>
      </w:r>
      <w:r w:rsidR="00A45652">
        <w:rPr>
          <w:rFonts w:ascii="Arial" w:hAnsi="Arial" w:cs="Arial"/>
          <w:b/>
          <w:bCs/>
        </w:rPr>
        <w:t>669</w:t>
      </w:r>
      <w:r w:rsidR="004C41F9">
        <w:rPr>
          <w:rFonts w:ascii="Arial" w:hAnsi="Arial" w:cs="Arial"/>
          <w:b/>
          <w:bCs/>
        </w:rPr>
        <w:t xml:space="preserve"> FINAL</w:t>
      </w:r>
    </w:p>
    <w:p w:rsidR="00111F10" w:rsidRDefault="00111F10" w:rsidP="00C961BF">
      <w:pPr>
        <w:ind w:hanging="720"/>
        <w:jc w:val="right"/>
        <w:rPr>
          <w:rFonts w:ascii="Arial" w:hAnsi="Arial" w:cs="Arial"/>
          <w:b/>
          <w:bCs/>
        </w:rPr>
      </w:pPr>
    </w:p>
    <w:p w:rsidR="00111F10" w:rsidRDefault="00111F10" w:rsidP="00C961BF">
      <w:pPr>
        <w:ind w:hanging="720"/>
        <w:jc w:val="right"/>
        <w:rPr>
          <w:rFonts w:ascii="Arial" w:hAnsi="Arial" w:cs="Arial"/>
          <w:b/>
          <w:bCs/>
        </w:rPr>
      </w:pPr>
    </w:p>
    <w:p w:rsidR="001D34D1" w:rsidRPr="00274414" w:rsidRDefault="004C41F9" w:rsidP="00C961BF">
      <w:pPr>
        <w:jc w:val="both"/>
        <w:rPr>
          <w:rFonts w:ascii="Arial" w:hAnsi="Arial" w:cs="Arial"/>
          <w:b/>
          <w:bCs/>
        </w:rPr>
      </w:pPr>
      <w:r>
        <w:rPr>
          <w:rFonts w:ascii="Arial" w:hAnsi="Arial" w:cs="Arial"/>
          <w:b/>
          <w:bCs/>
        </w:rPr>
        <w:t xml:space="preserve">EXPLANATORY </w:t>
      </w:r>
      <w:r w:rsidRPr="00274414">
        <w:rPr>
          <w:rFonts w:ascii="Arial" w:hAnsi="Arial" w:cs="Arial"/>
          <w:b/>
          <w:bCs/>
        </w:rPr>
        <w:t xml:space="preserve">MEMORANDUM ON EUROPEAN UNION </w:t>
      </w:r>
      <w:r w:rsidR="00AA6E89" w:rsidRPr="00274414">
        <w:rPr>
          <w:rFonts w:ascii="Arial" w:hAnsi="Arial" w:cs="Arial"/>
          <w:b/>
          <w:bCs/>
          <w:iCs/>
        </w:rPr>
        <w:t>LEGISLATION</w:t>
      </w:r>
    </w:p>
    <w:p w:rsidR="001D34D1" w:rsidRPr="00274414" w:rsidRDefault="001D34D1" w:rsidP="00C961BF">
      <w:pPr>
        <w:jc w:val="both"/>
        <w:rPr>
          <w:rFonts w:ascii="Arial" w:hAnsi="Arial" w:cs="Arial"/>
        </w:rPr>
      </w:pPr>
    </w:p>
    <w:p w:rsidR="00D64138" w:rsidRDefault="00307875" w:rsidP="00C961BF">
      <w:pPr>
        <w:jc w:val="both"/>
        <w:rPr>
          <w:rFonts w:ascii="Arial" w:hAnsi="Arial" w:cs="Arial"/>
          <w:b/>
          <w:bCs/>
        </w:rPr>
      </w:pPr>
      <w:r>
        <w:rPr>
          <w:rFonts w:ascii="Arial" w:hAnsi="Arial" w:cs="Arial"/>
          <w:b/>
          <w:bCs/>
        </w:rPr>
        <w:t>DRAFT AMENDING BUDGET NO.8</w:t>
      </w:r>
      <w:r w:rsidR="00111F10" w:rsidRPr="00274414">
        <w:rPr>
          <w:rFonts w:ascii="Arial" w:hAnsi="Arial" w:cs="Arial"/>
          <w:b/>
          <w:bCs/>
        </w:rPr>
        <w:t xml:space="preserve"> </w:t>
      </w:r>
      <w:r w:rsidR="00A45652">
        <w:rPr>
          <w:rFonts w:ascii="Arial" w:hAnsi="Arial" w:cs="Arial"/>
          <w:b/>
          <w:bCs/>
        </w:rPr>
        <w:t xml:space="preserve">(DAB2 BIS) </w:t>
      </w:r>
      <w:r w:rsidR="00111F10" w:rsidRPr="00274414">
        <w:rPr>
          <w:rFonts w:ascii="Arial" w:hAnsi="Arial" w:cs="Arial"/>
          <w:b/>
          <w:bCs/>
        </w:rPr>
        <w:t>TO THE GENERAL</w:t>
      </w:r>
      <w:r w:rsidR="00111F10">
        <w:rPr>
          <w:rFonts w:ascii="Arial" w:hAnsi="Arial" w:cs="Arial"/>
          <w:b/>
          <w:bCs/>
        </w:rPr>
        <w:t xml:space="preserve"> BUDGET 201</w:t>
      </w:r>
      <w:r w:rsidR="00C75178">
        <w:rPr>
          <w:rFonts w:ascii="Arial" w:hAnsi="Arial" w:cs="Arial"/>
          <w:b/>
          <w:bCs/>
        </w:rPr>
        <w:t>3</w:t>
      </w:r>
      <w:r w:rsidR="00111F10">
        <w:rPr>
          <w:rFonts w:ascii="Arial" w:hAnsi="Arial" w:cs="Arial"/>
          <w:b/>
          <w:bCs/>
        </w:rPr>
        <w:t xml:space="preserve"> – </w:t>
      </w:r>
      <w:r w:rsidR="00472E0F">
        <w:rPr>
          <w:rFonts w:ascii="Arial" w:hAnsi="Arial" w:cs="Arial"/>
          <w:b/>
          <w:bCs/>
        </w:rPr>
        <w:t xml:space="preserve">GENERAL STATEMENT OF REVENUE- </w:t>
      </w:r>
      <w:r w:rsidR="00111F10">
        <w:rPr>
          <w:rFonts w:ascii="Arial" w:hAnsi="Arial" w:cs="Arial"/>
          <w:b/>
          <w:bCs/>
        </w:rPr>
        <w:t>STATEMENT OF EXPENDITURE BY SECTION – SECTION III – COMMISSION</w:t>
      </w:r>
    </w:p>
    <w:p w:rsidR="00111F10" w:rsidRDefault="00111F10" w:rsidP="00C961BF">
      <w:pPr>
        <w:jc w:val="both"/>
        <w:rPr>
          <w:rFonts w:ascii="Arial" w:hAnsi="Arial" w:cs="Arial"/>
          <w:b/>
          <w:bCs/>
        </w:rPr>
      </w:pPr>
    </w:p>
    <w:p w:rsidR="009F666D" w:rsidRDefault="009F666D" w:rsidP="00C961BF">
      <w:pPr>
        <w:rPr>
          <w:rFonts w:ascii="Arial" w:hAnsi="Arial" w:cs="Arial"/>
          <w:b/>
          <w:bCs/>
        </w:rPr>
      </w:pPr>
    </w:p>
    <w:p w:rsidR="00FF5621" w:rsidRPr="00762FFD" w:rsidRDefault="00FF5621" w:rsidP="00C961BF">
      <w:pPr>
        <w:rPr>
          <w:rFonts w:ascii="Arial" w:hAnsi="Arial" w:cs="Arial"/>
          <w:bCs/>
        </w:rPr>
      </w:pPr>
    </w:p>
    <w:p w:rsidR="001D34D1" w:rsidRPr="00762FFD" w:rsidRDefault="00425ADB" w:rsidP="00C961BF">
      <w:pPr>
        <w:pStyle w:val="NormalWeb"/>
        <w:spacing w:before="0" w:beforeAutospacing="0" w:after="0" w:afterAutospacing="0"/>
        <w:jc w:val="right"/>
        <w:rPr>
          <w:rFonts w:ascii="Arial" w:hAnsi="Arial" w:cs="Arial"/>
          <w:lang w:val="en-GB"/>
        </w:rPr>
      </w:pP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Pr="00762FFD">
        <w:rPr>
          <w:rFonts w:ascii="Arial" w:hAnsi="Arial" w:cs="Arial"/>
          <w:lang w:val="en-GB"/>
        </w:rPr>
        <w:tab/>
      </w:r>
      <w:r w:rsidR="00A45652">
        <w:rPr>
          <w:rFonts w:ascii="Arial" w:hAnsi="Arial" w:cs="Arial"/>
          <w:bCs/>
          <w:lang w:val="en-GB"/>
        </w:rPr>
        <w:t>October</w:t>
      </w:r>
      <w:r w:rsidR="0015084B" w:rsidRPr="00762FFD">
        <w:rPr>
          <w:rFonts w:ascii="Arial" w:hAnsi="Arial" w:cs="Arial"/>
          <w:bCs/>
          <w:lang w:val="en-GB"/>
        </w:rPr>
        <w:t xml:space="preserve"> 201</w:t>
      </w:r>
      <w:r w:rsidR="00C75178" w:rsidRPr="00762FFD">
        <w:rPr>
          <w:rFonts w:ascii="Arial" w:hAnsi="Arial" w:cs="Arial"/>
          <w:bCs/>
          <w:lang w:val="en-GB"/>
        </w:rPr>
        <w:t>3</w:t>
      </w:r>
    </w:p>
    <w:p w:rsidR="00FF5621" w:rsidRDefault="00FF5621" w:rsidP="00C961BF">
      <w:pPr>
        <w:rPr>
          <w:rFonts w:ascii="Arial" w:hAnsi="Arial" w:cs="Arial"/>
        </w:rPr>
      </w:pPr>
    </w:p>
    <w:p w:rsidR="001D34D1" w:rsidRPr="00274414" w:rsidRDefault="004C41F9" w:rsidP="00C961BF">
      <w:pPr>
        <w:rPr>
          <w:rFonts w:ascii="Arial" w:hAnsi="Arial" w:cs="Arial"/>
        </w:rPr>
      </w:pPr>
      <w:r w:rsidRPr="00274414">
        <w:rPr>
          <w:rFonts w:ascii="Arial" w:hAnsi="Arial" w:cs="Arial"/>
        </w:rPr>
        <w:t>Submitted by HM Treasury</w:t>
      </w:r>
    </w:p>
    <w:p w:rsidR="00CA490A" w:rsidRPr="00274414" w:rsidRDefault="00CA490A" w:rsidP="00C961BF">
      <w:pPr>
        <w:rPr>
          <w:rFonts w:ascii="Arial" w:hAnsi="Arial" w:cs="Arial"/>
        </w:rPr>
      </w:pPr>
    </w:p>
    <w:p w:rsidR="00607885" w:rsidRPr="00274414" w:rsidRDefault="00607885" w:rsidP="00C961BF">
      <w:pPr>
        <w:pStyle w:val="Heading1"/>
      </w:pPr>
    </w:p>
    <w:p w:rsidR="001D34D1" w:rsidRPr="00274414" w:rsidRDefault="004C41F9" w:rsidP="00C961BF">
      <w:pPr>
        <w:pStyle w:val="Heading1"/>
      </w:pPr>
      <w:r w:rsidRPr="00274414">
        <w:t>SUBJECT MATTER</w:t>
      </w:r>
      <w:r w:rsidR="00557819" w:rsidRPr="00274414">
        <w:t xml:space="preserve"> </w:t>
      </w:r>
    </w:p>
    <w:p w:rsidR="002A4C17" w:rsidRPr="00274414" w:rsidRDefault="002A4C17" w:rsidP="00C961BF">
      <w:pPr>
        <w:jc w:val="both"/>
        <w:rPr>
          <w:rFonts w:ascii="Arial" w:hAnsi="Arial" w:cs="Arial"/>
        </w:rPr>
      </w:pPr>
    </w:p>
    <w:p w:rsidR="00274414" w:rsidRPr="00B74103" w:rsidRDefault="00AC4FDB" w:rsidP="00B74103">
      <w:pPr>
        <w:pStyle w:val="ListParagraph"/>
        <w:numPr>
          <w:ilvl w:val="0"/>
          <w:numId w:val="1"/>
        </w:numPr>
        <w:jc w:val="both"/>
        <w:rPr>
          <w:rFonts w:ascii="Arial" w:hAnsi="Arial" w:cs="Arial"/>
        </w:rPr>
      </w:pPr>
      <w:r>
        <w:rPr>
          <w:rFonts w:ascii="Arial" w:hAnsi="Arial" w:cs="Arial"/>
        </w:rPr>
        <w:t>On 25</w:t>
      </w:r>
      <w:r w:rsidR="009F085F" w:rsidRPr="00274414">
        <w:rPr>
          <w:rFonts w:ascii="Arial" w:hAnsi="Arial" w:cs="Arial"/>
        </w:rPr>
        <w:t xml:space="preserve"> </w:t>
      </w:r>
      <w:r w:rsidR="00A45652">
        <w:rPr>
          <w:rFonts w:ascii="Arial" w:hAnsi="Arial" w:cs="Arial"/>
        </w:rPr>
        <w:t>September 2013</w:t>
      </w:r>
      <w:r w:rsidR="00762FFD" w:rsidRPr="00274414">
        <w:rPr>
          <w:rFonts w:ascii="Arial" w:hAnsi="Arial" w:cs="Arial"/>
        </w:rPr>
        <w:t xml:space="preserve"> t</w:t>
      </w:r>
      <w:r w:rsidR="00F06E1A" w:rsidRPr="00274414">
        <w:rPr>
          <w:rFonts w:ascii="Arial" w:hAnsi="Arial" w:cs="Arial"/>
        </w:rPr>
        <w:t xml:space="preserve">he Commission presented </w:t>
      </w:r>
      <w:r w:rsidR="00E42F30" w:rsidRPr="00274414">
        <w:rPr>
          <w:rFonts w:ascii="Arial" w:hAnsi="Arial" w:cs="Arial"/>
        </w:rPr>
        <w:t>a</w:t>
      </w:r>
      <w:r w:rsidR="00F06E1A" w:rsidRPr="00274414">
        <w:rPr>
          <w:rFonts w:ascii="Arial" w:hAnsi="Arial" w:cs="Arial"/>
        </w:rPr>
        <w:t xml:space="preserve"> proposal for Draft Amending Budget No. </w:t>
      </w:r>
      <w:r w:rsidR="00A45652">
        <w:rPr>
          <w:rFonts w:ascii="Arial" w:hAnsi="Arial" w:cs="Arial"/>
        </w:rPr>
        <w:t>8</w:t>
      </w:r>
      <w:r w:rsidR="00F06E1A" w:rsidRPr="00274414">
        <w:rPr>
          <w:rFonts w:ascii="Arial" w:hAnsi="Arial" w:cs="Arial"/>
        </w:rPr>
        <w:t xml:space="preserve"> for the 201</w:t>
      </w:r>
      <w:r w:rsidR="00C75178" w:rsidRPr="00274414">
        <w:rPr>
          <w:rFonts w:ascii="Arial" w:hAnsi="Arial" w:cs="Arial"/>
        </w:rPr>
        <w:t>3</w:t>
      </w:r>
      <w:r w:rsidR="00F06E1A" w:rsidRPr="00274414">
        <w:rPr>
          <w:rFonts w:ascii="Arial" w:hAnsi="Arial" w:cs="Arial"/>
        </w:rPr>
        <w:t xml:space="preserve"> EU Budget (DAB </w:t>
      </w:r>
      <w:r w:rsidR="006849BE">
        <w:rPr>
          <w:rFonts w:ascii="Arial" w:hAnsi="Arial" w:cs="Arial"/>
        </w:rPr>
        <w:t>8</w:t>
      </w:r>
      <w:r w:rsidR="00F06E1A" w:rsidRPr="00274414">
        <w:rPr>
          <w:rFonts w:ascii="Arial" w:hAnsi="Arial" w:cs="Arial"/>
        </w:rPr>
        <w:t>/201</w:t>
      </w:r>
      <w:r w:rsidR="00C75178" w:rsidRPr="00274414">
        <w:rPr>
          <w:rFonts w:ascii="Arial" w:hAnsi="Arial" w:cs="Arial"/>
        </w:rPr>
        <w:t>3</w:t>
      </w:r>
      <w:r w:rsidR="00F06E1A" w:rsidRPr="00274414">
        <w:rPr>
          <w:rFonts w:ascii="Arial" w:hAnsi="Arial" w:cs="Arial"/>
        </w:rPr>
        <w:t xml:space="preserve">). This </w:t>
      </w:r>
      <w:r w:rsidR="009F085F" w:rsidRPr="00274414">
        <w:rPr>
          <w:rFonts w:ascii="Arial" w:hAnsi="Arial" w:cs="Arial"/>
        </w:rPr>
        <w:t>concerns</w:t>
      </w:r>
      <w:r w:rsidR="00F06E1A" w:rsidRPr="00274414">
        <w:rPr>
          <w:rFonts w:ascii="Arial" w:hAnsi="Arial" w:cs="Arial"/>
        </w:rPr>
        <w:t xml:space="preserve"> </w:t>
      </w:r>
      <w:r w:rsidR="001F2733">
        <w:rPr>
          <w:rFonts w:ascii="Arial" w:hAnsi="Arial" w:cs="Arial"/>
        </w:rPr>
        <w:t>an</w:t>
      </w:r>
      <w:r w:rsidR="001F2733" w:rsidRPr="001F2733">
        <w:rPr>
          <w:rFonts w:ascii="Arial" w:hAnsi="Arial" w:cs="Arial"/>
        </w:rPr>
        <w:t xml:space="preserve"> increase of payment appropriations of </w:t>
      </w:r>
      <w:r w:rsidR="001F2733" w:rsidRPr="00274414">
        <w:rPr>
          <w:rFonts w:ascii="Arial" w:hAnsi="Arial" w:cs="Arial"/>
          <w:iCs/>
        </w:rPr>
        <w:t>€</w:t>
      </w:r>
      <w:r w:rsidR="001F2733">
        <w:rPr>
          <w:rFonts w:ascii="Arial" w:hAnsi="Arial" w:cs="Arial"/>
        </w:rPr>
        <w:t xml:space="preserve">3.9 billion </w:t>
      </w:r>
      <w:r w:rsidR="001F2733" w:rsidRPr="00274414">
        <w:rPr>
          <w:rFonts w:ascii="Arial" w:hAnsi="Arial" w:cs="Arial"/>
        </w:rPr>
        <w:t>(£</w:t>
      </w:r>
      <w:r w:rsidR="000F18A8">
        <w:rPr>
          <w:rFonts w:ascii="Arial" w:hAnsi="Arial" w:cs="Arial"/>
        </w:rPr>
        <w:t>3.3</w:t>
      </w:r>
      <w:r w:rsidR="001F2733">
        <w:rPr>
          <w:rFonts w:ascii="Arial" w:hAnsi="Arial" w:cs="Arial"/>
        </w:rPr>
        <w:t xml:space="preserve"> b</w:t>
      </w:r>
      <w:r w:rsidR="001F2733" w:rsidRPr="00274414">
        <w:rPr>
          <w:rFonts w:ascii="Arial" w:hAnsi="Arial" w:cs="Arial"/>
        </w:rPr>
        <w:t>illion</w:t>
      </w:r>
      <w:r w:rsidR="001F2733">
        <w:rPr>
          <w:rStyle w:val="FootnoteReference"/>
          <w:rFonts w:ascii="Arial" w:hAnsi="Arial" w:cs="Arial"/>
        </w:rPr>
        <w:footnoteReference w:id="1"/>
      </w:r>
      <w:r w:rsidR="001F2733" w:rsidRPr="00274414">
        <w:rPr>
          <w:rFonts w:ascii="Arial" w:hAnsi="Arial" w:cs="Arial"/>
        </w:rPr>
        <w:t xml:space="preserve">) </w:t>
      </w:r>
      <w:r w:rsidR="001F2733">
        <w:rPr>
          <w:rFonts w:ascii="Arial" w:hAnsi="Arial" w:cs="Arial"/>
        </w:rPr>
        <w:t>across H</w:t>
      </w:r>
      <w:r w:rsidR="001F2733" w:rsidRPr="001F2733">
        <w:rPr>
          <w:rFonts w:ascii="Arial" w:hAnsi="Arial" w:cs="Arial"/>
        </w:rPr>
        <w:t xml:space="preserve">eadings 1a, 1b, 2, 3a, 3b and 4 </w:t>
      </w:r>
      <w:r w:rsidR="009F085F" w:rsidRPr="00274414">
        <w:rPr>
          <w:rFonts w:ascii="Arial" w:hAnsi="Arial" w:cs="Arial"/>
        </w:rPr>
        <w:t xml:space="preserve">of the </w:t>
      </w:r>
      <w:r w:rsidR="003306B5">
        <w:rPr>
          <w:rFonts w:ascii="Arial" w:hAnsi="Arial" w:cs="Arial"/>
        </w:rPr>
        <w:t>M</w:t>
      </w:r>
      <w:r w:rsidR="009F085F" w:rsidRPr="00274414">
        <w:rPr>
          <w:rFonts w:ascii="Arial" w:hAnsi="Arial" w:cs="Arial"/>
        </w:rPr>
        <w:t>ulti-</w:t>
      </w:r>
      <w:r w:rsidR="003306B5">
        <w:rPr>
          <w:rFonts w:ascii="Arial" w:hAnsi="Arial" w:cs="Arial"/>
        </w:rPr>
        <w:t>A</w:t>
      </w:r>
      <w:r w:rsidR="009F085F" w:rsidRPr="00274414">
        <w:rPr>
          <w:rFonts w:ascii="Arial" w:hAnsi="Arial" w:cs="Arial"/>
        </w:rPr>
        <w:t xml:space="preserve">nnual </w:t>
      </w:r>
      <w:r w:rsidR="003306B5">
        <w:rPr>
          <w:rFonts w:ascii="Arial" w:hAnsi="Arial" w:cs="Arial"/>
        </w:rPr>
        <w:t>F</w:t>
      </w:r>
      <w:r w:rsidR="009F085F" w:rsidRPr="00274414">
        <w:rPr>
          <w:rFonts w:ascii="Arial" w:hAnsi="Arial" w:cs="Arial"/>
        </w:rPr>
        <w:t xml:space="preserve">inancial </w:t>
      </w:r>
      <w:r w:rsidR="003306B5">
        <w:rPr>
          <w:rFonts w:ascii="Arial" w:hAnsi="Arial" w:cs="Arial"/>
        </w:rPr>
        <w:t>F</w:t>
      </w:r>
      <w:r w:rsidR="009F085F" w:rsidRPr="00274414">
        <w:rPr>
          <w:rFonts w:ascii="Arial" w:hAnsi="Arial" w:cs="Arial"/>
        </w:rPr>
        <w:t>ramework (MFF).</w:t>
      </w:r>
      <w:r w:rsidR="003C61E1" w:rsidRPr="00274414">
        <w:rPr>
          <w:rFonts w:ascii="Arial" w:hAnsi="Arial" w:cs="Arial"/>
        </w:rPr>
        <w:t xml:space="preserve"> </w:t>
      </w:r>
      <w:r w:rsidR="00B74103" w:rsidRPr="00B74103">
        <w:rPr>
          <w:rFonts w:ascii="Arial" w:hAnsi="Arial" w:cs="Arial"/>
        </w:rPr>
        <w:t>The majority (around 80%) of the requested additional payment appropriations by MFF heading are concentrated in Heading 1b.</w:t>
      </w:r>
    </w:p>
    <w:p w:rsidR="00C0011E" w:rsidRPr="00274414" w:rsidRDefault="00C0011E" w:rsidP="00C961BF">
      <w:pPr>
        <w:jc w:val="both"/>
        <w:rPr>
          <w:rFonts w:ascii="Arial" w:hAnsi="Arial" w:cs="Arial"/>
        </w:rPr>
      </w:pPr>
    </w:p>
    <w:p w:rsidR="001F2733" w:rsidRPr="001F2733" w:rsidRDefault="009F085F" w:rsidP="001F2733">
      <w:pPr>
        <w:numPr>
          <w:ilvl w:val="0"/>
          <w:numId w:val="1"/>
        </w:numPr>
        <w:jc w:val="both"/>
        <w:rPr>
          <w:rFonts w:ascii="Arial" w:hAnsi="Arial" w:cs="Arial"/>
        </w:rPr>
      </w:pPr>
      <w:r w:rsidRPr="001F2733">
        <w:rPr>
          <w:rFonts w:ascii="Arial" w:hAnsi="Arial" w:cs="Arial"/>
        </w:rPr>
        <w:t xml:space="preserve">The Commission </w:t>
      </w:r>
      <w:r w:rsidR="00F55DC4">
        <w:rPr>
          <w:rFonts w:ascii="Arial" w:hAnsi="Arial" w:cs="Arial"/>
        </w:rPr>
        <w:t xml:space="preserve">asserts </w:t>
      </w:r>
      <w:r w:rsidR="00472E0F" w:rsidRPr="001F2733">
        <w:rPr>
          <w:rFonts w:ascii="Arial" w:hAnsi="Arial" w:cs="Arial"/>
        </w:rPr>
        <w:t>that</w:t>
      </w:r>
      <w:r w:rsidR="001F2733" w:rsidRPr="001F2733">
        <w:rPr>
          <w:rFonts w:ascii="Arial" w:hAnsi="Arial" w:cs="Arial"/>
        </w:rPr>
        <w:t xml:space="preserve"> this money is needed to meet the outstanding needs to the end of the year, to ensure that legal obligations stemming from past and current commitments can be honoured, financial penalties avoided, and beneficiaries can receive the funds envisaged by the agreed EU policies.</w:t>
      </w:r>
    </w:p>
    <w:p w:rsidR="001F2733" w:rsidRDefault="001F2733" w:rsidP="001F2733">
      <w:pPr>
        <w:jc w:val="both"/>
        <w:rPr>
          <w:rFonts w:ascii="Arial" w:hAnsi="Arial" w:cs="Arial"/>
        </w:rPr>
      </w:pPr>
    </w:p>
    <w:p w:rsidR="008276CB" w:rsidRPr="00457530" w:rsidRDefault="00B74103" w:rsidP="00457530">
      <w:pPr>
        <w:numPr>
          <w:ilvl w:val="0"/>
          <w:numId w:val="1"/>
        </w:numPr>
        <w:jc w:val="both"/>
        <w:rPr>
          <w:rFonts w:ascii="Arial" w:hAnsi="Arial" w:cs="Arial"/>
        </w:rPr>
      </w:pPr>
      <w:r>
        <w:rPr>
          <w:rFonts w:ascii="Arial" w:hAnsi="Arial" w:cs="Arial"/>
        </w:rPr>
        <w:t xml:space="preserve">The Commission </w:t>
      </w:r>
      <w:r w:rsidR="00F55DC4">
        <w:rPr>
          <w:rFonts w:ascii="Arial" w:hAnsi="Arial" w:cs="Arial"/>
        </w:rPr>
        <w:t xml:space="preserve">also </w:t>
      </w:r>
      <w:r>
        <w:rPr>
          <w:rFonts w:ascii="Arial" w:hAnsi="Arial" w:cs="Arial"/>
        </w:rPr>
        <w:t xml:space="preserve">claims that </w:t>
      </w:r>
      <w:r w:rsidR="00F55DC4">
        <w:rPr>
          <w:rFonts w:ascii="Arial" w:hAnsi="Arial" w:cs="Arial"/>
        </w:rPr>
        <w:t>t</w:t>
      </w:r>
      <w:r w:rsidR="001F2733" w:rsidRPr="00BD28A6">
        <w:rPr>
          <w:rFonts w:ascii="Arial" w:hAnsi="Arial" w:cs="Arial"/>
        </w:rPr>
        <w:t xml:space="preserve">his DAB 8/2013 updates </w:t>
      </w:r>
      <w:r w:rsidR="00470CB4">
        <w:rPr>
          <w:rFonts w:ascii="Arial" w:hAnsi="Arial" w:cs="Arial"/>
        </w:rPr>
        <w:t>Draft Amending Budget No. 2 for the 2013 EU Budget (</w:t>
      </w:r>
      <w:r w:rsidR="001F2733" w:rsidRPr="00BD28A6">
        <w:rPr>
          <w:rFonts w:ascii="Arial" w:hAnsi="Arial" w:cs="Arial"/>
        </w:rPr>
        <w:t>DAB 2/2013</w:t>
      </w:r>
      <w:r w:rsidR="00470CB4">
        <w:rPr>
          <w:rFonts w:ascii="Arial" w:hAnsi="Arial" w:cs="Arial"/>
        </w:rPr>
        <w:t>)</w:t>
      </w:r>
      <w:r w:rsidR="001F2733" w:rsidRPr="00BD28A6">
        <w:rPr>
          <w:rFonts w:ascii="Arial" w:hAnsi="Arial" w:cs="Arial"/>
        </w:rPr>
        <w:t>, presented in Mar</w:t>
      </w:r>
      <w:r>
        <w:rPr>
          <w:rFonts w:ascii="Arial" w:hAnsi="Arial" w:cs="Arial"/>
        </w:rPr>
        <w:t>ch 2013 for an amount of €11.</w:t>
      </w:r>
      <w:r w:rsidR="001F2733" w:rsidRPr="00BD28A6">
        <w:rPr>
          <w:rFonts w:ascii="Arial" w:hAnsi="Arial" w:cs="Arial"/>
        </w:rPr>
        <w:t xml:space="preserve">2 billion </w:t>
      </w:r>
      <w:r w:rsidR="000F18A8" w:rsidRPr="00274414">
        <w:rPr>
          <w:rFonts w:ascii="Arial" w:hAnsi="Arial" w:cs="Arial"/>
        </w:rPr>
        <w:t>(£</w:t>
      </w:r>
      <w:r w:rsidR="000F18A8" w:rsidRPr="000F18A8">
        <w:rPr>
          <w:rFonts w:ascii="Arial" w:hAnsi="Arial" w:cs="Arial"/>
        </w:rPr>
        <w:t>9.4</w:t>
      </w:r>
      <w:r w:rsidR="000F18A8">
        <w:rPr>
          <w:rFonts w:ascii="Arial" w:hAnsi="Arial" w:cs="Arial"/>
        </w:rPr>
        <w:t xml:space="preserve"> b</w:t>
      </w:r>
      <w:r w:rsidR="000F18A8" w:rsidRPr="00274414">
        <w:rPr>
          <w:rFonts w:ascii="Arial" w:hAnsi="Arial" w:cs="Arial"/>
        </w:rPr>
        <w:t>illion</w:t>
      </w:r>
      <w:r w:rsidR="000F18A8">
        <w:rPr>
          <w:rFonts w:ascii="Arial" w:hAnsi="Arial" w:cs="Arial"/>
        </w:rPr>
        <w:t xml:space="preserve">) </w:t>
      </w:r>
      <w:r w:rsidR="001F2733" w:rsidRPr="00BD28A6">
        <w:rPr>
          <w:rFonts w:ascii="Arial" w:hAnsi="Arial" w:cs="Arial"/>
        </w:rPr>
        <w:t>and only partially approved by the budgetary authority in Septem</w:t>
      </w:r>
      <w:r>
        <w:rPr>
          <w:rFonts w:ascii="Arial" w:hAnsi="Arial" w:cs="Arial"/>
        </w:rPr>
        <w:t>ber 2013 for an amount of €7.</w:t>
      </w:r>
      <w:r w:rsidR="001F2733" w:rsidRPr="00BD28A6">
        <w:rPr>
          <w:rFonts w:ascii="Arial" w:hAnsi="Arial" w:cs="Arial"/>
        </w:rPr>
        <w:t>3 billion</w:t>
      </w:r>
      <w:r w:rsidR="000F18A8">
        <w:rPr>
          <w:rFonts w:ascii="Arial" w:hAnsi="Arial" w:cs="Arial"/>
        </w:rPr>
        <w:t xml:space="preserve"> </w:t>
      </w:r>
      <w:r w:rsidR="000F18A8" w:rsidRPr="00274414">
        <w:rPr>
          <w:rFonts w:ascii="Arial" w:hAnsi="Arial" w:cs="Arial"/>
        </w:rPr>
        <w:t>(</w:t>
      </w:r>
      <w:r w:rsidR="000F18A8">
        <w:rPr>
          <w:rFonts w:ascii="Arial" w:hAnsi="Arial" w:cs="Arial"/>
        </w:rPr>
        <w:t>£6.1 b</w:t>
      </w:r>
      <w:r w:rsidR="000F18A8" w:rsidRPr="00274414">
        <w:rPr>
          <w:rFonts w:ascii="Arial" w:hAnsi="Arial" w:cs="Arial"/>
        </w:rPr>
        <w:t>illion</w:t>
      </w:r>
      <w:r w:rsidR="000F18A8">
        <w:rPr>
          <w:rFonts w:ascii="Arial" w:hAnsi="Arial" w:cs="Arial"/>
        </w:rPr>
        <w:t>)</w:t>
      </w:r>
      <w:r w:rsidR="00F55DC4">
        <w:rPr>
          <w:rFonts w:ascii="Arial" w:hAnsi="Arial" w:cs="Arial"/>
        </w:rPr>
        <w:t>.</w:t>
      </w:r>
    </w:p>
    <w:p w:rsidR="00B74103" w:rsidRPr="00B74103" w:rsidRDefault="00B74103" w:rsidP="00B74103">
      <w:pPr>
        <w:pStyle w:val="ListParagraph"/>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MINISTERIAL RESPONSIBILITY</w:t>
      </w:r>
    </w:p>
    <w:p w:rsidR="001D34D1" w:rsidRPr="00274414" w:rsidRDefault="001D34D1" w:rsidP="00C961BF">
      <w:pPr>
        <w:rPr>
          <w:rFonts w:ascii="Arial" w:hAnsi="Arial" w:cs="Arial"/>
        </w:rPr>
      </w:pPr>
    </w:p>
    <w:p w:rsidR="000C1D87" w:rsidRPr="00274414" w:rsidRDefault="00C83B3D" w:rsidP="00C961BF">
      <w:pPr>
        <w:pStyle w:val="BodyText3"/>
        <w:numPr>
          <w:ilvl w:val="0"/>
          <w:numId w:val="1"/>
        </w:numPr>
        <w:tabs>
          <w:tab w:val="left" w:pos="360"/>
        </w:tabs>
        <w:rPr>
          <w:rFonts w:ascii="Arial" w:hAnsi="Arial" w:cs="Arial"/>
        </w:rPr>
      </w:pPr>
      <w:r w:rsidRPr="00274414">
        <w:rPr>
          <w:rFonts w:ascii="Arial" w:hAnsi="Arial" w:cs="Arial"/>
        </w:rPr>
        <w:t>The Chancellor of the Exchequer is</w:t>
      </w:r>
      <w:r w:rsidR="000C1D87" w:rsidRPr="00274414">
        <w:rPr>
          <w:rFonts w:ascii="Arial" w:hAnsi="Arial" w:cs="Arial"/>
        </w:rPr>
        <w:t xml:space="preserve"> responsible for United Kingdom policy on the EU Budget. The Foreign and Commonwealth Secretary is responsible for overall United Kingdom policy towards the European Union. </w:t>
      </w:r>
    </w:p>
    <w:p w:rsidR="001D34D1" w:rsidRPr="00274414" w:rsidRDefault="001D34D1" w:rsidP="00C961BF">
      <w:pPr>
        <w:jc w:val="both"/>
        <w:rPr>
          <w:rFonts w:ascii="Arial" w:hAnsi="Arial" w:cs="Arial"/>
        </w:rPr>
      </w:pPr>
    </w:p>
    <w:p w:rsidR="001D34D1" w:rsidRDefault="004C41F9" w:rsidP="00C961BF">
      <w:pPr>
        <w:pStyle w:val="Heading1"/>
      </w:pPr>
      <w:r w:rsidRPr="00274414">
        <w:t>INTEREST OF DEVOLVED ADMINISTRATIONS</w:t>
      </w:r>
    </w:p>
    <w:p w:rsidR="00C961BF" w:rsidRPr="00C961BF" w:rsidRDefault="00C961BF" w:rsidP="00C961BF"/>
    <w:p w:rsidR="001D34D1" w:rsidRPr="00274414" w:rsidRDefault="00D95DD3" w:rsidP="00C961BF">
      <w:pPr>
        <w:pStyle w:val="NormalWeb"/>
        <w:numPr>
          <w:ilvl w:val="0"/>
          <w:numId w:val="1"/>
        </w:numPr>
        <w:tabs>
          <w:tab w:val="left" w:pos="360"/>
        </w:tabs>
        <w:spacing w:before="0" w:beforeAutospacing="0"/>
        <w:ind w:right="28"/>
        <w:jc w:val="both"/>
        <w:rPr>
          <w:rFonts w:ascii="Arial" w:hAnsi="Arial" w:cs="Arial"/>
        </w:rPr>
      </w:pPr>
      <w:r w:rsidRPr="00274414">
        <w:rPr>
          <w:rFonts w:ascii="Arial" w:hAnsi="Arial" w:cs="Arial"/>
        </w:rPr>
        <w:t>Policy concerning the EU budget are reserved matters under the UK’s devolution settlements. The D</w:t>
      </w:r>
      <w:r w:rsidR="000C1D87" w:rsidRPr="00274414">
        <w:rPr>
          <w:rFonts w:ascii="Arial" w:hAnsi="Arial" w:cs="Arial"/>
        </w:rPr>
        <w:t xml:space="preserve">evolved </w:t>
      </w:r>
      <w:r w:rsidRPr="00274414">
        <w:rPr>
          <w:rFonts w:ascii="Arial" w:hAnsi="Arial" w:cs="Arial"/>
        </w:rPr>
        <w:t>A</w:t>
      </w:r>
      <w:r w:rsidR="000C1D87" w:rsidRPr="00274414">
        <w:rPr>
          <w:rFonts w:ascii="Arial" w:hAnsi="Arial" w:cs="Arial"/>
        </w:rPr>
        <w:t xml:space="preserve">dministrations have </w:t>
      </w:r>
      <w:r w:rsidR="001709FD" w:rsidRPr="00274414">
        <w:rPr>
          <w:rFonts w:ascii="Arial" w:hAnsi="Arial" w:cs="Arial"/>
        </w:rPr>
        <w:t xml:space="preserve">not </w:t>
      </w:r>
      <w:r w:rsidR="000C1D87" w:rsidRPr="00274414">
        <w:rPr>
          <w:rFonts w:ascii="Arial" w:hAnsi="Arial" w:cs="Arial"/>
        </w:rPr>
        <w:t xml:space="preserve">been consulted in the preparation of this </w:t>
      </w:r>
      <w:r w:rsidR="00F34719" w:rsidRPr="00274414">
        <w:rPr>
          <w:rFonts w:ascii="Arial" w:hAnsi="Arial" w:cs="Arial"/>
          <w:iCs/>
        </w:rPr>
        <w:t>Explanatory Memorandum</w:t>
      </w:r>
      <w:r w:rsidR="000C1D87" w:rsidRPr="00274414">
        <w:rPr>
          <w:rFonts w:ascii="Arial" w:hAnsi="Arial" w:cs="Arial"/>
        </w:rPr>
        <w:t>.</w:t>
      </w:r>
    </w:p>
    <w:p w:rsidR="001D34D1" w:rsidRPr="00274414" w:rsidRDefault="004C41F9" w:rsidP="00C961BF">
      <w:pPr>
        <w:pStyle w:val="Heading1"/>
      </w:pPr>
      <w:r w:rsidRPr="00274414">
        <w:t>LEGAL AND PROCEDURAL ISSUES</w:t>
      </w:r>
      <w:r w:rsidR="009B0446" w:rsidRPr="00274414">
        <w:t xml:space="preserve"> </w:t>
      </w:r>
    </w:p>
    <w:p w:rsidR="001D34D1" w:rsidRPr="00274414" w:rsidRDefault="001D34D1" w:rsidP="00C961BF">
      <w:pPr>
        <w:rPr>
          <w:rFonts w:ascii="Arial" w:hAnsi="Arial" w:cs="Arial"/>
        </w:rPr>
      </w:pPr>
    </w:p>
    <w:p w:rsidR="0095410B" w:rsidRPr="00464C8B" w:rsidRDefault="004C41F9" w:rsidP="00C961BF">
      <w:pPr>
        <w:pStyle w:val="ListParagraph"/>
        <w:numPr>
          <w:ilvl w:val="0"/>
          <w:numId w:val="2"/>
        </w:numPr>
        <w:ind w:left="567" w:hanging="141"/>
        <w:rPr>
          <w:rFonts w:ascii="Arial" w:hAnsi="Arial" w:cs="Arial"/>
          <w:u w:val="single"/>
        </w:rPr>
      </w:pPr>
      <w:r w:rsidRPr="00274414">
        <w:rPr>
          <w:rFonts w:ascii="Arial" w:hAnsi="Arial" w:cs="Arial"/>
          <w:u w:val="single"/>
        </w:rPr>
        <w:t>Legal basis</w:t>
      </w:r>
    </w:p>
    <w:p w:rsidR="00307875" w:rsidRPr="00307875" w:rsidRDefault="00307875" w:rsidP="00307875">
      <w:pPr>
        <w:jc w:val="both"/>
        <w:rPr>
          <w:rFonts w:ascii="Arial" w:hAnsi="Arial" w:cs="Arial"/>
        </w:rPr>
      </w:pPr>
    </w:p>
    <w:p w:rsidR="00307875" w:rsidRPr="00531B18" w:rsidRDefault="00307875" w:rsidP="00307875">
      <w:pPr>
        <w:pStyle w:val="ListParagraph"/>
        <w:numPr>
          <w:ilvl w:val="0"/>
          <w:numId w:val="1"/>
        </w:numPr>
        <w:spacing w:after="240"/>
        <w:jc w:val="both"/>
        <w:rPr>
          <w:rFonts w:ascii="Arial" w:hAnsi="Arial" w:cs="Arial"/>
          <w:iCs/>
        </w:rPr>
      </w:pPr>
      <w:r w:rsidRPr="00531B18">
        <w:rPr>
          <w:rFonts w:ascii="Arial" w:hAnsi="Arial" w:cs="Arial"/>
          <w:iCs/>
        </w:rPr>
        <w:t>Article 314 of the Treaty on the Functioning of the European Union, in conjunction with the Treaty establishing the European Atomic Energy Community, and in particular Article 106 (a) thereof</w:t>
      </w:r>
      <w:r>
        <w:rPr>
          <w:rFonts w:ascii="Arial" w:hAnsi="Arial" w:cs="Arial"/>
          <w:iCs/>
        </w:rPr>
        <w:t>,</w:t>
      </w:r>
      <w:r w:rsidRPr="00531B18">
        <w:rPr>
          <w:rFonts w:ascii="Arial" w:hAnsi="Arial" w:cs="Arial"/>
          <w:iCs/>
        </w:rPr>
        <w:t xml:space="preserve"> and Regulation (EU, Euratom) No 966/2012 of the European Parliament and of the Council of 25 October 2012 on the Financial Regulation applicable to the general budget of the Union (Article 41 of which makes provision for the Commission to present draft amending budgets). </w:t>
      </w:r>
    </w:p>
    <w:p w:rsidR="00DF0A32" w:rsidRDefault="00DF0A32" w:rsidP="00C961BF">
      <w:pPr>
        <w:pStyle w:val="ListParagraph"/>
        <w:jc w:val="both"/>
        <w:rPr>
          <w:rFonts w:ascii="Arial" w:hAnsi="Arial" w:cs="Arial"/>
        </w:rPr>
      </w:pPr>
    </w:p>
    <w:p w:rsidR="00DF0A32" w:rsidRDefault="00DF0A32" w:rsidP="00C961BF">
      <w:pPr>
        <w:ind w:firstLine="360"/>
        <w:rPr>
          <w:rFonts w:ascii="Arial" w:hAnsi="Arial" w:cs="Arial"/>
        </w:rPr>
      </w:pPr>
      <w:r>
        <w:rPr>
          <w:rFonts w:ascii="Arial" w:hAnsi="Arial" w:cs="Arial"/>
        </w:rPr>
        <w:t xml:space="preserve">ii. </w:t>
      </w:r>
      <w:r>
        <w:rPr>
          <w:rFonts w:ascii="Arial" w:hAnsi="Arial" w:cs="Arial"/>
          <w:u w:val="single"/>
        </w:rPr>
        <w:t>Legislative procedure</w:t>
      </w:r>
    </w:p>
    <w:p w:rsidR="00DF0A32" w:rsidRDefault="00DF0A32" w:rsidP="00C961BF">
      <w:pPr>
        <w:rPr>
          <w:rFonts w:ascii="Arial" w:hAnsi="Arial" w:cs="Arial"/>
        </w:rPr>
      </w:pPr>
    </w:p>
    <w:p w:rsidR="00DF0A32" w:rsidRPr="0025422E" w:rsidRDefault="00DF0A32" w:rsidP="00C961BF">
      <w:pPr>
        <w:numPr>
          <w:ilvl w:val="0"/>
          <w:numId w:val="1"/>
        </w:numPr>
        <w:tabs>
          <w:tab w:val="clear" w:pos="720"/>
          <w:tab w:val="num" w:pos="709"/>
        </w:tabs>
        <w:ind w:left="709"/>
        <w:jc w:val="both"/>
        <w:rPr>
          <w:rFonts w:ascii="Arial" w:hAnsi="Arial" w:cs="Arial"/>
          <w:iCs/>
        </w:rPr>
      </w:pPr>
      <w:r w:rsidRPr="0025422E">
        <w:rPr>
          <w:rFonts w:ascii="Arial" w:hAnsi="Arial" w:cs="Arial"/>
          <w:iCs/>
        </w:rPr>
        <w:t xml:space="preserve">Special legislative procedure: </w:t>
      </w:r>
      <w:r>
        <w:rPr>
          <w:rFonts w:ascii="Arial" w:hAnsi="Arial" w:cs="Arial"/>
          <w:iCs/>
        </w:rPr>
        <w:t xml:space="preserve">joint </w:t>
      </w:r>
      <w:r w:rsidRPr="0025422E">
        <w:rPr>
          <w:rFonts w:ascii="Arial" w:hAnsi="Arial" w:cs="Arial"/>
          <w:iCs/>
        </w:rPr>
        <w:t xml:space="preserve">decision of the European Parliament and the Council. </w:t>
      </w:r>
    </w:p>
    <w:p w:rsidR="00DF0A32" w:rsidRPr="00246CFB" w:rsidRDefault="00DF0A32" w:rsidP="00C961BF">
      <w:pPr>
        <w:tabs>
          <w:tab w:val="num" w:pos="709"/>
        </w:tabs>
        <w:ind w:left="709"/>
        <w:jc w:val="both"/>
        <w:rPr>
          <w:rFonts w:ascii="Arial" w:hAnsi="Arial" w:cs="Arial"/>
          <w:i/>
          <w:iCs/>
        </w:rPr>
      </w:pPr>
    </w:p>
    <w:p w:rsidR="00DF0A32" w:rsidRDefault="00DF0A32" w:rsidP="00C961BF">
      <w:pPr>
        <w:tabs>
          <w:tab w:val="num" w:pos="709"/>
        </w:tabs>
        <w:ind w:left="709" w:hanging="283"/>
        <w:rPr>
          <w:rFonts w:ascii="Arial" w:hAnsi="Arial" w:cs="Arial"/>
        </w:rPr>
      </w:pPr>
      <w:r>
        <w:rPr>
          <w:rFonts w:ascii="Arial" w:hAnsi="Arial" w:cs="Arial"/>
        </w:rPr>
        <w:t xml:space="preserve">iii. </w:t>
      </w:r>
      <w:r>
        <w:rPr>
          <w:rFonts w:ascii="Arial" w:hAnsi="Arial" w:cs="Arial"/>
          <w:u w:val="single"/>
        </w:rPr>
        <w:t>Voting procedure</w:t>
      </w:r>
    </w:p>
    <w:p w:rsidR="00DF0A32" w:rsidRDefault="00DF0A32" w:rsidP="00C961BF">
      <w:pPr>
        <w:tabs>
          <w:tab w:val="num" w:pos="709"/>
        </w:tabs>
        <w:ind w:left="709"/>
        <w:rPr>
          <w:rFonts w:ascii="Arial" w:hAnsi="Arial" w:cs="Arial"/>
        </w:rPr>
      </w:pPr>
    </w:p>
    <w:p w:rsidR="00B912E9" w:rsidRPr="00DF0A32" w:rsidRDefault="00DF0A32" w:rsidP="00C961BF">
      <w:pPr>
        <w:numPr>
          <w:ilvl w:val="0"/>
          <w:numId w:val="1"/>
        </w:numPr>
        <w:ind w:left="709"/>
        <w:jc w:val="both"/>
        <w:rPr>
          <w:rFonts w:ascii="Arial" w:hAnsi="Arial" w:cs="Arial"/>
          <w:iCs/>
        </w:rPr>
      </w:pPr>
      <w:r w:rsidRPr="0025422E">
        <w:rPr>
          <w:rFonts w:ascii="Arial" w:hAnsi="Arial" w:cs="Arial"/>
          <w:iCs/>
        </w:rPr>
        <w:t>The Council will vote by Qualified Majority Voting (QMV) on this proposal.</w:t>
      </w:r>
    </w:p>
    <w:p w:rsidR="00B822DA" w:rsidRPr="00274414" w:rsidRDefault="00B822DA" w:rsidP="00C961BF">
      <w:pPr>
        <w:ind w:left="720"/>
        <w:jc w:val="both"/>
        <w:rPr>
          <w:rFonts w:ascii="Arial" w:hAnsi="Arial" w:cs="Arial"/>
          <w:iCs/>
        </w:rPr>
      </w:pPr>
    </w:p>
    <w:p w:rsidR="001D34D1" w:rsidRPr="00274414" w:rsidRDefault="004C41F9" w:rsidP="00C961BF">
      <w:pPr>
        <w:ind w:left="360"/>
        <w:rPr>
          <w:rFonts w:ascii="Arial" w:hAnsi="Arial" w:cs="Arial"/>
        </w:rPr>
      </w:pPr>
      <w:r w:rsidRPr="00274414">
        <w:rPr>
          <w:rFonts w:ascii="Arial" w:hAnsi="Arial" w:cs="Arial"/>
        </w:rPr>
        <w:t xml:space="preserve">iv. </w:t>
      </w:r>
      <w:r w:rsidRPr="00274414">
        <w:rPr>
          <w:rFonts w:ascii="Arial" w:hAnsi="Arial" w:cs="Arial"/>
          <w:u w:val="single"/>
        </w:rPr>
        <w:t>Impact on United Kingdom Law</w:t>
      </w:r>
      <w:r w:rsidRPr="00274414">
        <w:rPr>
          <w:rFonts w:ascii="Arial" w:hAnsi="Arial" w:cs="Arial"/>
        </w:rPr>
        <w:t xml:space="preserve"> </w:t>
      </w:r>
    </w:p>
    <w:p w:rsidR="001D34D1" w:rsidRPr="00274414" w:rsidRDefault="00E50DF5" w:rsidP="00C961BF">
      <w:pPr>
        <w:rPr>
          <w:rFonts w:ascii="Arial" w:hAnsi="Arial" w:cs="Arial"/>
        </w:rPr>
      </w:pPr>
      <w:r>
        <w:rPr>
          <w:rFonts w:ascii="Arial" w:hAnsi="Arial" w:cs="Arial"/>
        </w:rPr>
        <w:tab/>
      </w:r>
    </w:p>
    <w:p w:rsidR="001D34D1" w:rsidRPr="00274414" w:rsidRDefault="009B0446" w:rsidP="00C961BF">
      <w:pPr>
        <w:numPr>
          <w:ilvl w:val="0"/>
          <w:numId w:val="1"/>
        </w:numPr>
        <w:jc w:val="both"/>
        <w:rPr>
          <w:rFonts w:ascii="Arial" w:hAnsi="Arial" w:cs="Arial"/>
          <w:iCs/>
        </w:rPr>
      </w:pPr>
      <w:r w:rsidRPr="00274414">
        <w:rPr>
          <w:rFonts w:ascii="Arial" w:hAnsi="Arial" w:cs="Arial"/>
          <w:iCs/>
        </w:rPr>
        <w:t>None.</w:t>
      </w:r>
    </w:p>
    <w:p w:rsidR="001D34D1" w:rsidRPr="00274414" w:rsidRDefault="001D34D1" w:rsidP="00C961BF">
      <w:pPr>
        <w:rPr>
          <w:rFonts w:ascii="Arial" w:hAnsi="Arial" w:cs="Arial"/>
        </w:rPr>
      </w:pPr>
    </w:p>
    <w:p w:rsidR="001D34D1" w:rsidRPr="00274414" w:rsidRDefault="004C41F9" w:rsidP="00C961BF">
      <w:pPr>
        <w:ind w:left="360"/>
        <w:rPr>
          <w:rFonts w:ascii="Arial" w:hAnsi="Arial" w:cs="Arial"/>
        </w:rPr>
      </w:pPr>
      <w:r w:rsidRPr="00274414">
        <w:rPr>
          <w:rFonts w:ascii="Arial" w:hAnsi="Arial" w:cs="Arial"/>
        </w:rPr>
        <w:t xml:space="preserve">v. </w:t>
      </w:r>
      <w:r w:rsidRPr="00274414">
        <w:rPr>
          <w:rFonts w:ascii="Arial" w:hAnsi="Arial" w:cs="Arial"/>
          <w:u w:val="single"/>
        </w:rPr>
        <w:t>Application to Gibraltar</w:t>
      </w:r>
    </w:p>
    <w:p w:rsidR="001D34D1" w:rsidRPr="00274414" w:rsidRDefault="001D34D1" w:rsidP="00C961BF">
      <w:pPr>
        <w:rPr>
          <w:rFonts w:ascii="Arial" w:hAnsi="Arial" w:cs="Arial"/>
        </w:rPr>
      </w:pPr>
    </w:p>
    <w:p w:rsidR="00AE5DA7"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jc w:val="both"/>
        <w:rPr>
          <w:rFonts w:ascii="Arial" w:hAnsi="Arial" w:cs="Arial"/>
          <w:i/>
          <w:iCs/>
        </w:rPr>
      </w:pPr>
    </w:p>
    <w:p w:rsidR="001D34D1" w:rsidRPr="00274414" w:rsidRDefault="004C41F9" w:rsidP="00C961BF">
      <w:pPr>
        <w:ind w:left="360"/>
        <w:rPr>
          <w:rFonts w:ascii="Arial" w:hAnsi="Arial" w:cs="Arial"/>
        </w:rPr>
      </w:pPr>
      <w:r w:rsidRPr="00274414">
        <w:rPr>
          <w:rFonts w:ascii="Arial" w:hAnsi="Arial" w:cs="Arial"/>
        </w:rPr>
        <w:t xml:space="preserve">vi. </w:t>
      </w:r>
      <w:r w:rsidRPr="00274414">
        <w:rPr>
          <w:rFonts w:ascii="Arial" w:hAnsi="Arial" w:cs="Arial"/>
          <w:u w:val="single"/>
          <w:lang w:val="en-US"/>
        </w:rPr>
        <w:t>Analysis of Fundamental Rights Compliance</w:t>
      </w:r>
    </w:p>
    <w:p w:rsidR="001D34D1" w:rsidRPr="00274414" w:rsidRDefault="001D34D1" w:rsidP="00C961BF">
      <w:pPr>
        <w:rPr>
          <w:rFonts w:ascii="Arial" w:hAnsi="Arial" w:cs="Arial"/>
        </w:rPr>
      </w:pPr>
    </w:p>
    <w:p w:rsidR="001D34D1" w:rsidRPr="00C961BF" w:rsidRDefault="00AE5DA7" w:rsidP="00C961BF">
      <w:pPr>
        <w:numPr>
          <w:ilvl w:val="0"/>
          <w:numId w:val="1"/>
        </w:numPr>
        <w:tabs>
          <w:tab w:val="left" w:pos="360"/>
        </w:tabs>
        <w:jc w:val="both"/>
        <w:rPr>
          <w:rFonts w:ascii="Arial" w:hAnsi="Arial" w:cs="Arial"/>
        </w:rPr>
      </w:pPr>
      <w:r w:rsidRPr="00274414">
        <w:rPr>
          <w:rFonts w:ascii="Arial" w:hAnsi="Arial" w:cs="Arial"/>
          <w:lang w:val="en-US"/>
        </w:rPr>
        <w:t>No</w:t>
      </w:r>
      <w:r w:rsidR="00752AC2" w:rsidRPr="00274414">
        <w:rPr>
          <w:rFonts w:ascii="Arial" w:hAnsi="Arial" w:cs="Arial"/>
          <w:lang w:val="en-US"/>
        </w:rPr>
        <w:t>t applicable.</w:t>
      </w:r>
      <w:r w:rsidRPr="00274414">
        <w:rPr>
          <w:rFonts w:ascii="Arial" w:hAnsi="Arial" w:cs="Arial"/>
          <w:lang w:val="en-US"/>
        </w:rPr>
        <w:t xml:space="preserve"> </w:t>
      </w:r>
    </w:p>
    <w:p w:rsidR="00752AC2" w:rsidRPr="00274414" w:rsidRDefault="00752AC2" w:rsidP="00C961BF">
      <w:pPr>
        <w:tabs>
          <w:tab w:val="left" w:pos="360"/>
        </w:tabs>
        <w:ind w:left="720"/>
        <w:jc w:val="bot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APPLICATION TO THE EUROPEAN ECONOMIC AREA</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SUBSIDIARITY</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 xml:space="preserve">The EU Budget </w:t>
      </w:r>
      <w:r w:rsidR="00DF0A32">
        <w:rPr>
          <w:rFonts w:ascii="Arial" w:hAnsi="Arial" w:cs="Arial"/>
          <w:iCs/>
        </w:rPr>
        <w:t>is a</w:t>
      </w:r>
      <w:r w:rsidRPr="00274414">
        <w:rPr>
          <w:rFonts w:ascii="Arial" w:hAnsi="Arial" w:cs="Arial"/>
          <w:iCs/>
        </w:rPr>
        <w:t xml:space="preserve"> matter of exclusive Union competence.</w:t>
      </w:r>
    </w:p>
    <w:p w:rsidR="00457530" w:rsidRDefault="00457530" w:rsidP="00C961BF">
      <w:pPr>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POLICY IMPLICATIONS</w:t>
      </w:r>
    </w:p>
    <w:p w:rsidR="004B0D1A" w:rsidRPr="00274414" w:rsidRDefault="004B0D1A" w:rsidP="00C961BF">
      <w:pPr>
        <w:ind w:left="720"/>
        <w:jc w:val="both"/>
        <w:rPr>
          <w:rFonts w:ascii="Arial" w:hAnsi="Arial" w:cs="Arial"/>
        </w:rPr>
      </w:pPr>
    </w:p>
    <w:p w:rsidR="00B74103" w:rsidRPr="00B74103" w:rsidRDefault="00B74103" w:rsidP="00B74103">
      <w:pPr>
        <w:pStyle w:val="ListParagraph"/>
        <w:numPr>
          <w:ilvl w:val="0"/>
          <w:numId w:val="1"/>
        </w:numPr>
        <w:jc w:val="both"/>
        <w:rPr>
          <w:rFonts w:ascii="Arial" w:hAnsi="Arial" w:cs="Arial"/>
          <w:i/>
          <w:iCs/>
        </w:rPr>
      </w:pPr>
      <w:r w:rsidRPr="00B74103">
        <w:rPr>
          <w:rFonts w:ascii="Arial" w:hAnsi="Arial" w:cs="Arial"/>
        </w:rPr>
        <w:t xml:space="preserve">The Government has been clear that it wants to see real budgetary restraint in the EU over the coming years. Reform of EU spending is a long-term project, but recent action taken by the Government, including the European Council agreement on the 2014-2020 Financial Framework, delivers important progress. The Government is committed to continue to work hard to limit EU spending, reduce waste and inefficiency, and deliver the best possible deal for taxpayers. </w:t>
      </w:r>
    </w:p>
    <w:p w:rsidR="00B74103" w:rsidRPr="00EC6AA5" w:rsidRDefault="00B74103" w:rsidP="00B74103">
      <w:pPr>
        <w:ind w:left="786"/>
        <w:jc w:val="both"/>
        <w:rPr>
          <w:rFonts w:ascii="Arial" w:hAnsi="Arial" w:cs="Arial"/>
          <w:i/>
          <w:iCs/>
        </w:rPr>
      </w:pPr>
    </w:p>
    <w:p w:rsidR="00B74103" w:rsidRPr="00B441F3" w:rsidRDefault="00470CB4" w:rsidP="00B74103">
      <w:pPr>
        <w:numPr>
          <w:ilvl w:val="0"/>
          <w:numId w:val="1"/>
        </w:numPr>
        <w:jc w:val="both"/>
        <w:rPr>
          <w:rFonts w:ascii="Arial" w:hAnsi="Arial" w:cs="Arial"/>
          <w:color w:val="000000"/>
        </w:rPr>
      </w:pPr>
      <w:r>
        <w:rPr>
          <w:rFonts w:ascii="Arial" w:hAnsi="Arial" w:cs="Arial"/>
        </w:rPr>
        <w:t>As such, the Government believes t</w:t>
      </w:r>
      <w:r w:rsidR="00B74103" w:rsidRPr="00FB51BD">
        <w:rPr>
          <w:rFonts w:ascii="Arial" w:hAnsi="Arial" w:cs="Arial"/>
        </w:rPr>
        <w:t>his is a totally unacceptable request from the Commission at a time when most EU Member States are taking difficult decisions to reduce public spending.</w:t>
      </w:r>
      <w:r>
        <w:rPr>
          <w:rFonts w:ascii="Arial" w:hAnsi="Arial" w:cs="Arial"/>
        </w:rPr>
        <w:t xml:space="preserve"> </w:t>
      </w:r>
      <w:r w:rsidR="00B74103">
        <w:rPr>
          <w:rFonts w:ascii="Arial" w:hAnsi="Arial" w:cs="Arial"/>
          <w:color w:val="000000"/>
        </w:rPr>
        <w:t xml:space="preserve">The Government will not support </w:t>
      </w:r>
      <w:r>
        <w:rPr>
          <w:rFonts w:ascii="Arial" w:hAnsi="Arial" w:cs="Arial"/>
          <w:color w:val="000000"/>
        </w:rPr>
        <w:t>such a</w:t>
      </w:r>
      <w:r w:rsidR="00B74103">
        <w:rPr>
          <w:rFonts w:ascii="Arial" w:hAnsi="Arial" w:cs="Arial"/>
          <w:color w:val="000000"/>
        </w:rPr>
        <w:t xml:space="preserve"> request for additional payments for the EU budget and recalls that it voted against the Council position </w:t>
      </w:r>
      <w:r>
        <w:rPr>
          <w:rFonts w:ascii="Arial" w:hAnsi="Arial" w:cs="Arial"/>
          <w:color w:val="000000"/>
        </w:rPr>
        <w:t>on DAB 2 earlier this year. We</w:t>
      </w:r>
      <w:r w:rsidR="00B74103">
        <w:rPr>
          <w:rFonts w:ascii="Arial" w:hAnsi="Arial" w:cs="Arial"/>
          <w:color w:val="000000"/>
        </w:rPr>
        <w:t xml:space="preserve"> will continue to work closely with our like-minded allies in the EU to restrain the EU budget.</w:t>
      </w:r>
    </w:p>
    <w:p w:rsidR="008276CB" w:rsidRDefault="008276CB" w:rsidP="008276CB">
      <w:pPr>
        <w:pStyle w:val="ListParagraph"/>
        <w:rPr>
          <w:rFonts w:ascii="Arial" w:hAnsi="Arial" w:cs="Arial"/>
        </w:rPr>
      </w:pPr>
    </w:p>
    <w:p w:rsidR="008276CB" w:rsidRPr="00457530" w:rsidRDefault="00B441F3" w:rsidP="00457530">
      <w:pPr>
        <w:pStyle w:val="ListParagraph"/>
        <w:numPr>
          <w:ilvl w:val="0"/>
          <w:numId w:val="1"/>
        </w:numPr>
        <w:jc w:val="both"/>
        <w:rPr>
          <w:rFonts w:ascii="Arial" w:hAnsi="Arial" w:cs="Arial"/>
        </w:rPr>
      </w:pPr>
      <w:r w:rsidRPr="00457530">
        <w:rPr>
          <w:rFonts w:ascii="Arial" w:hAnsi="Arial" w:cs="Arial"/>
        </w:rPr>
        <w:t>A Preside</w:t>
      </w:r>
      <w:r w:rsidR="008579DA" w:rsidRPr="00457530">
        <w:rPr>
          <w:rFonts w:ascii="Arial" w:hAnsi="Arial" w:cs="Arial"/>
        </w:rPr>
        <w:t>cy proposal, of 4 October, present</w:t>
      </w:r>
      <w:ins w:id="3" w:author="Azin Pourghazi" w:date="2013-10-14T16:28:00Z">
        <w:r w:rsidR="00E54C7A">
          <w:rPr>
            <w:rFonts w:ascii="Arial" w:hAnsi="Arial" w:cs="Arial"/>
          </w:rPr>
          <w:t>ed</w:t>
        </w:r>
      </w:ins>
      <w:del w:id="4" w:author="Azin Pourghazi" w:date="2013-10-14T16:28:00Z">
        <w:r w:rsidR="008579DA" w:rsidRPr="00457530" w:rsidDel="00E54C7A">
          <w:rPr>
            <w:rFonts w:ascii="Arial" w:hAnsi="Arial" w:cs="Arial"/>
          </w:rPr>
          <w:delText>s</w:delText>
        </w:r>
      </w:del>
      <w:r w:rsidR="008579DA" w:rsidRPr="00457530">
        <w:rPr>
          <w:rFonts w:ascii="Arial" w:hAnsi="Arial" w:cs="Arial"/>
        </w:rPr>
        <w:t xml:space="preserve"> DAB 8/2013 as part of a package of amending budgets, including DABs 6/2013 and 9/2013, on which separate EMs have been submitted. On DAB 8/2013, the Presidency continue</w:t>
      </w:r>
      <w:ins w:id="5" w:author="Azin Pourghazi" w:date="2013-10-14T16:28:00Z">
        <w:r w:rsidR="00E54C7A">
          <w:rPr>
            <w:rFonts w:ascii="Arial" w:hAnsi="Arial" w:cs="Arial"/>
          </w:rPr>
          <w:t>d</w:t>
        </w:r>
      </w:ins>
      <w:del w:id="6" w:author="Azin Pourghazi" w:date="2013-10-14T16:29:00Z">
        <w:r w:rsidR="008579DA" w:rsidRPr="00457530" w:rsidDel="00E54C7A">
          <w:rPr>
            <w:rFonts w:ascii="Arial" w:hAnsi="Arial" w:cs="Arial"/>
          </w:rPr>
          <w:delText>s</w:delText>
        </w:r>
      </w:del>
      <w:r w:rsidR="008579DA" w:rsidRPr="00457530">
        <w:rPr>
          <w:rFonts w:ascii="Arial" w:hAnsi="Arial" w:cs="Arial"/>
        </w:rPr>
        <w:t xml:space="preserve"> to propose additional </w:t>
      </w:r>
      <w:r w:rsidR="008579DA" w:rsidRPr="00457530">
        <w:rPr>
          <w:rFonts w:ascii="Arial" w:hAnsi="Arial" w:cs="Arial"/>
          <w:iCs/>
        </w:rPr>
        <w:t>€</w:t>
      </w:r>
      <w:r w:rsidR="008579DA" w:rsidRPr="00457530">
        <w:rPr>
          <w:rFonts w:ascii="Arial" w:hAnsi="Arial" w:cs="Arial"/>
        </w:rPr>
        <w:t xml:space="preserve">3.9 billion (£3.3 billion) in payment appropriations. </w:t>
      </w:r>
      <w:r w:rsidR="008579DA" w:rsidRPr="00457530">
        <w:rPr>
          <w:rFonts w:ascii="Arial" w:hAnsi="Arial" w:cs="Arial"/>
          <w:color w:val="000000"/>
        </w:rPr>
        <w:t>The UK will vote against any proposed increase, but the Government notes that this proposal is subject to QMV.</w:t>
      </w:r>
    </w:p>
    <w:p w:rsidR="000B7B58" w:rsidRPr="00274414" w:rsidRDefault="000B7B58" w:rsidP="00C961BF">
      <w:pPr>
        <w:pStyle w:val="ListParagraph"/>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REGULATORY IMPACT ASSESSMENT</w:t>
      </w:r>
    </w:p>
    <w:p w:rsidR="001D34D1" w:rsidRPr="00274414" w:rsidRDefault="001D34D1" w:rsidP="00C961BF">
      <w:pPr>
        <w:pStyle w:val="NormalWeb"/>
        <w:spacing w:before="0" w:beforeAutospacing="0" w:after="0" w:afterAutospacing="0"/>
        <w:rPr>
          <w:rFonts w:ascii="Arial" w:hAnsi="Arial" w:cs="Arial"/>
          <w:lang w:val="en-GB"/>
        </w:rPr>
      </w:pPr>
    </w:p>
    <w:p w:rsidR="001D34D1" w:rsidRPr="00274414" w:rsidRDefault="00AE5DA7" w:rsidP="00C961BF">
      <w:pPr>
        <w:numPr>
          <w:ilvl w:val="0"/>
          <w:numId w:val="1"/>
        </w:numPr>
        <w:jc w:val="both"/>
        <w:rPr>
          <w:rFonts w:ascii="Arial" w:hAnsi="Arial" w:cs="Arial"/>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rPr>
          <w:rFonts w:ascii="Arial" w:hAnsi="Arial" w:cs="Arial"/>
          <w:b/>
          <w:bCs/>
        </w:rPr>
      </w:pPr>
      <w:r w:rsidRPr="00274414">
        <w:rPr>
          <w:rFonts w:ascii="Arial" w:hAnsi="Arial" w:cs="Arial"/>
          <w:b/>
          <w:bCs/>
        </w:rPr>
        <w:t>FINANCIAL IMPLICATIONS</w:t>
      </w:r>
      <w:r w:rsidR="00FB3466" w:rsidRPr="00274414">
        <w:rPr>
          <w:rFonts w:ascii="Arial" w:hAnsi="Arial" w:cs="Arial"/>
          <w:b/>
          <w:bCs/>
        </w:rPr>
        <w:t xml:space="preserve"> </w:t>
      </w:r>
    </w:p>
    <w:p w:rsidR="006C48BA" w:rsidRPr="00274414" w:rsidRDefault="006C48BA" w:rsidP="00C961BF">
      <w:pPr>
        <w:rPr>
          <w:rFonts w:ascii="Arial" w:hAnsi="Arial" w:cs="Arial"/>
          <w:b/>
          <w:bCs/>
        </w:rPr>
      </w:pPr>
    </w:p>
    <w:p w:rsidR="00470CB4" w:rsidRPr="00470CB4" w:rsidRDefault="00470CB4" w:rsidP="00470CB4">
      <w:pPr>
        <w:numPr>
          <w:ilvl w:val="0"/>
          <w:numId w:val="1"/>
        </w:numPr>
        <w:jc w:val="both"/>
        <w:rPr>
          <w:rFonts w:ascii="Arial" w:hAnsi="Arial" w:cs="Arial"/>
          <w:b/>
          <w:bCs/>
        </w:rPr>
      </w:pPr>
      <w:r>
        <w:rPr>
          <w:rFonts w:ascii="Arial" w:hAnsi="Arial" w:cs="Arial"/>
        </w:rPr>
        <w:t>DAB 8</w:t>
      </w:r>
      <w:r w:rsidR="00DE3489" w:rsidRPr="00274414">
        <w:rPr>
          <w:rFonts w:ascii="Arial" w:hAnsi="Arial" w:cs="Arial"/>
        </w:rPr>
        <w:t>/2013</w:t>
      </w:r>
      <w:r w:rsidR="004E0622" w:rsidRPr="00274414">
        <w:rPr>
          <w:rFonts w:ascii="Arial" w:hAnsi="Arial" w:cs="Arial"/>
        </w:rPr>
        <w:t xml:space="preserve"> </w:t>
      </w:r>
      <w:r w:rsidR="003147E6" w:rsidRPr="00274414">
        <w:rPr>
          <w:rFonts w:ascii="Arial" w:hAnsi="Arial" w:cs="Arial"/>
        </w:rPr>
        <w:t xml:space="preserve">proposes </w:t>
      </w:r>
      <w:r>
        <w:rPr>
          <w:rFonts w:ascii="Arial" w:hAnsi="Arial" w:cs="Arial"/>
        </w:rPr>
        <w:t>an</w:t>
      </w:r>
      <w:r w:rsidRPr="001F2733">
        <w:rPr>
          <w:rFonts w:ascii="Arial" w:hAnsi="Arial" w:cs="Arial"/>
        </w:rPr>
        <w:t xml:space="preserve"> increase of payment appropriations of </w:t>
      </w:r>
      <w:r w:rsidRPr="00274414">
        <w:rPr>
          <w:rFonts w:ascii="Arial" w:hAnsi="Arial" w:cs="Arial"/>
          <w:iCs/>
        </w:rPr>
        <w:t>€</w:t>
      </w:r>
      <w:r>
        <w:rPr>
          <w:rFonts w:ascii="Arial" w:hAnsi="Arial" w:cs="Arial"/>
        </w:rPr>
        <w:t xml:space="preserve">3.9 billion </w:t>
      </w:r>
      <w:r w:rsidRPr="00274414">
        <w:rPr>
          <w:rFonts w:ascii="Arial" w:hAnsi="Arial" w:cs="Arial"/>
        </w:rPr>
        <w:t>(£</w:t>
      </w:r>
      <w:r w:rsidR="000F18A8">
        <w:rPr>
          <w:rFonts w:ascii="Arial" w:hAnsi="Arial" w:cs="Arial"/>
        </w:rPr>
        <w:t>3.3</w:t>
      </w:r>
      <w:r>
        <w:rPr>
          <w:rFonts w:ascii="Arial" w:hAnsi="Arial" w:cs="Arial"/>
        </w:rPr>
        <w:t xml:space="preserve"> b</w:t>
      </w:r>
      <w:r w:rsidRPr="00274414">
        <w:rPr>
          <w:rFonts w:ascii="Arial" w:hAnsi="Arial" w:cs="Arial"/>
        </w:rPr>
        <w:t>illion)</w:t>
      </w:r>
      <w:r>
        <w:rPr>
          <w:rFonts w:ascii="Arial" w:hAnsi="Arial" w:cs="Arial"/>
        </w:rPr>
        <w:t xml:space="preserve">. As set out in the Commission’s proposal, this would take the 2013 budget, including amending budgets 1-5 and draft amending budgets 6 and 7, to </w:t>
      </w:r>
      <w:r w:rsidRPr="00274414">
        <w:rPr>
          <w:rFonts w:ascii="Arial" w:hAnsi="Arial" w:cs="Arial"/>
          <w:iCs/>
        </w:rPr>
        <w:t>€</w:t>
      </w:r>
      <w:r>
        <w:rPr>
          <w:rFonts w:ascii="Arial" w:hAnsi="Arial" w:cs="Arial"/>
        </w:rPr>
        <w:t xml:space="preserve">144.5 billion </w:t>
      </w:r>
      <w:r w:rsidRPr="00274414">
        <w:rPr>
          <w:rFonts w:ascii="Arial" w:hAnsi="Arial" w:cs="Arial"/>
        </w:rPr>
        <w:t>(£</w:t>
      </w:r>
      <w:r w:rsidR="000F18A8">
        <w:rPr>
          <w:rFonts w:ascii="Arial" w:hAnsi="Arial" w:cs="Arial"/>
        </w:rPr>
        <w:t>120.8</w:t>
      </w:r>
      <w:r>
        <w:rPr>
          <w:rFonts w:ascii="Arial" w:hAnsi="Arial" w:cs="Arial"/>
        </w:rPr>
        <w:t xml:space="preserve"> b</w:t>
      </w:r>
      <w:r w:rsidRPr="00274414">
        <w:rPr>
          <w:rFonts w:ascii="Arial" w:hAnsi="Arial" w:cs="Arial"/>
        </w:rPr>
        <w:t>illion)</w:t>
      </w:r>
      <w:r>
        <w:rPr>
          <w:rFonts w:ascii="Arial" w:hAnsi="Arial" w:cs="Arial"/>
        </w:rPr>
        <w:t>.</w:t>
      </w:r>
    </w:p>
    <w:p w:rsidR="00470CB4" w:rsidRPr="00470CB4" w:rsidRDefault="00470CB4" w:rsidP="00470CB4">
      <w:pPr>
        <w:ind w:left="720"/>
        <w:jc w:val="both"/>
        <w:rPr>
          <w:rFonts w:ascii="Arial" w:hAnsi="Arial" w:cs="Arial"/>
          <w:b/>
          <w:bCs/>
        </w:rPr>
      </w:pPr>
    </w:p>
    <w:p w:rsidR="00470CB4" w:rsidRPr="00470CB4" w:rsidRDefault="00470CB4" w:rsidP="00470CB4">
      <w:pPr>
        <w:numPr>
          <w:ilvl w:val="0"/>
          <w:numId w:val="1"/>
        </w:numPr>
        <w:jc w:val="both"/>
        <w:rPr>
          <w:rFonts w:ascii="Arial" w:hAnsi="Arial" w:cs="Arial"/>
          <w:b/>
          <w:bCs/>
        </w:rPr>
      </w:pPr>
      <w:r w:rsidRPr="00470CB4">
        <w:rPr>
          <w:rFonts w:ascii="Arial" w:hAnsi="Arial" w:cs="Arial"/>
          <w:bCs/>
        </w:rPr>
        <w:t>The</w:t>
      </w:r>
      <w:r w:rsidRPr="00470CB4">
        <w:rPr>
          <w:rFonts w:ascii="Arial" w:hAnsi="Arial" w:cs="Arial"/>
          <w:bCs/>
          <w:color w:val="000000" w:themeColor="text1"/>
        </w:rPr>
        <w:t xml:space="preserve"> UK’s post-abatement financing share of EU expenditure will be approximately 12.5%. It is not however possible to calculate the exact amount yet, as the abatement will depend on actual implementation and UK receipts.</w:t>
      </w:r>
    </w:p>
    <w:p w:rsidR="003147E6" w:rsidRPr="00274414" w:rsidRDefault="003147E6" w:rsidP="00C961BF">
      <w:pPr>
        <w:ind w:left="720"/>
        <w:jc w:val="both"/>
        <w:rPr>
          <w:rFonts w:ascii="Arial" w:hAnsi="Arial" w:cs="Arial"/>
          <w:b/>
          <w:bCs/>
        </w:rPr>
      </w:pPr>
    </w:p>
    <w:p w:rsidR="001D34D1" w:rsidRPr="00274414" w:rsidRDefault="004C41F9" w:rsidP="00C961BF">
      <w:pPr>
        <w:rPr>
          <w:rFonts w:ascii="Arial" w:hAnsi="Arial" w:cs="Arial"/>
          <w:b/>
          <w:bCs/>
        </w:rPr>
      </w:pPr>
      <w:r w:rsidRPr="00274414">
        <w:rPr>
          <w:rFonts w:ascii="Arial" w:hAnsi="Arial" w:cs="Arial"/>
          <w:b/>
          <w:bCs/>
        </w:rPr>
        <w:t>CONSULTATION</w:t>
      </w:r>
    </w:p>
    <w:p w:rsidR="001D34D1" w:rsidRPr="00274414" w:rsidRDefault="001D34D1" w:rsidP="00C961BF">
      <w:pPr>
        <w:pStyle w:val="NormalWeb"/>
        <w:spacing w:before="0" w:beforeAutospacing="0" w:after="0" w:afterAutospacing="0"/>
        <w:rPr>
          <w:rFonts w:ascii="Arial" w:hAnsi="Arial" w:cs="Arial"/>
          <w:lang w:val="en-GB"/>
        </w:rPr>
      </w:pPr>
    </w:p>
    <w:p w:rsidR="000C1D87" w:rsidRPr="00274414" w:rsidRDefault="000C1D87" w:rsidP="00C961BF">
      <w:pPr>
        <w:numPr>
          <w:ilvl w:val="0"/>
          <w:numId w:val="1"/>
        </w:numPr>
        <w:jc w:val="both"/>
        <w:rPr>
          <w:rFonts w:ascii="Arial" w:hAnsi="Arial" w:cs="Arial"/>
          <w:iCs/>
        </w:rPr>
      </w:pPr>
      <w:r w:rsidRPr="00274414">
        <w:rPr>
          <w:rFonts w:ascii="Arial" w:hAnsi="Arial" w:cs="Arial"/>
          <w:iCs/>
        </w:rPr>
        <w:t>Not applicable.</w:t>
      </w:r>
    </w:p>
    <w:p w:rsidR="001D34D1" w:rsidRPr="00274414" w:rsidRDefault="001D34D1" w:rsidP="00C961BF">
      <w:pPr>
        <w:rPr>
          <w:rFonts w:ascii="Arial" w:hAnsi="Arial" w:cs="Arial"/>
        </w:rPr>
      </w:pPr>
    </w:p>
    <w:p w:rsidR="001D34D1" w:rsidRPr="00274414" w:rsidRDefault="004C41F9" w:rsidP="00C961BF">
      <w:pPr>
        <w:pStyle w:val="Heading1"/>
      </w:pPr>
      <w:r w:rsidRPr="00274414">
        <w:t>TIMETABLE</w:t>
      </w:r>
      <w:r w:rsidR="00712C44" w:rsidRPr="00274414">
        <w:t xml:space="preserve"> </w:t>
      </w:r>
    </w:p>
    <w:p w:rsidR="0079126F" w:rsidRPr="00274414" w:rsidRDefault="0079126F" w:rsidP="00C961BF">
      <w:pPr>
        <w:pStyle w:val="ListParagraph"/>
        <w:ind w:left="0"/>
        <w:jc w:val="both"/>
        <w:rPr>
          <w:rFonts w:ascii="Arial" w:hAnsi="Arial" w:cs="Arial"/>
          <w:bCs/>
        </w:rPr>
      </w:pPr>
    </w:p>
    <w:p w:rsidR="00C961BF" w:rsidRDefault="004E0622" w:rsidP="00457530">
      <w:pPr>
        <w:pStyle w:val="ListParagraph"/>
        <w:numPr>
          <w:ilvl w:val="0"/>
          <w:numId w:val="1"/>
        </w:numPr>
        <w:jc w:val="both"/>
        <w:rPr>
          <w:rFonts w:ascii="Arial" w:hAnsi="Arial" w:cs="Arial"/>
          <w:bCs/>
        </w:rPr>
      </w:pPr>
      <w:r w:rsidRPr="000F18A8">
        <w:rPr>
          <w:rFonts w:ascii="Arial" w:hAnsi="Arial" w:cs="Arial"/>
          <w:bCs/>
        </w:rPr>
        <w:t>The Commissi</w:t>
      </w:r>
      <w:r w:rsidR="0055017F" w:rsidRPr="000F18A8">
        <w:rPr>
          <w:rFonts w:ascii="Arial" w:hAnsi="Arial" w:cs="Arial"/>
          <w:bCs/>
        </w:rPr>
        <w:t xml:space="preserve">on issued its proposal for DAB </w:t>
      </w:r>
      <w:r w:rsidR="00AC4FDB">
        <w:rPr>
          <w:rFonts w:ascii="Arial" w:hAnsi="Arial" w:cs="Arial"/>
          <w:bCs/>
        </w:rPr>
        <w:t>8/2013 on 25</w:t>
      </w:r>
      <w:r w:rsidR="00205A3F" w:rsidRPr="000F18A8">
        <w:rPr>
          <w:rFonts w:ascii="Arial" w:hAnsi="Arial" w:cs="Arial"/>
          <w:bCs/>
        </w:rPr>
        <w:t xml:space="preserve"> </w:t>
      </w:r>
      <w:r w:rsidR="00470CB4" w:rsidRPr="000F18A8">
        <w:rPr>
          <w:rFonts w:ascii="Arial" w:hAnsi="Arial" w:cs="Arial"/>
          <w:bCs/>
        </w:rPr>
        <w:t>September</w:t>
      </w:r>
      <w:r w:rsidR="001B2E85">
        <w:rPr>
          <w:rFonts w:ascii="Arial" w:hAnsi="Arial" w:cs="Arial"/>
          <w:bCs/>
        </w:rPr>
        <w:t>, and</w:t>
      </w:r>
      <w:r w:rsidR="008F426B">
        <w:rPr>
          <w:rFonts w:ascii="Arial" w:hAnsi="Arial" w:cs="Arial"/>
          <w:bCs/>
        </w:rPr>
        <w:t xml:space="preserve"> d</w:t>
      </w:r>
      <w:r w:rsidR="000F18A8" w:rsidRPr="008F426B">
        <w:rPr>
          <w:rFonts w:ascii="Arial" w:hAnsi="Arial" w:cs="Arial"/>
          <w:bCs/>
        </w:rPr>
        <w:t>iscussions begun in Council’s Budget Committee</w:t>
      </w:r>
      <w:r w:rsidR="00AC4FDB">
        <w:rPr>
          <w:rFonts w:ascii="Arial" w:hAnsi="Arial" w:cs="Arial"/>
          <w:bCs/>
        </w:rPr>
        <w:t xml:space="preserve"> on 26</w:t>
      </w:r>
      <w:r w:rsidR="008F426B">
        <w:rPr>
          <w:rFonts w:ascii="Arial" w:hAnsi="Arial" w:cs="Arial"/>
          <w:bCs/>
        </w:rPr>
        <w:t xml:space="preserve"> September</w:t>
      </w:r>
      <w:r w:rsidR="000F18A8" w:rsidRPr="008F426B">
        <w:rPr>
          <w:rFonts w:ascii="Arial" w:hAnsi="Arial" w:cs="Arial"/>
          <w:bCs/>
        </w:rPr>
        <w:t xml:space="preserve">. </w:t>
      </w:r>
      <w:r w:rsidR="00B32AF1">
        <w:rPr>
          <w:rFonts w:ascii="Arial" w:hAnsi="Arial" w:cs="Arial"/>
          <w:bCs/>
        </w:rPr>
        <w:t xml:space="preserve">The Presidency proposal was discussed at Coreper on the </w:t>
      </w:r>
      <w:r w:rsidR="00B32AF1">
        <w:rPr>
          <w:rFonts w:ascii="Arial" w:hAnsi="Arial" w:cs="Arial"/>
          <w:bCs/>
        </w:rPr>
        <w:lastRenderedPageBreak/>
        <w:t xml:space="preserve">9 October where no agreement was reached. </w:t>
      </w:r>
      <w:ins w:id="7" w:author="Azin Pourghazi" w:date="2013-10-14T16:29:00Z">
        <w:r w:rsidR="00E54C7A">
          <w:rPr>
            <w:rFonts w:ascii="Arial" w:hAnsi="Arial" w:cs="Arial"/>
            <w:bCs/>
          </w:rPr>
          <w:t>However, there was a</w:t>
        </w:r>
        <w:r w:rsidR="00E54C7A" w:rsidRPr="00C33747">
          <w:rPr>
            <w:rFonts w:ascii="Arial" w:hAnsi="Arial" w:cs="Arial"/>
            <w:bCs/>
          </w:rPr>
          <w:t xml:space="preserve"> </w:t>
        </w:r>
        <w:r w:rsidR="00E54C7A">
          <w:rPr>
            <w:rFonts w:ascii="Arial" w:hAnsi="Arial" w:cs="Arial"/>
            <w:bCs/>
          </w:rPr>
          <w:t xml:space="preserve">qualified majority in favour </w:t>
        </w:r>
        <w:r w:rsidR="00E54C7A" w:rsidRPr="00C33747">
          <w:rPr>
            <w:rFonts w:ascii="Arial" w:hAnsi="Arial" w:cs="Arial"/>
            <w:bCs/>
          </w:rPr>
          <w:t xml:space="preserve">at </w:t>
        </w:r>
        <w:proofErr w:type="spellStart"/>
        <w:r w:rsidR="00E54C7A" w:rsidRPr="00C33747">
          <w:rPr>
            <w:rFonts w:ascii="Arial" w:hAnsi="Arial" w:cs="Arial"/>
            <w:bCs/>
          </w:rPr>
          <w:t>Coreper</w:t>
        </w:r>
        <w:proofErr w:type="spellEnd"/>
        <w:r w:rsidR="00E54C7A" w:rsidRPr="00C33747">
          <w:rPr>
            <w:rFonts w:ascii="Arial" w:hAnsi="Arial" w:cs="Arial"/>
            <w:bCs/>
          </w:rPr>
          <w:t xml:space="preserve"> </w:t>
        </w:r>
        <w:r w:rsidR="00E54C7A">
          <w:rPr>
            <w:rFonts w:ascii="Arial" w:hAnsi="Arial" w:cs="Arial"/>
            <w:bCs/>
          </w:rPr>
          <w:t xml:space="preserve">on </w:t>
        </w:r>
        <w:r w:rsidR="00E54C7A" w:rsidRPr="00C33747">
          <w:rPr>
            <w:rFonts w:ascii="Arial" w:hAnsi="Arial" w:cs="Arial"/>
            <w:bCs/>
          </w:rPr>
          <w:t xml:space="preserve">14 October. </w:t>
        </w:r>
        <w:r w:rsidR="00E54C7A">
          <w:rPr>
            <w:rFonts w:ascii="Arial" w:hAnsi="Arial" w:cs="Arial"/>
            <w:bCs/>
          </w:rPr>
          <w:t xml:space="preserve">This now needs to be approved by Council. </w:t>
        </w:r>
      </w:ins>
      <w:del w:id="8" w:author="Azin Pourghazi" w:date="2013-10-14T16:29:00Z">
        <w:r w:rsidR="00B32AF1" w:rsidDel="00E54C7A">
          <w:rPr>
            <w:rFonts w:ascii="Arial" w:hAnsi="Arial" w:cs="Arial"/>
            <w:bCs/>
          </w:rPr>
          <w:delText>We expect this to be discussed at Coreper again the week commencing 14 October.</w:delText>
        </w:r>
        <w:r w:rsidR="006053CB" w:rsidDel="00E54C7A">
          <w:rPr>
            <w:rFonts w:ascii="Arial" w:hAnsi="Arial" w:cs="Arial"/>
            <w:bCs/>
          </w:rPr>
          <w:delText xml:space="preserve"> </w:delText>
        </w:r>
      </w:del>
      <w:r w:rsidR="006053CB">
        <w:rPr>
          <w:rFonts w:ascii="Arial" w:hAnsi="Arial" w:cs="Arial"/>
        </w:rPr>
        <w:t>The Presidency has indicated the desire for Council to adopt a pos</w:t>
      </w:r>
      <w:r w:rsidR="00457530">
        <w:rPr>
          <w:rFonts w:ascii="Arial" w:hAnsi="Arial" w:cs="Arial"/>
        </w:rPr>
        <w:t>ition on DAB No 8/2013 swiftly.</w:t>
      </w:r>
    </w:p>
    <w:p w:rsidR="00C961BF" w:rsidRDefault="00C961BF" w:rsidP="00C961BF">
      <w:pPr>
        <w:pStyle w:val="NormalWeb"/>
        <w:spacing w:before="0" w:beforeAutospacing="0" w:after="0" w:afterAutospacing="0"/>
        <w:jc w:val="center"/>
        <w:rPr>
          <w:rFonts w:ascii="Arial" w:hAnsi="Arial" w:cs="Arial"/>
          <w:bCs/>
          <w:lang w:val="en-GB"/>
        </w:rPr>
      </w:pPr>
    </w:p>
    <w:p w:rsidR="00C961BF" w:rsidRDefault="00C961BF" w:rsidP="00C961BF">
      <w:pPr>
        <w:pStyle w:val="NormalWeb"/>
        <w:spacing w:before="0" w:beforeAutospacing="0" w:after="0" w:afterAutospacing="0"/>
        <w:jc w:val="center"/>
        <w:rPr>
          <w:rFonts w:ascii="Arial" w:hAnsi="Arial" w:cs="Arial"/>
          <w:bCs/>
          <w:lang w:val="en-GB"/>
        </w:rPr>
      </w:pPr>
    </w:p>
    <w:p w:rsidR="00FF5621" w:rsidRDefault="00FF5621" w:rsidP="00C961BF">
      <w:pPr>
        <w:pStyle w:val="NormalWeb"/>
        <w:spacing w:before="0" w:beforeAutospacing="0" w:after="0" w:afterAutospacing="0"/>
        <w:jc w:val="center"/>
        <w:rPr>
          <w:rFonts w:ascii="Arial" w:hAnsi="Arial" w:cs="Arial"/>
          <w:bCs/>
          <w:lang w:val="en-GB"/>
        </w:rPr>
      </w:pPr>
    </w:p>
    <w:p w:rsidR="000B3750" w:rsidRPr="002467BE" w:rsidRDefault="000B3750" w:rsidP="00C961BF">
      <w:pPr>
        <w:pStyle w:val="NormalWeb"/>
        <w:spacing w:before="0" w:beforeAutospacing="0" w:after="0" w:afterAutospacing="0"/>
        <w:jc w:val="center"/>
        <w:rPr>
          <w:rFonts w:ascii="Arial" w:hAnsi="Arial" w:cs="Arial"/>
          <w:bCs/>
          <w:lang w:val="en-GB"/>
        </w:rPr>
      </w:pPr>
    </w:p>
    <w:p w:rsidR="001D34D1" w:rsidRPr="002467BE" w:rsidRDefault="0014280B" w:rsidP="00C961BF">
      <w:pPr>
        <w:pStyle w:val="Heading3"/>
        <w:jc w:val="center"/>
        <w:rPr>
          <w:caps/>
        </w:rPr>
      </w:pPr>
      <w:r>
        <w:rPr>
          <w:caps/>
        </w:rPr>
        <w:t>NICKY MORGAN</w:t>
      </w:r>
      <w:r w:rsidR="004C41F9" w:rsidRPr="002467BE">
        <w:rPr>
          <w:caps/>
        </w:rPr>
        <w:t xml:space="preserve"> MP</w:t>
      </w:r>
    </w:p>
    <w:p w:rsidR="001D34D1" w:rsidRPr="002467BE" w:rsidRDefault="0014280B" w:rsidP="00C961BF">
      <w:pPr>
        <w:pStyle w:val="Heading3"/>
        <w:jc w:val="center"/>
        <w:rPr>
          <w:caps/>
        </w:rPr>
      </w:pPr>
      <w:r>
        <w:rPr>
          <w:caps/>
        </w:rPr>
        <w:t>ECONOMIC</w:t>
      </w:r>
      <w:r w:rsidR="004C41F9" w:rsidRPr="002467BE">
        <w:rPr>
          <w:caps/>
        </w:rPr>
        <w:t xml:space="preserve"> Secretary</w:t>
      </w:r>
    </w:p>
    <w:p w:rsidR="001D34D1" w:rsidRPr="002467BE" w:rsidRDefault="004C41F9" w:rsidP="00C961BF">
      <w:pPr>
        <w:pStyle w:val="Heading2"/>
        <w:ind w:firstLine="0"/>
        <w:jc w:val="center"/>
      </w:pPr>
      <w:r w:rsidRPr="002467BE">
        <w:rPr>
          <w:caps/>
        </w:rPr>
        <w:t>HM Treasury</w:t>
      </w:r>
    </w:p>
    <w:p w:rsidR="004C41F9" w:rsidRPr="002467BE" w:rsidRDefault="004C41F9" w:rsidP="00C961BF">
      <w:pPr>
        <w:pStyle w:val="NormalWeb"/>
        <w:spacing w:before="0" w:beforeAutospacing="0" w:after="0" w:afterAutospacing="0"/>
        <w:rPr>
          <w:rFonts w:ascii="Arial" w:hAnsi="Arial" w:cs="Arial"/>
          <w:bCs/>
          <w:lang w:val="en-GB"/>
        </w:rPr>
      </w:pPr>
    </w:p>
    <w:p w:rsidR="008D1EFE" w:rsidRPr="002467BE" w:rsidRDefault="008D1EFE">
      <w:pPr>
        <w:pStyle w:val="NormalWeb"/>
        <w:spacing w:before="0" w:beforeAutospacing="0" w:after="0" w:afterAutospacing="0"/>
        <w:rPr>
          <w:rFonts w:ascii="Arial" w:hAnsi="Arial" w:cs="Arial"/>
          <w:bCs/>
          <w:lang w:val="en-GB"/>
        </w:rPr>
      </w:pPr>
    </w:p>
    <w:sectPr w:rsidR="008D1EFE" w:rsidRPr="002467BE" w:rsidSect="001D34D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CA" w:rsidRDefault="00C201CA" w:rsidP="00425ADB">
      <w:r>
        <w:separator/>
      </w:r>
    </w:p>
  </w:endnote>
  <w:endnote w:type="continuationSeparator" w:id="0">
    <w:p w:rsidR="00C201CA" w:rsidRDefault="00C201CA" w:rsidP="00425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8F426B" w:rsidP="000D4CB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8F426B" w:rsidP="000D4CB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8F426B" w:rsidP="000D4CB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CA" w:rsidRDefault="00C201CA" w:rsidP="00425ADB">
      <w:r>
        <w:separator/>
      </w:r>
    </w:p>
  </w:footnote>
  <w:footnote w:type="continuationSeparator" w:id="0">
    <w:p w:rsidR="00C201CA" w:rsidRDefault="00C201CA" w:rsidP="00425ADB">
      <w:r>
        <w:continuationSeparator/>
      </w:r>
    </w:p>
  </w:footnote>
  <w:footnote w:id="1">
    <w:p w:rsidR="008F426B" w:rsidRPr="00BB274C" w:rsidRDefault="008F426B" w:rsidP="001F2733">
      <w:pPr>
        <w:rPr>
          <w:rFonts w:ascii="Comic Sans MS" w:hAnsi="Comic Sans MS"/>
          <w:sz w:val="20"/>
          <w:szCs w:val="20"/>
        </w:rPr>
      </w:pPr>
      <w:r w:rsidRPr="00BB274C">
        <w:rPr>
          <w:rStyle w:val="FootnoteReference"/>
          <w:sz w:val="20"/>
          <w:szCs w:val="20"/>
        </w:rPr>
        <w:footnoteRef/>
      </w:r>
      <w:r w:rsidRPr="00BB274C">
        <w:rPr>
          <w:sz w:val="20"/>
          <w:szCs w:val="20"/>
        </w:rPr>
        <w:t xml:space="preserve"> Conversions in this Explanatory Memorandum from Euro to Sterling have been converted at the exchange rate </w:t>
      </w:r>
      <w:r>
        <w:rPr>
          <w:sz w:val="20"/>
          <w:szCs w:val="20"/>
        </w:rPr>
        <w:t>of 30 September</w:t>
      </w:r>
      <w:r w:rsidRPr="000F18A8">
        <w:rPr>
          <w:sz w:val="20"/>
          <w:szCs w:val="20"/>
        </w:rPr>
        <w:t xml:space="preserve"> 2013 (€1 = £0.8361)</w:t>
      </w:r>
    </w:p>
    <w:p w:rsidR="008F426B" w:rsidRDefault="008F426B" w:rsidP="001F2733"/>
    <w:p w:rsidR="008F426B" w:rsidRDefault="008F426B" w:rsidP="001F273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8F426B" w:rsidP="000D4CB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54308F" w:rsidP="003147E6">
    <w:pPr>
      <w:pStyle w:val="Header"/>
      <w:jc w:val="center"/>
    </w:pPr>
    <w:r>
      <w:fldChar w:fldCharType="begin"/>
    </w:r>
    <w:r>
      <w:instrText xml:space="preserve"> DOCPROPERTY  bjDocumentSecurityLabel"  \* MERGEFORMAT </w:instrText>
    </w:r>
    <w:r>
      <w:fldChar w:fldCharType="separate"/>
    </w:r>
    <w:r w:rsidR="006053CB">
      <w:t>UNCLASSIFIED</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26B" w:rsidRDefault="008F426B" w:rsidP="000D4CB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7A63"/>
    <w:multiLevelType w:val="hybridMultilevel"/>
    <w:tmpl w:val="1CF095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09020E"/>
    <w:multiLevelType w:val="hybridMultilevel"/>
    <w:tmpl w:val="5A10B55E"/>
    <w:lvl w:ilvl="0" w:tplc="62E2EF92">
      <w:start w:val="21"/>
      <w:numFmt w:val="decimal"/>
      <w:lvlText w:val="%1"/>
      <w:lvlJc w:val="left"/>
      <w:pPr>
        <w:ind w:left="720" w:hanging="360"/>
      </w:pPr>
      <w:rPr>
        <w:b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
    <w:nsid w:val="2AF76E7A"/>
    <w:multiLevelType w:val="singleLevel"/>
    <w:tmpl w:val="C74C5A32"/>
    <w:name w:val="Bullet 1"/>
    <w:lvl w:ilvl="0">
      <w:start w:val="1"/>
      <w:numFmt w:val="bullet"/>
      <w:lvlRestart w:val="0"/>
      <w:pStyle w:val="Bullet1"/>
      <w:lvlText w:val=""/>
      <w:lvlJc w:val="left"/>
      <w:pPr>
        <w:tabs>
          <w:tab w:val="num" w:pos="1417"/>
        </w:tabs>
        <w:ind w:left="1417" w:hanging="567"/>
      </w:pPr>
      <w:rPr>
        <w:rFonts w:ascii="Symbol" w:hAnsi="Symbol" w:hint="default"/>
      </w:rPr>
    </w:lvl>
  </w:abstractNum>
  <w:abstractNum w:abstractNumId="3">
    <w:nsid w:val="3A760055"/>
    <w:multiLevelType w:val="hybridMultilevel"/>
    <w:tmpl w:val="452C1ADA"/>
    <w:lvl w:ilvl="0" w:tplc="92C647C2">
      <w:start w:val="1"/>
      <w:numFmt w:val="decimal"/>
      <w:lvlText w:val="%1."/>
      <w:lvlJc w:val="left"/>
      <w:pPr>
        <w:ind w:left="786"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F32E7"/>
    <w:multiLevelType w:val="hybridMultilevel"/>
    <w:tmpl w:val="1E44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811957"/>
    <w:multiLevelType w:val="hybridMultilevel"/>
    <w:tmpl w:val="C9287D8A"/>
    <w:lvl w:ilvl="0" w:tplc="C9D8E1F2">
      <w:start w:val="1"/>
      <w:numFmt w:val="lowerRoman"/>
      <w:lvlText w:val="%1."/>
      <w:lvlJc w:val="left"/>
      <w:pPr>
        <w:ind w:left="1080" w:hanging="360"/>
      </w:pPr>
      <w:rPr>
        <w:rFonts w:ascii="Arial" w:hAnsi="Arial"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5D0605EF"/>
    <w:multiLevelType w:val="hybridMultilevel"/>
    <w:tmpl w:val="FE4EB808"/>
    <w:lvl w:ilvl="0" w:tplc="86B8DD60">
      <w:start w:val="1"/>
      <w:numFmt w:val="decimal"/>
      <w:lvlText w:val="%1."/>
      <w:lvlJc w:val="left"/>
      <w:pPr>
        <w:tabs>
          <w:tab w:val="num" w:pos="720"/>
        </w:tabs>
        <w:ind w:left="720" w:hanging="360"/>
      </w:pPr>
      <w:rPr>
        <w:b w:val="0"/>
        <w:i w:val="0"/>
        <w:color w:val="auto"/>
      </w:rPr>
    </w:lvl>
    <w:lvl w:ilvl="1" w:tplc="C9D8E1F2">
      <w:start w:val="1"/>
      <w:numFmt w:val="lowerRoman"/>
      <w:lvlText w:val="%2."/>
      <w:lvlJc w:val="left"/>
      <w:pPr>
        <w:tabs>
          <w:tab w:val="num" w:pos="1440"/>
        </w:tabs>
        <w:ind w:left="1440" w:hanging="360"/>
      </w:pPr>
      <w:rPr>
        <w:rFonts w:ascii="Arial" w:hAnsi="Arial" w:hint="default"/>
        <w:sz w:val="24"/>
      </w:rPr>
    </w:lvl>
    <w:lvl w:ilvl="2" w:tplc="AF3AF7C0">
      <w:start w:val="1"/>
      <w:numFmt w:val="lowerRoman"/>
      <w:lvlText w:val="%3."/>
      <w:lvlJc w:val="left"/>
      <w:pPr>
        <w:tabs>
          <w:tab w:val="num" w:pos="2700"/>
        </w:tabs>
        <w:ind w:left="2700" w:hanging="72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F2C7324"/>
    <w:multiLevelType w:val="hybridMultilevel"/>
    <w:tmpl w:val="DE7CC582"/>
    <w:lvl w:ilvl="0" w:tplc="B39A96E2">
      <w:start w:val="2"/>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5F8C3B69"/>
    <w:multiLevelType w:val="multilevel"/>
    <w:tmpl w:val="9B14DAA8"/>
    <w:lvl w:ilvl="0">
      <w:start w:val="1"/>
      <w:numFmt w:val="decimal"/>
      <w:lvlRestart w:val="0"/>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cs="Times New Roman"/>
      </w:rPr>
    </w:lvl>
    <w:lvl w:ilvl="3">
      <w:start w:val="1"/>
      <w:numFmt w:val="bullet"/>
      <w:pStyle w:val="ListNumberLevel4"/>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7BE95D7F"/>
    <w:multiLevelType w:val="multilevel"/>
    <w:tmpl w:val="F126F780"/>
    <w:name w:val="List Dash 3"/>
    <w:lvl w:ilvl="0">
      <w:start w:val="1"/>
      <w:numFmt w:val="decimal"/>
      <w:lvlRestart w:val="0"/>
      <w:pStyle w:val="Point0number"/>
      <w:lvlText w:val="(%1)"/>
      <w:lvlJc w:val="left"/>
      <w:pPr>
        <w:tabs>
          <w:tab w:val="num" w:pos="850"/>
        </w:tabs>
        <w:ind w:left="850" w:hanging="850"/>
      </w:pPr>
      <w:rPr>
        <w:rFonts w:cs="Times New Roman"/>
      </w:rPr>
    </w:lvl>
    <w:lvl w:ilvl="1">
      <w:start w:val="1"/>
      <w:numFmt w:val="lowerLetter"/>
      <w:pStyle w:val="Point0letter"/>
      <w:lvlText w:val="(%2)"/>
      <w:lvlJc w:val="left"/>
      <w:pPr>
        <w:tabs>
          <w:tab w:val="num" w:pos="850"/>
        </w:tabs>
        <w:ind w:left="850" w:hanging="850"/>
      </w:pPr>
      <w:rPr>
        <w:rFonts w:cs="Times New Roman"/>
      </w:rPr>
    </w:lvl>
    <w:lvl w:ilvl="2">
      <w:start w:val="1"/>
      <w:numFmt w:val="decimal"/>
      <w:pStyle w:val="Point1number"/>
      <w:lvlText w:val="(%3)"/>
      <w:lvlJc w:val="left"/>
      <w:pPr>
        <w:tabs>
          <w:tab w:val="num" w:pos="1417"/>
        </w:tabs>
        <w:ind w:left="1417" w:hanging="567"/>
      </w:pPr>
      <w:rPr>
        <w:rFonts w:cs="Times New Roman"/>
      </w:rPr>
    </w:lvl>
    <w:lvl w:ilvl="3">
      <w:start w:val="1"/>
      <w:numFmt w:val="lowerLetter"/>
      <w:pStyle w:val="Point1letter"/>
      <w:lvlText w:val="(%4)"/>
      <w:lvlJc w:val="left"/>
      <w:pPr>
        <w:tabs>
          <w:tab w:val="num" w:pos="1417"/>
        </w:tabs>
        <w:ind w:left="1417" w:hanging="567"/>
      </w:pPr>
      <w:rPr>
        <w:rFonts w:cs="Times New Roman"/>
      </w:rPr>
    </w:lvl>
    <w:lvl w:ilvl="4">
      <w:start w:val="1"/>
      <w:numFmt w:val="decimal"/>
      <w:pStyle w:val="Point2number"/>
      <w:lvlText w:val="(%5)"/>
      <w:lvlJc w:val="left"/>
      <w:pPr>
        <w:tabs>
          <w:tab w:val="num" w:pos="1984"/>
        </w:tabs>
        <w:ind w:left="1984" w:hanging="567"/>
      </w:pPr>
      <w:rPr>
        <w:rFonts w:cs="Times New Roman"/>
      </w:rPr>
    </w:lvl>
    <w:lvl w:ilvl="5">
      <w:start w:val="1"/>
      <w:numFmt w:val="lowerLetter"/>
      <w:pStyle w:val="Point2letter"/>
      <w:lvlText w:val="(%6)"/>
      <w:lvlJc w:val="left"/>
      <w:pPr>
        <w:tabs>
          <w:tab w:val="num" w:pos="1984"/>
        </w:tabs>
        <w:ind w:left="1984" w:hanging="567"/>
      </w:pPr>
      <w:rPr>
        <w:rFonts w:cs="Times New Roman"/>
      </w:rPr>
    </w:lvl>
    <w:lvl w:ilvl="6">
      <w:start w:val="1"/>
      <w:numFmt w:val="decimal"/>
      <w:pStyle w:val="Point3number"/>
      <w:lvlText w:val="(%7)"/>
      <w:lvlJc w:val="left"/>
      <w:pPr>
        <w:tabs>
          <w:tab w:val="num" w:pos="2551"/>
        </w:tabs>
        <w:ind w:left="2551" w:hanging="567"/>
      </w:pPr>
      <w:rPr>
        <w:rFonts w:cs="Times New Roman"/>
      </w:rPr>
    </w:lvl>
    <w:lvl w:ilvl="7">
      <w:start w:val="1"/>
      <w:numFmt w:val="lowerLetter"/>
      <w:pStyle w:val="Point3letter"/>
      <w:lvlText w:val="(%8)"/>
      <w:lvlJc w:val="left"/>
      <w:pPr>
        <w:tabs>
          <w:tab w:val="num" w:pos="2551"/>
        </w:tabs>
        <w:ind w:left="2551" w:hanging="567"/>
      </w:pPr>
      <w:rPr>
        <w:rFonts w:cs="Times New Roman"/>
      </w:rPr>
    </w:lvl>
    <w:lvl w:ilvl="8">
      <w:start w:val="1"/>
      <w:numFmt w:val="lowerLetter"/>
      <w:pStyle w:val="Point4letter"/>
      <w:lvlText w:val="(%9)"/>
      <w:lvlJc w:val="left"/>
      <w:pPr>
        <w:tabs>
          <w:tab w:val="num" w:pos="3118"/>
        </w:tabs>
        <w:ind w:left="3118" w:hanging="567"/>
      </w:pPr>
      <w:rPr>
        <w:rFonts w:cs="Times New Roman"/>
      </w:rPr>
    </w:lvl>
  </w:abstractNum>
  <w:num w:numId="1">
    <w:abstractNumId w:val="6"/>
  </w:num>
  <w:num w:numId="2">
    <w:abstractNumId w:val="5"/>
  </w:num>
  <w:num w:numId="3">
    <w:abstractNumId w:val="9"/>
  </w:num>
  <w:num w:numId="4">
    <w:abstractNumId w:val="2"/>
  </w:num>
  <w:num w:numId="5">
    <w:abstractNumId w:val="8"/>
  </w:num>
  <w:num w:numId="6">
    <w:abstractNumId w:val="4"/>
  </w:num>
  <w:num w:numId="7">
    <w:abstractNumId w:val="0"/>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oNotTrackFormatting/>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ADB"/>
    <w:rsid w:val="00001000"/>
    <w:rsid w:val="0000148B"/>
    <w:rsid w:val="0000264E"/>
    <w:rsid w:val="00003A63"/>
    <w:rsid w:val="00007964"/>
    <w:rsid w:val="00014ECF"/>
    <w:rsid w:val="0001517E"/>
    <w:rsid w:val="000168F4"/>
    <w:rsid w:val="0001781B"/>
    <w:rsid w:val="000235EF"/>
    <w:rsid w:val="00024321"/>
    <w:rsid w:val="00034159"/>
    <w:rsid w:val="000405DB"/>
    <w:rsid w:val="000416A2"/>
    <w:rsid w:val="000437BA"/>
    <w:rsid w:val="0004394B"/>
    <w:rsid w:val="0004493D"/>
    <w:rsid w:val="0004512B"/>
    <w:rsid w:val="0005237D"/>
    <w:rsid w:val="00054403"/>
    <w:rsid w:val="000559C6"/>
    <w:rsid w:val="00060B16"/>
    <w:rsid w:val="0007398F"/>
    <w:rsid w:val="000755D9"/>
    <w:rsid w:val="0008067B"/>
    <w:rsid w:val="00082005"/>
    <w:rsid w:val="00086FB8"/>
    <w:rsid w:val="000A5018"/>
    <w:rsid w:val="000B3750"/>
    <w:rsid w:val="000B7B58"/>
    <w:rsid w:val="000C1D87"/>
    <w:rsid w:val="000C5B87"/>
    <w:rsid w:val="000D090F"/>
    <w:rsid w:val="000D154B"/>
    <w:rsid w:val="000D48AC"/>
    <w:rsid w:val="000D4CB5"/>
    <w:rsid w:val="000D7198"/>
    <w:rsid w:val="000E010D"/>
    <w:rsid w:val="000E6F0B"/>
    <w:rsid w:val="000E7C36"/>
    <w:rsid w:val="000F18A8"/>
    <w:rsid w:val="0010702D"/>
    <w:rsid w:val="00111F10"/>
    <w:rsid w:val="00122E84"/>
    <w:rsid w:val="00124FCD"/>
    <w:rsid w:val="00126046"/>
    <w:rsid w:val="001334CD"/>
    <w:rsid w:val="00133DD9"/>
    <w:rsid w:val="0013483F"/>
    <w:rsid w:val="0014280B"/>
    <w:rsid w:val="00146878"/>
    <w:rsid w:val="0015084B"/>
    <w:rsid w:val="0015144A"/>
    <w:rsid w:val="00153F34"/>
    <w:rsid w:val="00161F4B"/>
    <w:rsid w:val="00166E9E"/>
    <w:rsid w:val="001709FD"/>
    <w:rsid w:val="001966E8"/>
    <w:rsid w:val="001A1931"/>
    <w:rsid w:val="001A369D"/>
    <w:rsid w:val="001A3E9E"/>
    <w:rsid w:val="001B2E85"/>
    <w:rsid w:val="001C7BB8"/>
    <w:rsid w:val="001D0348"/>
    <w:rsid w:val="001D34D1"/>
    <w:rsid w:val="001E658E"/>
    <w:rsid w:val="001F1F65"/>
    <w:rsid w:val="001F2733"/>
    <w:rsid w:val="002018A5"/>
    <w:rsid w:val="00205775"/>
    <w:rsid w:val="00205A3F"/>
    <w:rsid w:val="002119C5"/>
    <w:rsid w:val="002171E4"/>
    <w:rsid w:val="00223368"/>
    <w:rsid w:val="00224EBB"/>
    <w:rsid w:val="002327FA"/>
    <w:rsid w:val="00240CB9"/>
    <w:rsid w:val="002433A5"/>
    <w:rsid w:val="002467BE"/>
    <w:rsid w:val="00246CFB"/>
    <w:rsid w:val="00252300"/>
    <w:rsid w:val="00252576"/>
    <w:rsid w:val="00265E31"/>
    <w:rsid w:val="00274414"/>
    <w:rsid w:val="00277E28"/>
    <w:rsid w:val="00286E2A"/>
    <w:rsid w:val="002A0D51"/>
    <w:rsid w:val="002A2658"/>
    <w:rsid w:val="002A4C17"/>
    <w:rsid w:val="002D4156"/>
    <w:rsid w:val="002D6C59"/>
    <w:rsid w:val="002E438F"/>
    <w:rsid w:val="003044D3"/>
    <w:rsid w:val="0030514C"/>
    <w:rsid w:val="00307875"/>
    <w:rsid w:val="003079B5"/>
    <w:rsid w:val="00314131"/>
    <w:rsid w:val="003147E6"/>
    <w:rsid w:val="003167F3"/>
    <w:rsid w:val="00321ABD"/>
    <w:rsid w:val="00322115"/>
    <w:rsid w:val="003306B5"/>
    <w:rsid w:val="00341D40"/>
    <w:rsid w:val="0034442E"/>
    <w:rsid w:val="00352E8F"/>
    <w:rsid w:val="00353FB8"/>
    <w:rsid w:val="00373737"/>
    <w:rsid w:val="00373F44"/>
    <w:rsid w:val="003768C4"/>
    <w:rsid w:val="003811A8"/>
    <w:rsid w:val="0039127B"/>
    <w:rsid w:val="003A2587"/>
    <w:rsid w:val="003A7444"/>
    <w:rsid w:val="003C07D1"/>
    <w:rsid w:val="003C5775"/>
    <w:rsid w:val="003C61E1"/>
    <w:rsid w:val="003D0784"/>
    <w:rsid w:val="003E7010"/>
    <w:rsid w:val="003F0DD7"/>
    <w:rsid w:val="00402712"/>
    <w:rsid w:val="00405BC2"/>
    <w:rsid w:val="004154B1"/>
    <w:rsid w:val="00420F80"/>
    <w:rsid w:val="00422997"/>
    <w:rsid w:val="00425ADB"/>
    <w:rsid w:val="00425C03"/>
    <w:rsid w:val="0042790D"/>
    <w:rsid w:val="004307B1"/>
    <w:rsid w:val="004327C8"/>
    <w:rsid w:val="00432969"/>
    <w:rsid w:val="00433D79"/>
    <w:rsid w:val="00446034"/>
    <w:rsid w:val="00450285"/>
    <w:rsid w:val="00457530"/>
    <w:rsid w:val="00464C8B"/>
    <w:rsid w:val="00470CB4"/>
    <w:rsid w:val="00472E0F"/>
    <w:rsid w:val="0047551E"/>
    <w:rsid w:val="004800EE"/>
    <w:rsid w:val="00480C5E"/>
    <w:rsid w:val="004872BA"/>
    <w:rsid w:val="004922AE"/>
    <w:rsid w:val="00492672"/>
    <w:rsid w:val="004971AE"/>
    <w:rsid w:val="004A235D"/>
    <w:rsid w:val="004A507C"/>
    <w:rsid w:val="004B09C1"/>
    <w:rsid w:val="004B0D1A"/>
    <w:rsid w:val="004C2656"/>
    <w:rsid w:val="004C41F9"/>
    <w:rsid w:val="004E0622"/>
    <w:rsid w:val="004E7C62"/>
    <w:rsid w:val="004F0D4E"/>
    <w:rsid w:val="004F77F7"/>
    <w:rsid w:val="005016B6"/>
    <w:rsid w:val="00510EA0"/>
    <w:rsid w:val="00527350"/>
    <w:rsid w:val="005273BD"/>
    <w:rsid w:val="00530F6A"/>
    <w:rsid w:val="005365BC"/>
    <w:rsid w:val="0054087A"/>
    <w:rsid w:val="0054308F"/>
    <w:rsid w:val="0055017F"/>
    <w:rsid w:val="00551915"/>
    <w:rsid w:val="00557819"/>
    <w:rsid w:val="00570FC2"/>
    <w:rsid w:val="005830A3"/>
    <w:rsid w:val="005830CC"/>
    <w:rsid w:val="00586367"/>
    <w:rsid w:val="00586AC4"/>
    <w:rsid w:val="0058738F"/>
    <w:rsid w:val="00590FF9"/>
    <w:rsid w:val="005B488B"/>
    <w:rsid w:val="005B5160"/>
    <w:rsid w:val="005C3D5A"/>
    <w:rsid w:val="005C5C46"/>
    <w:rsid w:val="005D32A9"/>
    <w:rsid w:val="005E32F6"/>
    <w:rsid w:val="005F10E5"/>
    <w:rsid w:val="005F16F6"/>
    <w:rsid w:val="005F18E1"/>
    <w:rsid w:val="005F5010"/>
    <w:rsid w:val="00604474"/>
    <w:rsid w:val="006053CB"/>
    <w:rsid w:val="00607885"/>
    <w:rsid w:val="00610B94"/>
    <w:rsid w:val="00620061"/>
    <w:rsid w:val="00620C80"/>
    <w:rsid w:val="00620EEA"/>
    <w:rsid w:val="00630E9A"/>
    <w:rsid w:val="00651F20"/>
    <w:rsid w:val="0066176B"/>
    <w:rsid w:val="0066503F"/>
    <w:rsid w:val="006767B5"/>
    <w:rsid w:val="006849BE"/>
    <w:rsid w:val="00695C62"/>
    <w:rsid w:val="006A3BA5"/>
    <w:rsid w:val="006A4576"/>
    <w:rsid w:val="006B64BE"/>
    <w:rsid w:val="006B7BB6"/>
    <w:rsid w:val="006C48BA"/>
    <w:rsid w:val="006C5637"/>
    <w:rsid w:val="006D498F"/>
    <w:rsid w:val="006D650F"/>
    <w:rsid w:val="006E1538"/>
    <w:rsid w:val="006E60AC"/>
    <w:rsid w:val="007005FA"/>
    <w:rsid w:val="007017FC"/>
    <w:rsid w:val="00707051"/>
    <w:rsid w:val="00712C44"/>
    <w:rsid w:val="007209A4"/>
    <w:rsid w:val="00737883"/>
    <w:rsid w:val="007472CE"/>
    <w:rsid w:val="00752AC2"/>
    <w:rsid w:val="00754353"/>
    <w:rsid w:val="007567F4"/>
    <w:rsid w:val="00762FFD"/>
    <w:rsid w:val="00763345"/>
    <w:rsid w:val="00770BB7"/>
    <w:rsid w:val="00772466"/>
    <w:rsid w:val="007805BB"/>
    <w:rsid w:val="00783DC5"/>
    <w:rsid w:val="0079126F"/>
    <w:rsid w:val="00796FAF"/>
    <w:rsid w:val="00797F63"/>
    <w:rsid w:val="007A5836"/>
    <w:rsid w:val="007B68F8"/>
    <w:rsid w:val="007C08D3"/>
    <w:rsid w:val="007E4992"/>
    <w:rsid w:val="007F6B77"/>
    <w:rsid w:val="00820C3B"/>
    <w:rsid w:val="00821F17"/>
    <w:rsid w:val="0082750B"/>
    <w:rsid w:val="008276CB"/>
    <w:rsid w:val="00835B66"/>
    <w:rsid w:val="00856441"/>
    <w:rsid w:val="008579DA"/>
    <w:rsid w:val="008620C2"/>
    <w:rsid w:val="00886730"/>
    <w:rsid w:val="00890A0D"/>
    <w:rsid w:val="00897D5D"/>
    <w:rsid w:val="008A04C9"/>
    <w:rsid w:val="008B06AA"/>
    <w:rsid w:val="008B1010"/>
    <w:rsid w:val="008C3FB4"/>
    <w:rsid w:val="008C7BFA"/>
    <w:rsid w:val="008D1EFE"/>
    <w:rsid w:val="008D71D9"/>
    <w:rsid w:val="008E4810"/>
    <w:rsid w:val="008E56D4"/>
    <w:rsid w:val="008F426B"/>
    <w:rsid w:val="00902147"/>
    <w:rsid w:val="00904C20"/>
    <w:rsid w:val="009224DB"/>
    <w:rsid w:val="00922A37"/>
    <w:rsid w:val="00926310"/>
    <w:rsid w:val="00931CA0"/>
    <w:rsid w:val="009337B2"/>
    <w:rsid w:val="00945A1F"/>
    <w:rsid w:val="00952D8E"/>
    <w:rsid w:val="0095410B"/>
    <w:rsid w:val="009713E6"/>
    <w:rsid w:val="00975DF4"/>
    <w:rsid w:val="00983EB5"/>
    <w:rsid w:val="0099068D"/>
    <w:rsid w:val="0099300B"/>
    <w:rsid w:val="009B0446"/>
    <w:rsid w:val="009B5842"/>
    <w:rsid w:val="009C04E0"/>
    <w:rsid w:val="009C1402"/>
    <w:rsid w:val="009C2C7C"/>
    <w:rsid w:val="009C4823"/>
    <w:rsid w:val="009D02B1"/>
    <w:rsid w:val="009E5480"/>
    <w:rsid w:val="009E551D"/>
    <w:rsid w:val="009E691D"/>
    <w:rsid w:val="009F085F"/>
    <w:rsid w:val="009F666D"/>
    <w:rsid w:val="00A45652"/>
    <w:rsid w:val="00A46C8E"/>
    <w:rsid w:val="00A50DB7"/>
    <w:rsid w:val="00A5427D"/>
    <w:rsid w:val="00A60C1F"/>
    <w:rsid w:val="00A6187C"/>
    <w:rsid w:val="00A621D1"/>
    <w:rsid w:val="00A8309A"/>
    <w:rsid w:val="00A83837"/>
    <w:rsid w:val="00A86051"/>
    <w:rsid w:val="00AA4674"/>
    <w:rsid w:val="00AA6E89"/>
    <w:rsid w:val="00AA7C1F"/>
    <w:rsid w:val="00AB0BFC"/>
    <w:rsid w:val="00AC4FDB"/>
    <w:rsid w:val="00AE1637"/>
    <w:rsid w:val="00AE5DA7"/>
    <w:rsid w:val="00AF2518"/>
    <w:rsid w:val="00AF7A48"/>
    <w:rsid w:val="00B13F5D"/>
    <w:rsid w:val="00B16300"/>
    <w:rsid w:val="00B24A19"/>
    <w:rsid w:val="00B30A26"/>
    <w:rsid w:val="00B32AF1"/>
    <w:rsid w:val="00B33F3C"/>
    <w:rsid w:val="00B3545A"/>
    <w:rsid w:val="00B40F8D"/>
    <w:rsid w:val="00B4404D"/>
    <w:rsid w:val="00B441F3"/>
    <w:rsid w:val="00B637EC"/>
    <w:rsid w:val="00B65227"/>
    <w:rsid w:val="00B74103"/>
    <w:rsid w:val="00B75DBC"/>
    <w:rsid w:val="00B822DA"/>
    <w:rsid w:val="00B868C5"/>
    <w:rsid w:val="00B90241"/>
    <w:rsid w:val="00B907C4"/>
    <w:rsid w:val="00B912E9"/>
    <w:rsid w:val="00B956FB"/>
    <w:rsid w:val="00BA2EA9"/>
    <w:rsid w:val="00BB0860"/>
    <w:rsid w:val="00BB274C"/>
    <w:rsid w:val="00BB397F"/>
    <w:rsid w:val="00BD28A6"/>
    <w:rsid w:val="00BE50CB"/>
    <w:rsid w:val="00BF1A93"/>
    <w:rsid w:val="00BF1BC3"/>
    <w:rsid w:val="00BF59D5"/>
    <w:rsid w:val="00BF6C3C"/>
    <w:rsid w:val="00C0011E"/>
    <w:rsid w:val="00C07141"/>
    <w:rsid w:val="00C07F47"/>
    <w:rsid w:val="00C13862"/>
    <w:rsid w:val="00C201CA"/>
    <w:rsid w:val="00C259BC"/>
    <w:rsid w:val="00C317A6"/>
    <w:rsid w:val="00C43DA4"/>
    <w:rsid w:val="00C55DFE"/>
    <w:rsid w:val="00C61362"/>
    <w:rsid w:val="00C61649"/>
    <w:rsid w:val="00C63FD6"/>
    <w:rsid w:val="00C67151"/>
    <w:rsid w:val="00C7243B"/>
    <w:rsid w:val="00C74D5A"/>
    <w:rsid w:val="00C75178"/>
    <w:rsid w:val="00C80CCB"/>
    <w:rsid w:val="00C81DC6"/>
    <w:rsid w:val="00C83B3D"/>
    <w:rsid w:val="00C866B5"/>
    <w:rsid w:val="00C8716B"/>
    <w:rsid w:val="00C94789"/>
    <w:rsid w:val="00C94DEF"/>
    <w:rsid w:val="00C961BF"/>
    <w:rsid w:val="00CA490A"/>
    <w:rsid w:val="00CB6BE9"/>
    <w:rsid w:val="00CD132E"/>
    <w:rsid w:val="00CE46AB"/>
    <w:rsid w:val="00CF5B3C"/>
    <w:rsid w:val="00CF61FE"/>
    <w:rsid w:val="00CF7CCE"/>
    <w:rsid w:val="00CF7E9A"/>
    <w:rsid w:val="00D0634A"/>
    <w:rsid w:val="00D0786E"/>
    <w:rsid w:val="00D107A2"/>
    <w:rsid w:val="00D11A7B"/>
    <w:rsid w:val="00D2090E"/>
    <w:rsid w:val="00D322D8"/>
    <w:rsid w:val="00D33F05"/>
    <w:rsid w:val="00D53177"/>
    <w:rsid w:val="00D56DB9"/>
    <w:rsid w:val="00D57B84"/>
    <w:rsid w:val="00D618B9"/>
    <w:rsid w:val="00D63F07"/>
    <w:rsid w:val="00D64138"/>
    <w:rsid w:val="00D73306"/>
    <w:rsid w:val="00D76B24"/>
    <w:rsid w:val="00D82F29"/>
    <w:rsid w:val="00D90BAA"/>
    <w:rsid w:val="00D95DD3"/>
    <w:rsid w:val="00D97ECE"/>
    <w:rsid w:val="00DA6682"/>
    <w:rsid w:val="00DB2A0F"/>
    <w:rsid w:val="00DC5B1E"/>
    <w:rsid w:val="00DD7B4B"/>
    <w:rsid w:val="00DE339C"/>
    <w:rsid w:val="00DE3489"/>
    <w:rsid w:val="00DE4F1C"/>
    <w:rsid w:val="00DF0A32"/>
    <w:rsid w:val="00DF2A82"/>
    <w:rsid w:val="00E00411"/>
    <w:rsid w:val="00E0084C"/>
    <w:rsid w:val="00E06F1B"/>
    <w:rsid w:val="00E07C95"/>
    <w:rsid w:val="00E20C93"/>
    <w:rsid w:val="00E326D2"/>
    <w:rsid w:val="00E369CE"/>
    <w:rsid w:val="00E36A16"/>
    <w:rsid w:val="00E37086"/>
    <w:rsid w:val="00E37D33"/>
    <w:rsid w:val="00E42F30"/>
    <w:rsid w:val="00E46258"/>
    <w:rsid w:val="00E479FC"/>
    <w:rsid w:val="00E50DF5"/>
    <w:rsid w:val="00E5171D"/>
    <w:rsid w:val="00E5212B"/>
    <w:rsid w:val="00E52555"/>
    <w:rsid w:val="00E54C7A"/>
    <w:rsid w:val="00E62C92"/>
    <w:rsid w:val="00E72BF4"/>
    <w:rsid w:val="00E73030"/>
    <w:rsid w:val="00E760B9"/>
    <w:rsid w:val="00E85C71"/>
    <w:rsid w:val="00E92CC1"/>
    <w:rsid w:val="00E94BE1"/>
    <w:rsid w:val="00E96358"/>
    <w:rsid w:val="00EA130D"/>
    <w:rsid w:val="00EC78BB"/>
    <w:rsid w:val="00ED0E34"/>
    <w:rsid w:val="00EF32F3"/>
    <w:rsid w:val="00EF6951"/>
    <w:rsid w:val="00F032EC"/>
    <w:rsid w:val="00F03697"/>
    <w:rsid w:val="00F04479"/>
    <w:rsid w:val="00F05938"/>
    <w:rsid w:val="00F06E1A"/>
    <w:rsid w:val="00F1185B"/>
    <w:rsid w:val="00F208FC"/>
    <w:rsid w:val="00F34719"/>
    <w:rsid w:val="00F355E5"/>
    <w:rsid w:val="00F43F75"/>
    <w:rsid w:val="00F5039F"/>
    <w:rsid w:val="00F51326"/>
    <w:rsid w:val="00F55DC4"/>
    <w:rsid w:val="00F62FF8"/>
    <w:rsid w:val="00F66F70"/>
    <w:rsid w:val="00F70718"/>
    <w:rsid w:val="00F72934"/>
    <w:rsid w:val="00F77A2F"/>
    <w:rsid w:val="00F90B44"/>
    <w:rsid w:val="00F9778A"/>
    <w:rsid w:val="00FA20A2"/>
    <w:rsid w:val="00FA21C9"/>
    <w:rsid w:val="00FA3207"/>
    <w:rsid w:val="00FB072A"/>
    <w:rsid w:val="00FB2D22"/>
    <w:rsid w:val="00FB3466"/>
    <w:rsid w:val="00FC3B7E"/>
    <w:rsid w:val="00FC660A"/>
    <w:rsid w:val="00FD0299"/>
    <w:rsid w:val="00FE4AC0"/>
    <w:rsid w:val="00FE6F9F"/>
    <w:rsid w:val="00FF371A"/>
    <w:rsid w:val="00FF5621"/>
  </w:rsids>
  <m:mathPr>
    <m:mathFont m:val="Cambria Math"/>
    <m:brkBin m:val="before"/>
    <m:brkBinSub m:val="--"/>
    <m:smallFrac m:val="0"/>
    <m:dispDef/>
    <m:lMargin m:val="0"/>
    <m:rMargin m:val="0"/>
    <m:defJc m:val="centerGroup"/>
    <m:wrapIndent m:val="1440"/>
    <m:intLim m:val="subSup"/>
    <m:naryLim m:val="undOvr"/>
  </m:mathPr>
  <w:attachedSchema w:val="http://www.boldonjames.com/SAFEofficeXML.xsd"/>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4D1"/>
    <w:rPr>
      <w:sz w:val="24"/>
      <w:szCs w:val="24"/>
      <w:lang w:eastAsia="en-US"/>
    </w:rPr>
  </w:style>
  <w:style w:type="paragraph" w:styleId="Heading1">
    <w:name w:val="heading 1"/>
    <w:basedOn w:val="Normal"/>
    <w:next w:val="Normal"/>
    <w:qFormat/>
    <w:rsid w:val="001D34D1"/>
    <w:pPr>
      <w:keepNext/>
      <w:outlineLvl w:val="0"/>
    </w:pPr>
    <w:rPr>
      <w:rFonts w:ascii="Arial" w:hAnsi="Arial" w:cs="Arial"/>
      <w:b/>
      <w:bCs/>
    </w:rPr>
  </w:style>
  <w:style w:type="paragraph" w:styleId="Heading2">
    <w:name w:val="heading 2"/>
    <w:basedOn w:val="Normal"/>
    <w:next w:val="Normal"/>
    <w:qFormat/>
    <w:rsid w:val="001D34D1"/>
    <w:pPr>
      <w:keepNext/>
      <w:ind w:hanging="720"/>
      <w:jc w:val="right"/>
      <w:outlineLvl w:val="1"/>
    </w:pPr>
    <w:rPr>
      <w:rFonts w:ascii="Arial" w:hAnsi="Arial" w:cs="Arial"/>
      <w:b/>
      <w:bCs/>
    </w:rPr>
  </w:style>
  <w:style w:type="paragraph" w:styleId="Heading3">
    <w:name w:val="heading 3"/>
    <w:basedOn w:val="Normal"/>
    <w:next w:val="Normal"/>
    <w:qFormat/>
    <w:rsid w:val="001D34D1"/>
    <w:pPr>
      <w:keepNext/>
      <w:jc w:val="right"/>
      <w:outlineLvl w:val="2"/>
    </w:pPr>
    <w:rPr>
      <w:rFonts w:ascii="Arial" w:hAnsi="Arial" w:cs="Arial"/>
      <w:b/>
      <w:bCs/>
    </w:rPr>
  </w:style>
  <w:style w:type="paragraph" w:styleId="Heading4">
    <w:name w:val="heading 4"/>
    <w:basedOn w:val="Normal"/>
    <w:next w:val="Normal"/>
    <w:qFormat/>
    <w:rsid w:val="001D34D1"/>
    <w:pPr>
      <w:keepNext/>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1D34D1"/>
    <w:rPr>
      <w:color w:val="0000FF"/>
      <w:u w:val="single"/>
    </w:rPr>
  </w:style>
  <w:style w:type="character" w:styleId="FollowedHyperlink">
    <w:name w:val="FollowedHyperlink"/>
    <w:basedOn w:val="DefaultParagraphFont"/>
    <w:semiHidden/>
    <w:rsid w:val="001D34D1"/>
    <w:rPr>
      <w:color w:val="800080"/>
      <w:u w:val="single"/>
    </w:rPr>
  </w:style>
  <w:style w:type="paragraph" w:styleId="BodyText">
    <w:name w:val="Body Text"/>
    <w:basedOn w:val="Normal"/>
    <w:semiHidden/>
    <w:rsid w:val="001D34D1"/>
    <w:pPr>
      <w:jc w:val="right"/>
    </w:pPr>
    <w:rPr>
      <w:rFonts w:ascii="Arial" w:hAnsi="Arial" w:cs="Arial"/>
      <w:b/>
      <w:bCs/>
    </w:rPr>
  </w:style>
  <w:style w:type="paragraph" w:styleId="BodyText2">
    <w:name w:val="Body Text 2"/>
    <w:basedOn w:val="Normal"/>
    <w:semiHidden/>
    <w:rsid w:val="001D34D1"/>
    <w:rPr>
      <w:rFonts w:ascii="Arial" w:hAnsi="Arial" w:cs="Arial"/>
      <w:i/>
      <w:iCs/>
    </w:rPr>
  </w:style>
  <w:style w:type="paragraph" w:styleId="BodyText3">
    <w:name w:val="Body Text 3"/>
    <w:basedOn w:val="Normal"/>
    <w:semiHidden/>
    <w:rsid w:val="001D34D1"/>
    <w:pPr>
      <w:jc w:val="both"/>
    </w:pPr>
  </w:style>
  <w:style w:type="paragraph" w:styleId="NormalWeb">
    <w:name w:val="Normal (Web)"/>
    <w:basedOn w:val="Normal"/>
    <w:uiPriority w:val="99"/>
    <w:semiHidden/>
    <w:rsid w:val="001D34D1"/>
    <w:pPr>
      <w:spacing w:before="100" w:beforeAutospacing="1" w:after="100" w:afterAutospacing="1"/>
    </w:pPr>
    <w:rPr>
      <w:rFonts w:ascii="Arial Unicode MS" w:hAnsi="Arial Unicode MS"/>
      <w:lang w:val="en-US"/>
    </w:rPr>
  </w:style>
  <w:style w:type="paragraph" w:styleId="Header">
    <w:name w:val="header"/>
    <w:basedOn w:val="Normal"/>
    <w:link w:val="HeaderChar"/>
    <w:uiPriority w:val="99"/>
    <w:semiHidden/>
    <w:unhideWhenUsed/>
    <w:rsid w:val="00425ADB"/>
    <w:pPr>
      <w:tabs>
        <w:tab w:val="center" w:pos="4513"/>
        <w:tab w:val="right" w:pos="9026"/>
      </w:tabs>
    </w:pPr>
  </w:style>
  <w:style w:type="character" w:customStyle="1" w:styleId="HeaderChar">
    <w:name w:val="Header Char"/>
    <w:basedOn w:val="DefaultParagraphFont"/>
    <w:link w:val="Header"/>
    <w:uiPriority w:val="99"/>
    <w:semiHidden/>
    <w:rsid w:val="00425ADB"/>
    <w:rPr>
      <w:sz w:val="24"/>
      <w:szCs w:val="24"/>
      <w:lang w:eastAsia="en-US"/>
    </w:rPr>
  </w:style>
  <w:style w:type="paragraph" w:styleId="Footer">
    <w:name w:val="footer"/>
    <w:basedOn w:val="Normal"/>
    <w:link w:val="FooterChar"/>
    <w:uiPriority w:val="99"/>
    <w:semiHidden/>
    <w:unhideWhenUsed/>
    <w:rsid w:val="00425ADB"/>
    <w:pPr>
      <w:tabs>
        <w:tab w:val="center" w:pos="4513"/>
        <w:tab w:val="right" w:pos="9026"/>
      </w:tabs>
    </w:pPr>
  </w:style>
  <w:style w:type="character" w:customStyle="1" w:styleId="FooterChar">
    <w:name w:val="Footer Char"/>
    <w:basedOn w:val="DefaultParagraphFont"/>
    <w:link w:val="Footer"/>
    <w:uiPriority w:val="99"/>
    <w:semiHidden/>
    <w:rsid w:val="00425ADB"/>
    <w:rPr>
      <w:sz w:val="24"/>
      <w:szCs w:val="24"/>
      <w:lang w:eastAsia="en-US"/>
    </w:rPr>
  </w:style>
  <w:style w:type="paragraph" w:styleId="FootnoteText">
    <w:name w:val="footnote text"/>
    <w:basedOn w:val="Normal"/>
    <w:link w:val="FootnoteTextChar"/>
    <w:semiHidden/>
    <w:rsid w:val="000C1D87"/>
    <w:rPr>
      <w:sz w:val="20"/>
      <w:szCs w:val="20"/>
    </w:rPr>
  </w:style>
  <w:style w:type="character" w:customStyle="1" w:styleId="FootnoteTextChar">
    <w:name w:val="Footnote Text Char"/>
    <w:basedOn w:val="DefaultParagraphFont"/>
    <w:link w:val="FootnoteText"/>
    <w:uiPriority w:val="99"/>
    <w:semiHidden/>
    <w:rsid w:val="000C1D87"/>
    <w:rPr>
      <w:lang w:eastAsia="en-US"/>
    </w:rPr>
  </w:style>
  <w:style w:type="character" w:styleId="FootnoteReference">
    <w:name w:val="footnote reference"/>
    <w:basedOn w:val="DefaultParagraphFont"/>
    <w:semiHidden/>
    <w:rsid w:val="000C1D87"/>
    <w:rPr>
      <w:vertAlign w:val="superscript"/>
    </w:rPr>
  </w:style>
  <w:style w:type="paragraph" w:styleId="ListParagraph">
    <w:name w:val="List Paragraph"/>
    <w:basedOn w:val="Normal"/>
    <w:uiPriority w:val="34"/>
    <w:qFormat/>
    <w:rsid w:val="000C1D87"/>
    <w:pPr>
      <w:ind w:left="720"/>
      <w:contextualSpacing/>
    </w:pPr>
  </w:style>
  <w:style w:type="table" w:styleId="TableGrid">
    <w:name w:val="Table Grid"/>
    <w:basedOn w:val="TableNormal"/>
    <w:uiPriority w:val="59"/>
    <w:rsid w:val="00F72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1">
    <w:name w:val="Text 1"/>
    <w:basedOn w:val="Normal"/>
    <w:rsid w:val="005C3D5A"/>
    <w:pPr>
      <w:spacing w:before="120" w:after="120"/>
      <w:ind w:left="850"/>
      <w:jc w:val="both"/>
    </w:pPr>
  </w:style>
  <w:style w:type="paragraph" w:customStyle="1" w:styleId="Point0number">
    <w:name w:val="Point 0 (number)"/>
    <w:basedOn w:val="Normal"/>
    <w:rsid w:val="00752AC2"/>
    <w:pPr>
      <w:numPr>
        <w:numId w:val="3"/>
      </w:numPr>
      <w:spacing w:before="120" w:after="120"/>
      <w:jc w:val="both"/>
    </w:pPr>
  </w:style>
  <w:style w:type="paragraph" w:customStyle="1" w:styleId="Point1number">
    <w:name w:val="Point 1 (number)"/>
    <w:basedOn w:val="Normal"/>
    <w:rsid w:val="00752AC2"/>
    <w:pPr>
      <w:numPr>
        <w:ilvl w:val="2"/>
        <w:numId w:val="3"/>
      </w:numPr>
      <w:spacing w:before="120" w:after="120"/>
      <w:jc w:val="both"/>
    </w:pPr>
  </w:style>
  <w:style w:type="paragraph" w:customStyle="1" w:styleId="Point2number">
    <w:name w:val="Point 2 (number)"/>
    <w:basedOn w:val="Normal"/>
    <w:rsid w:val="00752AC2"/>
    <w:pPr>
      <w:numPr>
        <w:ilvl w:val="4"/>
        <w:numId w:val="3"/>
      </w:numPr>
      <w:spacing w:before="120" w:after="120"/>
      <w:jc w:val="both"/>
    </w:pPr>
  </w:style>
  <w:style w:type="paragraph" w:customStyle="1" w:styleId="Point3number">
    <w:name w:val="Point 3 (number)"/>
    <w:basedOn w:val="Normal"/>
    <w:rsid w:val="00752AC2"/>
    <w:pPr>
      <w:numPr>
        <w:ilvl w:val="6"/>
        <w:numId w:val="3"/>
      </w:numPr>
      <w:spacing w:before="120" w:after="120"/>
      <w:jc w:val="both"/>
    </w:pPr>
  </w:style>
  <w:style w:type="paragraph" w:customStyle="1" w:styleId="Point0letter">
    <w:name w:val="Point 0 (letter)"/>
    <w:basedOn w:val="Normal"/>
    <w:rsid w:val="00752AC2"/>
    <w:pPr>
      <w:numPr>
        <w:ilvl w:val="1"/>
        <w:numId w:val="3"/>
      </w:numPr>
      <w:spacing w:before="120" w:after="120"/>
      <w:jc w:val="both"/>
    </w:pPr>
  </w:style>
  <w:style w:type="paragraph" w:customStyle="1" w:styleId="Point1letter">
    <w:name w:val="Point 1 (letter)"/>
    <w:basedOn w:val="Normal"/>
    <w:rsid w:val="00752AC2"/>
    <w:pPr>
      <w:numPr>
        <w:ilvl w:val="3"/>
        <w:numId w:val="3"/>
      </w:numPr>
      <w:spacing w:before="120" w:after="120"/>
      <w:jc w:val="both"/>
    </w:pPr>
  </w:style>
  <w:style w:type="paragraph" w:customStyle="1" w:styleId="Point2letter">
    <w:name w:val="Point 2 (letter)"/>
    <w:basedOn w:val="Normal"/>
    <w:rsid w:val="00752AC2"/>
    <w:pPr>
      <w:numPr>
        <w:ilvl w:val="5"/>
        <w:numId w:val="3"/>
      </w:numPr>
      <w:spacing w:before="120" w:after="120"/>
      <w:jc w:val="both"/>
    </w:pPr>
  </w:style>
  <w:style w:type="paragraph" w:customStyle="1" w:styleId="Point3letter">
    <w:name w:val="Point 3 (letter)"/>
    <w:basedOn w:val="Normal"/>
    <w:rsid w:val="00752AC2"/>
    <w:pPr>
      <w:numPr>
        <w:ilvl w:val="7"/>
        <w:numId w:val="3"/>
      </w:numPr>
      <w:spacing w:before="120" w:after="120"/>
      <w:jc w:val="both"/>
    </w:pPr>
  </w:style>
  <w:style w:type="paragraph" w:customStyle="1" w:styleId="Point4letter">
    <w:name w:val="Point 4 (letter)"/>
    <w:basedOn w:val="Normal"/>
    <w:rsid w:val="00752AC2"/>
    <w:pPr>
      <w:numPr>
        <w:ilvl w:val="8"/>
        <w:numId w:val="3"/>
      </w:numPr>
      <w:spacing w:before="120" w:after="120"/>
      <w:jc w:val="both"/>
    </w:pPr>
  </w:style>
  <w:style w:type="paragraph" w:customStyle="1" w:styleId="Bullet1">
    <w:name w:val="Bullet 1"/>
    <w:basedOn w:val="Normal"/>
    <w:rsid w:val="00752AC2"/>
    <w:pPr>
      <w:numPr>
        <w:numId w:val="4"/>
      </w:numPr>
      <w:spacing w:before="120" w:after="120"/>
      <w:jc w:val="both"/>
    </w:pPr>
  </w:style>
  <w:style w:type="paragraph" w:customStyle="1" w:styleId="ManualHeading1">
    <w:name w:val="Manual Heading 1"/>
    <w:basedOn w:val="Normal"/>
    <w:next w:val="Text1"/>
    <w:rsid w:val="008D1EFE"/>
    <w:pPr>
      <w:keepNext/>
      <w:tabs>
        <w:tab w:val="left" w:pos="850"/>
      </w:tabs>
      <w:spacing w:before="360" w:after="120"/>
      <w:ind w:left="850" w:hanging="850"/>
      <w:jc w:val="both"/>
      <w:outlineLvl w:val="0"/>
    </w:pPr>
    <w:rPr>
      <w:b/>
      <w:smallCaps/>
    </w:rPr>
  </w:style>
  <w:style w:type="paragraph" w:styleId="ListNumber">
    <w:name w:val="List Number"/>
    <w:basedOn w:val="Normal"/>
    <w:rsid w:val="00D57B84"/>
    <w:pPr>
      <w:numPr>
        <w:numId w:val="5"/>
      </w:numPr>
      <w:spacing w:before="120" w:after="120"/>
      <w:jc w:val="both"/>
    </w:pPr>
    <w:rPr>
      <w:lang w:eastAsia="de-DE"/>
    </w:rPr>
  </w:style>
  <w:style w:type="paragraph" w:customStyle="1" w:styleId="ListNumberLevel2">
    <w:name w:val="List Number (Level 2)"/>
    <w:basedOn w:val="Normal"/>
    <w:rsid w:val="00D57B84"/>
    <w:pPr>
      <w:numPr>
        <w:ilvl w:val="1"/>
        <w:numId w:val="5"/>
      </w:numPr>
      <w:spacing w:before="120" w:after="120"/>
      <w:jc w:val="both"/>
    </w:pPr>
    <w:rPr>
      <w:lang w:eastAsia="de-DE"/>
    </w:rPr>
  </w:style>
  <w:style w:type="paragraph" w:customStyle="1" w:styleId="ListNumberLevel3">
    <w:name w:val="List Number (Level 3)"/>
    <w:basedOn w:val="Normal"/>
    <w:rsid w:val="00D57B84"/>
    <w:pPr>
      <w:numPr>
        <w:ilvl w:val="2"/>
        <w:numId w:val="5"/>
      </w:numPr>
      <w:spacing w:before="120" w:after="120"/>
      <w:jc w:val="both"/>
    </w:pPr>
    <w:rPr>
      <w:lang w:eastAsia="de-DE"/>
    </w:rPr>
  </w:style>
  <w:style w:type="paragraph" w:customStyle="1" w:styleId="ListNumberLevel4">
    <w:name w:val="List Number (Level 4)"/>
    <w:basedOn w:val="Normal"/>
    <w:rsid w:val="00D57B84"/>
    <w:pPr>
      <w:numPr>
        <w:ilvl w:val="3"/>
        <w:numId w:val="5"/>
      </w:numPr>
      <w:spacing w:before="120" w:after="120"/>
      <w:jc w:val="both"/>
    </w:pPr>
    <w:rPr>
      <w:lang w:eastAsia="de-DE"/>
    </w:rPr>
  </w:style>
  <w:style w:type="character" w:styleId="CommentReference">
    <w:name w:val="annotation reference"/>
    <w:basedOn w:val="DefaultParagraphFont"/>
    <w:uiPriority w:val="99"/>
    <w:semiHidden/>
    <w:unhideWhenUsed/>
    <w:rsid w:val="00D82F29"/>
    <w:rPr>
      <w:sz w:val="16"/>
      <w:szCs w:val="16"/>
    </w:rPr>
  </w:style>
  <w:style w:type="paragraph" w:styleId="CommentText">
    <w:name w:val="annotation text"/>
    <w:basedOn w:val="Normal"/>
    <w:link w:val="CommentTextChar"/>
    <w:uiPriority w:val="99"/>
    <w:semiHidden/>
    <w:unhideWhenUsed/>
    <w:rsid w:val="00D82F29"/>
    <w:rPr>
      <w:sz w:val="20"/>
      <w:szCs w:val="20"/>
    </w:rPr>
  </w:style>
  <w:style w:type="character" w:customStyle="1" w:styleId="CommentTextChar">
    <w:name w:val="Comment Text Char"/>
    <w:basedOn w:val="DefaultParagraphFont"/>
    <w:link w:val="CommentText"/>
    <w:uiPriority w:val="99"/>
    <w:semiHidden/>
    <w:rsid w:val="00D82F29"/>
    <w:rPr>
      <w:lang w:eastAsia="en-US"/>
    </w:rPr>
  </w:style>
  <w:style w:type="paragraph" w:styleId="CommentSubject">
    <w:name w:val="annotation subject"/>
    <w:basedOn w:val="CommentText"/>
    <w:next w:val="CommentText"/>
    <w:link w:val="CommentSubjectChar"/>
    <w:uiPriority w:val="99"/>
    <w:semiHidden/>
    <w:unhideWhenUsed/>
    <w:rsid w:val="00D82F29"/>
    <w:rPr>
      <w:b/>
      <w:bCs/>
    </w:rPr>
  </w:style>
  <w:style w:type="character" w:customStyle="1" w:styleId="CommentSubjectChar">
    <w:name w:val="Comment Subject Char"/>
    <w:basedOn w:val="CommentTextChar"/>
    <w:link w:val="CommentSubject"/>
    <w:uiPriority w:val="99"/>
    <w:semiHidden/>
    <w:rsid w:val="00D82F29"/>
    <w:rPr>
      <w:b/>
      <w:bCs/>
      <w:lang w:eastAsia="en-US"/>
    </w:rPr>
  </w:style>
  <w:style w:type="paragraph" w:styleId="BalloonText">
    <w:name w:val="Balloon Text"/>
    <w:basedOn w:val="Normal"/>
    <w:link w:val="BalloonTextChar"/>
    <w:uiPriority w:val="99"/>
    <w:semiHidden/>
    <w:unhideWhenUsed/>
    <w:rsid w:val="00D82F29"/>
    <w:rPr>
      <w:rFonts w:ascii="Tahoma" w:hAnsi="Tahoma" w:cs="Tahoma"/>
      <w:sz w:val="16"/>
      <w:szCs w:val="16"/>
    </w:rPr>
  </w:style>
  <w:style w:type="character" w:customStyle="1" w:styleId="BalloonTextChar">
    <w:name w:val="Balloon Text Char"/>
    <w:basedOn w:val="DefaultParagraphFont"/>
    <w:link w:val="BalloonText"/>
    <w:uiPriority w:val="99"/>
    <w:semiHidden/>
    <w:rsid w:val="00D82F29"/>
    <w:rPr>
      <w:rFonts w:ascii="Tahoma" w:hAnsi="Tahoma" w:cs="Tahoma"/>
      <w:sz w:val="16"/>
      <w:szCs w:val="16"/>
      <w:lang w:eastAsia="en-US"/>
    </w:rPr>
  </w:style>
  <w:style w:type="paragraph" w:customStyle="1" w:styleId="Default">
    <w:name w:val="Default"/>
    <w:rsid w:val="00E5212B"/>
    <w:pPr>
      <w:autoSpaceDE w:val="0"/>
      <w:autoSpaceDN w:val="0"/>
      <w:adjustRightInd w:val="0"/>
    </w:pPr>
    <w:rPr>
      <w:color w:val="000000"/>
      <w:sz w:val="24"/>
      <w:szCs w:val="24"/>
    </w:rPr>
  </w:style>
  <w:style w:type="character" w:styleId="Strong">
    <w:name w:val="Strong"/>
    <w:basedOn w:val="DefaultParagraphFont"/>
    <w:uiPriority w:val="22"/>
    <w:qFormat/>
    <w:rsid w:val="009F085F"/>
    <w:rPr>
      <w:b/>
      <w:bCs/>
      <w:color w:val="5858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446845">
      <w:bodyDiv w:val="1"/>
      <w:marLeft w:val="0"/>
      <w:marRight w:val="0"/>
      <w:marTop w:val="0"/>
      <w:marBottom w:val="0"/>
      <w:divBdr>
        <w:top w:val="none" w:sz="0" w:space="0" w:color="auto"/>
        <w:left w:val="none" w:sz="0" w:space="0" w:color="auto"/>
        <w:bottom w:val="none" w:sz="0" w:space="0" w:color="auto"/>
        <w:right w:val="none" w:sz="0" w:space="0" w:color="auto"/>
      </w:divBdr>
      <w:divsChild>
        <w:div w:id="1186866172">
          <w:marLeft w:val="0"/>
          <w:marRight w:val="0"/>
          <w:marTop w:val="0"/>
          <w:marBottom w:val="0"/>
          <w:divBdr>
            <w:top w:val="none" w:sz="0" w:space="0" w:color="auto"/>
            <w:left w:val="single" w:sz="6" w:space="0" w:color="0065A2"/>
            <w:bottom w:val="none" w:sz="0" w:space="0" w:color="auto"/>
            <w:right w:val="single" w:sz="6" w:space="0" w:color="0065A2"/>
          </w:divBdr>
          <w:divsChild>
            <w:div w:id="1280264105">
              <w:marLeft w:val="0"/>
              <w:marRight w:val="0"/>
              <w:marTop w:val="0"/>
              <w:marBottom w:val="0"/>
              <w:divBdr>
                <w:top w:val="none" w:sz="0" w:space="0" w:color="auto"/>
                <w:left w:val="single" w:sz="24" w:space="0" w:color="FFFFFF"/>
                <w:bottom w:val="none" w:sz="0" w:space="0" w:color="auto"/>
                <w:right w:val="single" w:sz="24" w:space="0" w:color="FFFFFF"/>
              </w:divBdr>
              <w:divsChild>
                <w:div w:id="1621036612">
                  <w:marLeft w:val="0"/>
                  <w:marRight w:val="0"/>
                  <w:marTop w:val="0"/>
                  <w:marBottom w:val="0"/>
                  <w:divBdr>
                    <w:top w:val="none" w:sz="0" w:space="0" w:color="auto"/>
                    <w:left w:val="none" w:sz="0" w:space="0" w:color="auto"/>
                    <w:bottom w:val="none" w:sz="0" w:space="0" w:color="auto"/>
                    <w:right w:val="none" w:sz="0" w:space="0" w:color="auto"/>
                  </w:divBdr>
                  <w:divsChild>
                    <w:div w:id="822088691">
                      <w:marLeft w:val="0"/>
                      <w:marRight w:val="0"/>
                      <w:marTop w:val="0"/>
                      <w:marBottom w:val="0"/>
                      <w:divBdr>
                        <w:top w:val="none" w:sz="0" w:space="0" w:color="auto"/>
                        <w:left w:val="none" w:sz="0" w:space="0" w:color="auto"/>
                        <w:bottom w:val="none" w:sz="0" w:space="0" w:color="auto"/>
                        <w:right w:val="dashed" w:sz="6" w:space="0" w:color="009EE0"/>
                      </w:divBdr>
                      <w:divsChild>
                        <w:div w:id="1626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682708">
      <w:bodyDiv w:val="1"/>
      <w:marLeft w:val="0"/>
      <w:marRight w:val="0"/>
      <w:marTop w:val="0"/>
      <w:marBottom w:val="0"/>
      <w:divBdr>
        <w:top w:val="none" w:sz="0" w:space="0" w:color="auto"/>
        <w:left w:val="none" w:sz="0" w:space="0" w:color="auto"/>
        <w:bottom w:val="none" w:sz="0" w:space="0" w:color="auto"/>
        <w:right w:val="none" w:sz="0" w:space="0" w:color="auto"/>
      </w:divBdr>
      <w:divsChild>
        <w:div w:id="13581057">
          <w:marLeft w:val="0"/>
          <w:marRight w:val="0"/>
          <w:marTop w:val="0"/>
          <w:marBottom w:val="0"/>
          <w:divBdr>
            <w:top w:val="none" w:sz="0" w:space="0" w:color="auto"/>
            <w:left w:val="single" w:sz="6" w:space="0" w:color="0065A2"/>
            <w:bottom w:val="none" w:sz="0" w:space="0" w:color="auto"/>
            <w:right w:val="single" w:sz="6" w:space="0" w:color="0065A2"/>
          </w:divBdr>
          <w:divsChild>
            <w:div w:id="1222521506">
              <w:marLeft w:val="0"/>
              <w:marRight w:val="0"/>
              <w:marTop w:val="0"/>
              <w:marBottom w:val="0"/>
              <w:divBdr>
                <w:top w:val="none" w:sz="0" w:space="0" w:color="auto"/>
                <w:left w:val="single" w:sz="24" w:space="0" w:color="FFFFFF"/>
                <w:bottom w:val="none" w:sz="0" w:space="0" w:color="auto"/>
                <w:right w:val="single" w:sz="24" w:space="0" w:color="FFFFFF"/>
              </w:divBdr>
              <w:divsChild>
                <w:div w:id="1750347955">
                  <w:marLeft w:val="0"/>
                  <w:marRight w:val="0"/>
                  <w:marTop w:val="0"/>
                  <w:marBottom w:val="0"/>
                  <w:divBdr>
                    <w:top w:val="none" w:sz="0" w:space="0" w:color="auto"/>
                    <w:left w:val="none" w:sz="0" w:space="0" w:color="auto"/>
                    <w:bottom w:val="none" w:sz="0" w:space="0" w:color="auto"/>
                    <w:right w:val="none" w:sz="0" w:space="0" w:color="auto"/>
                  </w:divBdr>
                  <w:divsChild>
                    <w:div w:id="437870064">
                      <w:marLeft w:val="0"/>
                      <w:marRight w:val="0"/>
                      <w:marTop w:val="0"/>
                      <w:marBottom w:val="0"/>
                      <w:divBdr>
                        <w:top w:val="none" w:sz="0" w:space="0" w:color="auto"/>
                        <w:left w:val="none" w:sz="0" w:space="0" w:color="auto"/>
                        <w:bottom w:val="none" w:sz="0" w:space="0" w:color="auto"/>
                        <w:right w:val="dashed" w:sz="6" w:space="0" w:color="009EE0"/>
                      </w:divBdr>
                      <w:divsChild>
                        <w:div w:id="1558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33128">
      <w:bodyDiv w:val="1"/>
      <w:marLeft w:val="0"/>
      <w:marRight w:val="0"/>
      <w:marTop w:val="0"/>
      <w:marBottom w:val="0"/>
      <w:divBdr>
        <w:top w:val="none" w:sz="0" w:space="0" w:color="auto"/>
        <w:left w:val="none" w:sz="0" w:space="0" w:color="auto"/>
        <w:bottom w:val="none" w:sz="0" w:space="0" w:color="auto"/>
        <w:right w:val="none" w:sz="0" w:space="0" w:color="auto"/>
      </w:divBdr>
    </w:div>
    <w:div w:id="993290439">
      <w:bodyDiv w:val="1"/>
      <w:marLeft w:val="0"/>
      <w:marRight w:val="0"/>
      <w:marTop w:val="0"/>
      <w:marBottom w:val="0"/>
      <w:divBdr>
        <w:top w:val="none" w:sz="0" w:space="0" w:color="auto"/>
        <w:left w:val="none" w:sz="0" w:space="0" w:color="auto"/>
        <w:bottom w:val="none" w:sz="0" w:space="0" w:color="auto"/>
        <w:right w:val="none" w:sz="0" w:space="0" w:color="auto"/>
      </w:divBdr>
    </w:div>
    <w:div w:id="1810198209">
      <w:bodyDiv w:val="1"/>
      <w:marLeft w:val="0"/>
      <w:marRight w:val="0"/>
      <w:marTop w:val="0"/>
      <w:marBottom w:val="0"/>
      <w:divBdr>
        <w:top w:val="none" w:sz="0" w:space="0" w:color="auto"/>
        <w:left w:val="none" w:sz="0" w:space="0" w:color="auto"/>
        <w:bottom w:val="none" w:sz="0" w:space="0" w:color="auto"/>
        <w:right w:val="none" w:sz="0" w:space="0" w:color="auto"/>
      </w:divBdr>
    </w:div>
    <w:div w:id="212260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newpolicy" value=""/>
  <element uid="id_unclassified" value=""/>
</label>
</file>

<file path=customXml/itemProps1.xml><?xml version="1.0" encoding="utf-8"?>
<ds:datastoreItem xmlns:ds="http://schemas.openxmlformats.org/officeDocument/2006/customXml" ds:itemID="{01673E25-50AA-4AC7-977E-B7EBA782FCD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4581</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STANDARD FORM OF EXPLANATORY MEMORANDUM FOR FIRST PILLAR (COMMUNITY) LEGISLATION</vt:lpstr>
    </vt:vector>
  </TitlesOfParts>
  <Company>Her Majesty's Treasury</Company>
  <LinksUpToDate>false</LinksUpToDate>
  <CharactersWithSpaces>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FORM OF EXPLANATORY MEMORANDUM FOR FIRST PILLAR (COMMUNITY) LEGISLATION</dc:title>
  <dc:creator>Alex Keattch</dc:creator>
  <cp:lastModifiedBy>Lawrence, Ellen - Cabinet Office [Restricted]</cp:lastModifiedBy>
  <cp:revision>2</cp:revision>
  <cp:lastPrinted>2013-10-11T10:13:00Z</cp:lastPrinted>
  <dcterms:created xsi:type="dcterms:W3CDTF">2013-10-16T12:00:00Z</dcterms:created>
  <dcterms:modified xsi:type="dcterms:W3CDTF">2013-10-16T12:00:00Z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uid="id_newpolicy" value=""/&gt;&lt;element uid="id_unclassified"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0580d337-1af7-48ad-ae6c-010d3162074b</vt:lpwstr>
  </property>
  <property fmtid="{D5CDD505-2E9C-101B-9397-08002B2CF9AE}" pid="15" name="bjHeadersRemoved">
    <vt:lpwstr>true</vt:lpwstr>
  </property>
</Properties>
</file>