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9AB" w:rsidRPr="00FE4626" w:rsidRDefault="007A3629">
      <w:pPr>
        <w:rPr>
          <w:rFonts w:ascii="Calibri" w:hAnsi="Calibri"/>
          <w:b/>
          <w:sz w:val="36"/>
        </w:rPr>
      </w:pPr>
      <w:r w:rsidRPr="00FE4626">
        <w:rPr>
          <w:noProof/>
          <w:lang w:eastAsia="en-GB"/>
        </w:rPr>
        <w:drawing>
          <wp:anchor distT="0" distB="0" distL="114300" distR="114300" simplePos="0" relativeHeight="251656704" behindDoc="1" locked="0" layoutInCell="1" allowOverlap="1" wp14:anchorId="25E4039E" wp14:editId="25E4039F">
            <wp:simplePos x="0" y="0"/>
            <wp:positionH relativeFrom="margin">
              <wp:posOffset>393700</wp:posOffset>
            </wp:positionH>
            <wp:positionV relativeFrom="page">
              <wp:posOffset>4025265</wp:posOffset>
            </wp:positionV>
            <wp:extent cx="2958465" cy="967105"/>
            <wp:effectExtent l="0" t="0" r="0" b="4445"/>
            <wp:wrapSquare wrapText="bothSides"/>
            <wp:docPr id="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8465" cy="967105"/>
                    </a:xfrm>
                    <a:prstGeom prst="rect">
                      <a:avLst/>
                    </a:prstGeom>
                    <a:noFill/>
                  </pic:spPr>
                </pic:pic>
              </a:graphicData>
            </a:graphic>
            <wp14:sizeRelH relativeFrom="page">
              <wp14:pctWidth>0</wp14:pctWidth>
            </wp14:sizeRelH>
            <wp14:sizeRelV relativeFrom="page">
              <wp14:pctHeight>0</wp14:pctHeight>
            </wp14:sizeRelV>
          </wp:anchor>
        </w:drawing>
      </w:r>
      <w:r w:rsidRPr="00FE4626">
        <w:rPr>
          <w:noProof/>
          <w:lang w:eastAsia="en-GB"/>
        </w:rPr>
        <mc:AlternateContent>
          <mc:Choice Requires="wps">
            <w:drawing>
              <wp:anchor distT="0" distB="0" distL="182880" distR="182880" simplePos="0" relativeHeight="251655680" behindDoc="0" locked="0" layoutInCell="1" allowOverlap="1" wp14:anchorId="25E403A0" wp14:editId="25E403A1">
                <wp:simplePos x="0" y="0"/>
                <wp:positionH relativeFrom="margin">
                  <wp:posOffset>627380</wp:posOffset>
                </wp:positionH>
                <wp:positionV relativeFrom="page">
                  <wp:posOffset>4091940</wp:posOffset>
                </wp:positionV>
                <wp:extent cx="7023735" cy="1125855"/>
                <wp:effectExtent l="0" t="0" r="0" b="0"/>
                <wp:wrapSquare wrapText="bothSides"/>
                <wp:docPr id="35"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023735" cy="1125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57758" w:rsidRPr="006F1574" w:rsidRDefault="00557758">
                            <w:pPr>
                              <w:pStyle w:val="NoSpacing"/>
                              <w:spacing w:before="40" w:after="560" w:line="216" w:lineRule="auto"/>
                              <w:rPr>
                                <w:color w:val="4F81BD"/>
                                <w:sz w:val="72"/>
                                <w:szCs w:val="72"/>
                              </w:rPr>
                            </w:pPr>
                            <w:r w:rsidRPr="006F1574">
                              <w:rPr>
                                <w:color w:val="4F81BD"/>
                                <w:sz w:val="72"/>
                                <w:szCs w:val="72"/>
                              </w:rPr>
                              <w:t xml:space="preserve">                      </w:t>
                            </w:r>
                          </w:p>
                          <w:p w:rsidR="00557758" w:rsidRPr="00746EDD" w:rsidRDefault="00557758" w:rsidP="00B466AF">
                            <w:pPr>
                              <w:pStyle w:val="NoSpacing"/>
                              <w:spacing w:before="40" w:after="40"/>
                              <w:rPr>
                                <w:caps/>
                                <w:color w:val="808080" w:themeColor="background1" w:themeShade="80"/>
                                <w:sz w:val="28"/>
                                <w:szCs w:val="28"/>
                                <w:rPrChange w:id="0" w:author="Eleanor Lloyd" w:date="2015-02-12T14:27:00Z">
                                  <w:rPr>
                                    <w:caps/>
                                    <w:color w:val="215868"/>
                                    <w:sz w:val="28"/>
                                    <w:szCs w:val="28"/>
                                  </w:rPr>
                                </w:rPrChange>
                              </w:rPr>
                            </w:pPr>
                            <w:r w:rsidRPr="00746EDD">
                              <w:rPr>
                                <w:caps/>
                                <w:color w:val="808080" w:themeColor="background1" w:themeShade="80"/>
                                <w:sz w:val="28"/>
                                <w:szCs w:val="28"/>
                                <w:lang w:val="en-GB"/>
                                <w:rPrChange w:id="1" w:author="Eleanor Lloyd" w:date="2015-02-12T14:27:00Z">
                                  <w:rPr>
                                    <w:caps/>
                                    <w:color w:val="215868"/>
                                    <w:sz w:val="28"/>
                                    <w:szCs w:val="28"/>
                                    <w:lang w:val="en-GB"/>
                                  </w:rPr>
                                </w:rPrChange>
                              </w:rPr>
                              <w:t xml:space="preserve">BUSINESS PLAN 2015-16  </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49.4pt;margin-top:322.2pt;width:553.05pt;height:88.65pt;z-index:251655680;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" filled="f" stroked="f" strokeweight=".5pt">
                <v:path arrowok="t"/>
                <v:textbox style="mso-fit-shape-to-text:t" inset="0,0,0,0">
                  <w:txbxContent>
                    <w:p w:rsidR="00557758" w:rsidRPr="006F1574" w:rsidRDefault="00557758">
                      <w:pPr>
                        <w:pStyle w:val="NoSpacing"/>
                        <w:spacing w:before="40" w:after="560" w:line="216" w:lineRule="auto"/>
                        <w:rPr>
                          <w:color w:val="4F81BD"/>
                          <w:sz w:val="72"/>
                          <w:szCs w:val="72"/>
                        </w:rPr>
                      </w:pPr>
                      <w:r w:rsidRPr="006F1574">
                        <w:rPr>
                          <w:color w:val="4F81BD"/>
                          <w:sz w:val="72"/>
                          <w:szCs w:val="72"/>
                        </w:rPr>
                        <w:t xml:space="preserve">                      </w:t>
                      </w:r>
                    </w:p>
                    <w:p w:rsidR="00557758" w:rsidRPr="00746EDD" w:rsidRDefault="00557758" w:rsidP="00B466AF">
                      <w:pPr>
                        <w:pStyle w:val="NoSpacing"/>
                        <w:spacing w:before="40" w:after="40"/>
                        <w:rPr>
                          <w:caps/>
                          <w:color w:val="808080" w:themeColor="background1" w:themeShade="80"/>
                          <w:sz w:val="28"/>
                          <w:szCs w:val="28"/>
                          <w:rPrChange w:id="2" w:author="Eleanor Lloyd" w:date="2015-02-12T14:27:00Z">
                            <w:rPr>
                              <w:caps/>
                              <w:color w:val="215868"/>
                              <w:sz w:val="28"/>
                              <w:szCs w:val="28"/>
                            </w:rPr>
                          </w:rPrChange>
                        </w:rPr>
                      </w:pPr>
                      <w:r w:rsidRPr="00746EDD">
                        <w:rPr>
                          <w:caps/>
                          <w:color w:val="808080" w:themeColor="background1" w:themeShade="80"/>
                          <w:sz w:val="28"/>
                          <w:szCs w:val="28"/>
                          <w:lang w:val="en-GB"/>
                          <w:rPrChange w:id="3" w:author="Eleanor Lloyd" w:date="2015-02-12T14:27:00Z">
                            <w:rPr>
                              <w:caps/>
                              <w:color w:val="215868"/>
                              <w:sz w:val="28"/>
                              <w:szCs w:val="28"/>
                              <w:lang w:val="en-GB"/>
                            </w:rPr>
                          </w:rPrChange>
                        </w:rPr>
                        <w:t xml:space="preserve">BUSINESS PLAN 2015-16  </w:t>
                      </w:r>
                    </w:p>
                  </w:txbxContent>
                </v:textbox>
                <w10:wrap type="square" anchorx="margin" anchory="page"/>
              </v:shape>
            </w:pict>
          </mc:Fallback>
        </mc:AlternateContent>
      </w:r>
      <w:r w:rsidR="003E69AB" w:rsidRPr="00FE4626">
        <w:rPr>
          <w:rFonts w:ascii="Calibri" w:hAnsi="Calibri"/>
          <w:b/>
          <w:sz w:val="36"/>
        </w:rPr>
        <w:br w:type="page"/>
      </w:r>
    </w:p>
    <w:p w:rsidR="003E69AB" w:rsidRPr="00FE4626" w:rsidRDefault="003E69AB" w:rsidP="00513BF0">
      <w:pPr>
        <w:rPr>
          <w:b/>
          <w:i/>
          <w:sz w:val="28"/>
          <w:szCs w:val="28"/>
        </w:rPr>
      </w:pPr>
    </w:p>
    <w:p w:rsidR="003E69AB" w:rsidRPr="00FE4626" w:rsidRDefault="009A6E9A" w:rsidP="008A7998">
      <w:pPr>
        <w:rPr>
          <w:b/>
          <w:i/>
          <w:sz w:val="28"/>
          <w:szCs w:val="28"/>
        </w:rPr>
      </w:pPr>
      <w:r>
        <w:rPr>
          <w:b/>
          <w:i/>
          <w:sz w:val="28"/>
          <w:szCs w:val="28"/>
        </w:rPr>
        <w:t xml:space="preserve">The MedCity </w:t>
      </w:r>
      <w:r w:rsidR="007E27C6">
        <w:rPr>
          <w:b/>
          <w:i/>
          <w:sz w:val="28"/>
          <w:szCs w:val="28"/>
        </w:rPr>
        <w:t>v</w:t>
      </w:r>
      <w:r w:rsidR="003E69AB" w:rsidRPr="00FE4626">
        <w:rPr>
          <w:b/>
          <w:i/>
          <w:sz w:val="28"/>
          <w:szCs w:val="28"/>
        </w:rPr>
        <w:t>ision</w:t>
      </w:r>
      <w:r w:rsidR="00D761E8">
        <w:rPr>
          <w:b/>
          <w:i/>
          <w:sz w:val="28"/>
          <w:szCs w:val="28"/>
        </w:rPr>
        <w:t xml:space="preserve"> is f</w:t>
      </w:r>
      <w:r w:rsidR="00EF5F37" w:rsidRPr="00FE4626">
        <w:rPr>
          <w:b/>
          <w:i/>
          <w:sz w:val="28"/>
          <w:szCs w:val="28"/>
        </w:rPr>
        <w:t xml:space="preserve">or </w:t>
      </w:r>
      <w:r w:rsidR="003E69AB" w:rsidRPr="00FE4626">
        <w:rPr>
          <w:b/>
          <w:i/>
          <w:sz w:val="28"/>
          <w:szCs w:val="28"/>
        </w:rPr>
        <w:t xml:space="preserve">London and the Greater South East (GSE) </w:t>
      </w:r>
      <w:r w:rsidR="00EF5F37" w:rsidRPr="00FE4626">
        <w:rPr>
          <w:b/>
          <w:i/>
          <w:sz w:val="28"/>
          <w:szCs w:val="28"/>
        </w:rPr>
        <w:t xml:space="preserve">to </w:t>
      </w:r>
      <w:r w:rsidR="008A7998" w:rsidRPr="00FE4626">
        <w:rPr>
          <w:b/>
          <w:i/>
          <w:sz w:val="28"/>
          <w:szCs w:val="28"/>
        </w:rPr>
        <w:t>be</w:t>
      </w:r>
      <w:r w:rsidR="00EF5F37" w:rsidRPr="00FE4626">
        <w:rPr>
          <w:b/>
          <w:i/>
          <w:sz w:val="28"/>
          <w:szCs w:val="28"/>
        </w:rPr>
        <w:t xml:space="preserve"> </w:t>
      </w:r>
      <w:r w:rsidR="003E69AB" w:rsidRPr="00FE4626">
        <w:rPr>
          <w:b/>
          <w:i/>
          <w:sz w:val="28"/>
          <w:szCs w:val="28"/>
        </w:rPr>
        <w:t xml:space="preserve">a world leading, interconnected region for life science research, </w:t>
      </w:r>
      <w:r w:rsidR="00EF5F37" w:rsidRPr="00FE4626">
        <w:rPr>
          <w:b/>
          <w:i/>
          <w:sz w:val="28"/>
          <w:szCs w:val="28"/>
        </w:rPr>
        <w:t>development, manufacturing</w:t>
      </w:r>
      <w:r w:rsidR="003E69AB" w:rsidRPr="00FE4626">
        <w:rPr>
          <w:b/>
          <w:i/>
          <w:sz w:val="28"/>
          <w:szCs w:val="28"/>
        </w:rPr>
        <w:t xml:space="preserve"> and commercialisation</w:t>
      </w:r>
      <w:r w:rsidR="00EF5F37" w:rsidRPr="00FE4626">
        <w:rPr>
          <w:b/>
          <w:i/>
          <w:sz w:val="28"/>
          <w:szCs w:val="28"/>
        </w:rPr>
        <w:t xml:space="preserve"> -</w:t>
      </w:r>
      <w:r w:rsidR="008A7998" w:rsidRPr="00FE4626">
        <w:rPr>
          <w:b/>
          <w:i/>
          <w:sz w:val="28"/>
          <w:szCs w:val="28"/>
        </w:rPr>
        <w:t xml:space="preserve"> delivering health improvement</w:t>
      </w:r>
      <w:r w:rsidR="00EF5F37" w:rsidRPr="00FE4626">
        <w:rPr>
          <w:b/>
          <w:i/>
          <w:sz w:val="28"/>
          <w:szCs w:val="28"/>
        </w:rPr>
        <w:t>s</w:t>
      </w:r>
      <w:r w:rsidR="008A7998" w:rsidRPr="00FE4626">
        <w:rPr>
          <w:b/>
          <w:i/>
          <w:sz w:val="28"/>
          <w:szCs w:val="28"/>
        </w:rPr>
        <w:t xml:space="preserve"> and economic growth</w:t>
      </w:r>
      <w:r w:rsidR="00936845" w:rsidRPr="00FE4626">
        <w:rPr>
          <w:b/>
          <w:i/>
          <w:sz w:val="28"/>
          <w:szCs w:val="28"/>
        </w:rPr>
        <w:t>.</w:t>
      </w:r>
    </w:p>
    <w:p w:rsidR="000850B3" w:rsidRDefault="000850B3" w:rsidP="00513BF0">
      <w:pPr>
        <w:rPr>
          <w:rFonts w:ascii="Calibri" w:hAnsi="Calibri"/>
          <w:sz w:val="24"/>
          <w:szCs w:val="24"/>
        </w:rPr>
      </w:pPr>
    </w:p>
    <w:p w:rsidR="002B532E" w:rsidRDefault="008A7998" w:rsidP="00513BF0">
      <w:pPr>
        <w:rPr>
          <w:rFonts w:ascii="Calibri" w:hAnsi="Calibri"/>
          <w:sz w:val="24"/>
          <w:szCs w:val="24"/>
        </w:rPr>
      </w:pPr>
      <w:r w:rsidRPr="00FE4626">
        <w:rPr>
          <w:rFonts w:ascii="Calibri" w:hAnsi="Calibri"/>
          <w:sz w:val="24"/>
          <w:szCs w:val="24"/>
        </w:rPr>
        <w:t>The</w:t>
      </w:r>
      <w:r w:rsidR="009A6E9A">
        <w:rPr>
          <w:rFonts w:ascii="Calibri" w:hAnsi="Calibri"/>
          <w:sz w:val="24"/>
          <w:szCs w:val="24"/>
        </w:rPr>
        <w:t xml:space="preserve"> experience and evidence gathered in MedCity’s first year of operation underlines the </w:t>
      </w:r>
      <w:r w:rsidRPr="00FE4626">
        <w:rPr>
          <w:rFonts w:ascii="Calibri" w:hAnsi="Calibri"/>
          <w:sz w:val="24"/>
          <w:szCs w:val="24"/>
        </w:rPr>
        <w:t xml:space="preserve">huge opportunity to increase </w:t>
      </w:r>
      <w:r w:rsidR="00757ED0" w:rsidRPr="00FE4626">
        <w:rPr>
          <w:rFonts w:ascii="Calibri" w:hAnsi="Calibri"/>
          <w:sz w:val="24"/>
          <w:szCs w:val="24"/>
        </w:rPr>
        <w:t xml:space="preserve">health and </w:t>
      </w:r>
      <w:r w:rsidRPr="00FE4626">
        <w:rPr>
          <w:rFonts w:ascii="Calibri" w:hAnsi="Calibri"/>
          <w:sz w:val="24"/>
          <w:szCs w:val="24"/>
        </w:rPr>
        <w:t xml:space="preserve">wealth </w:t>
      </w:r>
      <w:r w:rsidR="00757ED0" w:rsidRPr="00FE4626">
        <w:rPr>
          <w:rFonts w:ascii="Calibri" w:hAnsi="Calibri"/>
          <w:sz w:val="24"/>
          <w:szCs w:val="24"/>
        </w:rPr>
        <w:t xml:space="preserve">opportunities </w:t>
      </w:r>
      <w:r w:rsidRPr="00FE4626">
        <w:rPr>
          <w:rFonts w:ascii="Calibri" w:hAnsi="Calibri"/>
          <w:sz w:val="24"/>
          <w:szCs w:val="24"/>
        </w:rPr>
        <w:t xml:space="preserve">in </w:t>
      </w:r>
      <w:r w:rsidR="003E69AB" w:rsidRPr="00FE4626">
        <w:rPr>
          <w:rFonts w:ascii="Calibri" w:hAnsi="Calibri"/>
          <w:sz w:val="24"/>
          <w:szCs w:val="24"/>
        </w:rPr>
        <w:t xml:space="preserve">London </w:t>
      </w:r>
      <w:r w:rsidR="002B532E" w:rsidRPr="00FE4626">
        <w:rPr>
          <w:rFonts w:ascii="Calibri" w:hAnsi="Calibri"/>
          <w:sz w:val="24"/>
          <w:szCs w:val="24"/>
        </w:rPr>
        <w:t>and the GSE by making the region the global destination of choice for life sciences entrepreneurs and investors</w:t>
      </w:r>
      <w:r w:rsidR="00757ED0" w:rsidRPr="00FE4626">
        <w:rPr>
          <w:rFonts w:ascii="Calibri" w:hAnsi="Calibri"/>
          <w:sz w:val="24"/>
          <w:szCs w:val="24"/>
        </w:rPr>
        <w:t xml:space="preserve"> - </w:t>
      </w:r>
      <w:r w:rsidR="0003376A" w:rsidRPr="00FE4626">
        <w:rPr>
          <w:rFonts w:ascii="Calibri" w:hAnsi="Calibri"/>
          <w:sz w:val="24"/>
          <w:szCs w:val="24"/>
        </w:rPr>
        <w:t>speed</w:t>
      </w:r>
      <w:r w:rsidR="00757ED0" w:rsidRPr="00FE4626">
        <w:rPr>
          <w:rFonts w:ascii="Calibri" w:hAnsi="Calibri"/>
          <w:sz w:val="24"/>
          <w:szCs w:val="24"/>
        </w:rPr>
        <w:t>ing</w:t>
      </w:r>
      <w:r w:rsidR="002B532E" w:rsidRPr="00FE4626">
        <w:rPr>
          <w:rFonts w:ascii="Calibri" w:hAnsi="Calibri"/>
          <w:sz w:val="24"/>
          <w:szCs w:val="24"/>
        </w:rPr>
        <w:t xml:space="preserve"> patient access to new technologies and therapies</w:t>
      </w:r>
      <w:r w:rsidR="00757ED0" w:rsidRPr="00FE4626">
        <w:rPr>
          <w:rFonts w:ascii="Calibri" w:hAnsi="Calibri"/>
          <w:sz w:val="24"/>
          <w:szCs w:val="24"/>
        </w:rPr>
        <w:t>, and creating high value jobs</w:t>
      </w:r>
      <w:r w:rsidR="002B532E" w:rsidRPr="00FE4626">
        <w:rPr>
          <w:rFonts w:ascii="Calibri" w:hAnsi="Calibri"/>
          <w:sz w:val="24"/>
          <w:szCs w:val="24"/>
        </w:rPr>
        <w:t xml:space="preserve">. </w:t>
      </w:r>
      <w:r w:rsidR="0003376A" w:rsidRPr="00FE4626">
        <w:rPr>
          <w:rFonts w:ascii="Calibri" w:hAnsi="Calibri"/>
          <w:sz w:val="24"/>
          <w:szCs w:val="24"/>
        </w:rPr>
        <w:t xml:space="preserve"> </w:t>
      </w:r>
      <w:r w:rsidR="00520785" w:rsidRPr="00FE4626">
        <w:rPr>
          <w:rFonts w:ascii="Calibri" w:hAnsi="Calibri"/>
          <w:sz w:val="24"/>
          <w:szCs w:val="24"/>
        </w:rPr>
        <w:t>MedCity</w:t>
      </w:r>
      <w:r w:rsidR="009A6E9A">
        <w:rPr>
          <w:rFonts w:ascii="Calibri" w:hAnsi="Calibri"/>
          <w:sz w:val="24"/>
          <w:szCs w:val="24"/>
        </w:rPr>
        <w:t xml:space="preserve"> h</w:t>
      </w:r>
      <w:r w:rsidR="00520785" w:rsidRPr="00FE4626">
        <w:rPr>
          <w:rFonts w:ascii="Calibri" w:hAnsi="Calibri"/>
          <w:sz w:val="24"/>
          <w:szCs w:val="24"/>
        </w:rPr>
        <w:t>as been created to drive economic growth in life sciences across the region.</w:t>
      </w:r>
    </w:p>
    <w:p w:rsidR="006E2E1A" w:rsidRPr="00FE4626" w:rsidRDefault="006E2E1A" w:rsidP="00513BF0">
      <w:pPr>
        <w:rPr>
          <w:rFonts w:ascii="Calibri" w:hAnsi="Calibri"/>
          <w:sz w:val="24"/>
          <w:szCs w:val="24"/>
        </w:rPr>
      </w:pPr>
    </w:p>
    <w:p w:rsidR="006D29EF" w:rsidRDefault="008A7998" w:rsidP="00513BF0">
      <w:pPr>
        <w:rPr>
          <w:rFonts w:ascii="Calibri" w:hAnsi="Calibri"/>
          <w:sz w:val="24"/>
          <w:szCs w:val="24"/>
        </w:rPr>
      </w:pPr>
      <w:r w:rsidRPr="00FE4626">
        <w:rPr>
          <w:rFonts w:ascii="Calibri" w:hAnsi="Calibri"/>
          <w:sz w:val="24"/>
          <w:szCs w:val="24"/>
        </w:rPr>
        <w:t xml:space="preserve">London and the GSE </w:t>
      </w:r>
      <w:r w:rsidR="006D29EF" w:rsidRPr="00FE4626">
        <w:rPr>
          <w:rFonts w:ascii="Calibri" w:hAnsi="Calibri"/>
          <w:sz w:val="24"/>
          <w:szCs w:val="24"/>
        </w:rPr>
        <w:t xml:space="preserve">already </w:t>
      </w:r>
      <w:r w:rsidR="003E69AB" w:rsidRPr="00FE4626">
        <w:rPr>
          <w:rFonts w:ascii="Calibri" w:hAnsi="Calibri"/>
          <w:sz w:val="24"/>
          <w:szCs w:val="24"/>
        </w:rPr>
        <w:t>host world leading life science assets</w:t>
      </w:r>
      <w:r w:rsidR="006D29EF" w:rsidRPr="00FE4626">
        <w:rPr>
          <w:rFonts w:ascii="Calibri" w:hAnsi="Calibri"/>
          <w:sz w:val="24"/>
          <w:szCs w:val="24"/>
        </w:rPr>
        <w:t xml:space="preserve"> -</w:t>
      </w:r>
      <w:r w:rsidR="003E69AB" w:rsidRPr="00FE4626">
        <w:rPr>
          <w:rFonts w:ascii="Calibri" w:hAnsi="Calibri"/>
          <w:sz w:val="24"/>
          <w:szCs w:val="24"/>
        </w:rPr>
        <w:t xml:space="preserve"> including academic institutions producing cutting-edge research, technology transfer</w:t>
      </w:r>
      <w:r w:rsidR="00E26098">
        <w:rPr>
          <w:rFonts w:ascii="Calibri" w:hAnsi="Calibri"/>
          <w:sz w:val="24"/>
          <w:szCs w:val="24"/>
        </w:rPr>
        <w:t xml:space="preserve">, </w:t>
      </w:r>
      <w:proofErr w:type="gramStart"/>
      <w:r w:rsidR="00D761E8">
        <w:rPr>
          <w:rFonts w:ascii="Calibri" w:hAnsi="Calibri"/>
          <w:sz w:val="24"/>
          <w:szCs w:val="24"/>
        </w:rPr>
        <w:t>Catapult</w:t>
      </w:r>
      <w:proofErr w:type="gramEnd"/>
      <w:r w:rsidR="003E69AB" w:rsidRPr="00FE4626">
        <w:rPr>
          <w:rFonts w:ascii="Calibri" w:hAnsi="Calibri"/>
          <w:sz w:val="24"/>
          <w:szCs w:val="24"/>
        </w:rPr>
        <w:t xml:space="preserve"> and bio-incubator facilities</w:t>
      </w:r>
      <w:r w:rsidR="004329F9">
        <w:rPr>
          <w:rFonts w:ascii="Calibri" w:hAnsi="Calibri"/>
          <w:sz w:val="24"/>
          <w:szCs w:val="24"/>
        </w:rPr>
        <w:t>. A</w:t>
      </w:r>
      <w:r w:rsidR="003E69AB" w:rsidRPr="00FE4626">
        <w:rPr>
          <w:rFonts w:ascii="Calibri" w:hAnsi="Calibri"/>
          <w:sz w:val="24"/>
          <w:szCs w:val="24"/>
        </w:rPr>
        <w:t xml:space="preserve"> state-of-the-art science complex, the </w:t>
      </w:r>
      <w:r w:rsidR="00750E54" w:rsidRPr="00FE4626">
        <w:rPr>
          <w:rFonts w:ascii="Calibri" w:hAnsi="Calibri"/>
          <w:sz w:val="24"/>
          <w:szCs w:val="24"/>
        </w:rPr>
        <w:t xml:space="preserve">Francis </w:t>
      </w:r>
      <w:r w:rsidR="003E69AB" w:rsidRPr="00FE4626">
        <w:rPr>
          <w:rFonts w:ascii="Calibri" w:hAnsi="Calibri"/>
          <w:sz w:val="24"/>
          <w:szCs w:val="24"/>
        </w:rPr>
        <w:t>Crick</w:t>
      </w:r>
      <w:r w:rsidR="00750E54" w:rsidRPr="00FE4626">
        <w:rPr>
          <w:rFonts w:ascii="Calibri" w:hAnsi="Calibri"/>
          <w:sz w:val="24"/>
          <w:szCs w:val="24"/>
        </w:rPr>
        <w:t xml:space="preserve"> Institute</w:t>
      </w:r>
      <w:r w:rsidR="009E1E8C">
        <w:rPr>
          <w:rFonts w:ascii="Calibri" w:hAnsi="Calibri"/>
          <w:sz w:val="24"/>
          <w:szCs w:val="24"/>
        </w:rPr>
        <w:t>,</w:t>
      </w:r>
      <w:r w:rsidR="00D761E8">
        <w:rPr>
          <w:rFonts w:ascii="Calibri" w:hAnsi="Calibri"/>
          <w:sz w:val="24"/>
          <w:szCs w:val="24"/>
        </w:rPr>
        <w:t xml:space="preserve"> will open in 2016</w:t>
      </w:r>
      <w:r w:rsidR="003E69AB" w:rsidRPr="00FE4626">
        <w:rPr>
          <w:rFonts w:ascii="Calibri" w:hAnsi="Calibri"/>
          <w:sz w:val="24"/>
          <w:szCs w:val="24"/>
        </w:rPr>
        <w:t>. There is a large, diverse patient population</w:t>
      </w:r>
      <w:r w:rsidR="00174AD7" w:rsidRPr="00FE4626">
        <w:rPr>
          <w:rFonts w:ascii="Calibri" w:hAnsi="Calibri"/>
          <w:sz w:val="24"/>
          <w:szCs w:val="24"/>
        </w:rPr>
        <w:t xml:space="preserve"> for clinical trials</w:t>
      </w:r>
      <w:r w:rsidR="00AF7733" w:rsidRPr="00FE4626">
        <w:rPr>
          <w:rFonts w:ascii="Calibri" w:hAnsi="Calibri"/>
          <w:sz w:val="24"/>
          <w:szCs w:val="24"/>
        </w:rPr>
        <w:t xml:space="preserve"> </w:t>
      </w:r>
      <w:r w:rsidR="003E69AB" w:rsidRPr="00FE4626">
        <w:rPr>
          <w:rFonts w:ascii="Calibri" w:hAnsi="Calibri"/>
          <w:sz w:val="24"/>
          <w:szCs w:val="24"/>
        </w:rPr>
        <w:t xml:space="preserve">and, through the NHS, the opportunity to access large data sets. London and the GSE also have a </w:t>
      </w:r>
      <w:r w:rsidR="004329F9">
        <w:rPr>
          <w:rFonts w:ascii="Calibri" w:hAnsi="Calibri"/>
          <w:sz w:val="24"/>
          <w:szCs w:val="24"/>
        </w:rPr>
        <w:t>mature</w:t>
      </w:r>
      <w:r w:rsidR="004329F9" w:rsidRPr="00FE4626">
        <w:rPr>
          <w:rFonts w:ascii="Calibri" w:hAnsi="Calibri"/>
          <w:sz w:val="24"/>
          <w:szCs w:val="24"/>
        </w:rPr>
        <w:t xml:space="preserve"> </w:t>
      </w:r>
      <w:r w:rsidR="003E69AB" w:rsidRPr="00FE4626">
        <w:rPr>
          <w:rFonts w:ascii="Calibri" w:hAnsi="Calibri"/>
          <w:sz w:val="24"/>
          <w:szCs w:val="24"/>
        </w:rPr>
        <w:t>business environment</w:t>
      </w:r>
      <w:r w:rsidR="00AF7733" w:rsidRPr="00FE4626">
        <w:rPr>
          <w:rFonts w:ascii="Calibri" w:hAnsi="Calibri"/>
          <w:sz w:val="24"/>
          <w:szCs w:val="24"/>
        </w:rPr>
        <w:t>,</w:t>
      </w:r>
      <w:r w:rsidR="003E69AB" w:rsidRPr="00FE4626">
        <w:rPr>
          <w:rFonts w:ascii="Calibri" w:hAnsi="Calibri"/>
          <w:sz w:val="24"/>
          <w:szCs w:val="24"/>
        </w:rPr>
        <w:t xml:space="preserve"> including</w:t>
      </w:r>
      <w:r w:rsidR="004329F9">
        <w:rPr>
          <w:rFonts w:ascii="Calibri" w:hAnsi="Calibri"/>
          <w:sz w:val="24"/>
          <w:szCs w:val="24"/>
        </w:rPr>
        <w:t xml:space="preserve"> large</w:t>
      </w:r>
      <w:r w:rsidR="003E69AB" w:rsidRPr="00FE4626">
        <w:rPr>
          <w:rFonts w:ascii="Calibri" w:hAnsi="Calibri"/>
          <w:sz w:val="24"/>
          <w:szCs w:val="24"/>
        </w:rPr>
        <w:t xml:space="preserve"> legal and financial </w:t>
      </w:r>
      <w:r w:rsidR="00AF7733" w:rsidRPr="00FE4626">
        <w:rPr>
          <w:rFonts w:ascii="Calibri" w:hAnsi="Calibri"/>
          <w:sz w:val="24"/>
          <w:szCs w:val="24"/>
        </w:rPr>
        <w:t>sectors which</w:t>
      </w:r>
      <w:r w:rsidR="00174AD7" w:rsidRPr="00FE4626">
        <w:rPr>
          <w:rFonts w:ascii="Calibri" w:hAnsi="Calibri"/>
          <w:sz w:val="24"/>
          <w:szCs w:val="24"/>
        </w:rPr>
        <w:t xml:space="preserve"> </w:t>
      </w:r>
      <w:r w:rsidR="004329F9">
        <w:rPr>
          <w:rFonts w:ascii="Calibri" w:hAnsi="Calibri"/>
          <w:sz w:val="24"/>
          <w:szCs w:val="24"/>
        </w:rPr>
        <w:t xml:space="preserve">can provide vital support </w:t>
      </w:r>
      <w:r w:rsidR="00AF7733" w:rsidRPr="00FE4626">
        <w:rPr>
          <w:rFonts w:ascii="Calibri" w:hAnsi="Calibri"/>
          <w:sz w:val="24"/>
          <w:szCs w:val="24"/>
        </w:rPr>
        <w:t xml:space="preserve">to the </w:t>
      </w:r>
      <w:r w:rsidR="00174AD7" w:rsidRPr="00FE4626">
        <w:rPr>
          <w:rFonts w:ascii="Calibri" w:hAnsi="Calibri"/>
          <w:sz w:val="24"/>
          <w:szCs w:val="24"/>
        </w:rPr>
        <w:t xml:space="preserve">life sciences </w:t>
      </w:r>
      <w:r w:rsidR="00AF7733" w:rsidRPr="00FE4626">
        <w:rPr>
          <w:rFonts w:ascii="Calibri" w:hAnsi="Calibri"/>
          <w:sz w:val="24"/>
          <w:szCs w:val="24"/>
        </w:rPr>
        <w:t>sector</w:t>
      </w:r>
      <w:r w:rsidR="004329F9">
        <w:rPr>
          <w:rFonts w:ascii="Calibri" w:hAnsi="Calibri"/>
          <w:sz w:val="24"/>
          <w:szCs w:val="24"/>
        </w:rPr>
        <w:t>,</w:t>
      </w:r>
      <w:r w:rsidR="00AF7733" w:rsidRPr="00FE4626">
        <w:rPr>
          <w:rFonts w:ascii="Calibri" w:hAnsi="Calibri"/>
          <w:sz w:val="24"/>
          <w:szCs w:val="24"/>
        </w:rPr>
        <w:t xml:space="preserve"> </w:t>
      </w:r>
      <w:r w:rsidR="004329F9">
        <w:rPr>
          <w:rFonts w:ascii="Calibri" w:hAnsi="Calibri"/>
          <w:sz w:val="24"/>
          <w:szCs w:val="24"/>
        </w:rPr>
        <w:t>given</w:t>
      </w:r>
      <w:r w:rsidR="004329F9" w:rsidRPr="00FE4626">
        <w:rPr>
          <w:rFonts w:ascii="Calibri" w:hAnsi="Calibri"/>
          <w:sz w:val="24"/>
          <w:szCs w:val="24"/>
        </w:rPr>
        <w:t xml:space="preserve"> </w:t>
      </w:r>
      <w:r w:rsidR="00AF7733" w:rsidRPr="00FE4626">
        <w:rPr>
          <w:rFonts w:ascii="Calibri" w:hAnsi="Calibri"/>
          <w:sz w:val="24"/>
          <w:szCs w:val="24"/>
        </w:rPr>
        <w:t xml:space="preserve">its </w:t>
      </w:r>
      <w:r w:rsidR="00D761E8">
        <w:rPr>
          <w:rFonts w:ascii="Calibri" w:hAnsi="Calibri"/>
          <w:sz w:val="24"/>
          <w:szCs w:val="24"/>
        </w:rPr>
        <w:t>highly regulated</w:t>
      </w:r>
      <w:r w:rsidR="00174AD7" w:rsidRPr="00FE4626">
        <w:rPr>
          <w:rFonts w:ascii="Calibri" w:hAnsi="Calibri"/>
          <w:sz w:val="24"/>
          <w:szCs w:val="24"/>
        </w:rPr>
        <w:t xml:space="preserve"> nature and </w:t>
      </w:r>
      <w:r w:rsidR="00D761E8">
        <w:rPr>
          <w:rFonts w:ascii="Calibri" w:hAnsi="Calibri"/>
          <w:sz w:val="24"/>
          <w:szCs w:val="24"/>
        </w:rPr>
        <w:t xml:space="preserve">the </w:t>
      </w:r>
      <w:r w:rsidR="00AF7733" w:rsidRPr="00FE4626">
        <w:rPr>
          <w:rFonts w:ascii="Calibri" w:hAnsi="Calibri"/>
          <w:sz w:val="24"/>
          <w:szCs w:val="24"/>
        </w:rPr>
        <w:t>need for risk-</w:t>
      </w:r>
      <w:r w:rsidR="00174AD7" w:rsidRPr="00FE4626">
        <w:rPr>
          <w:rFonts w:ascii="Calibri" w:hAnsi="Calibri"/>
          <w:sz w:val="24"/>
          <w:szCs w:val="24"/>
        </w:rPr>
        <w:t>funding</w:t>
      </w:r>
      <w:r w:rsidR="00D761E8">
        <w:rPr>
          <w:rFonts w:ascii="Calibri" w:hAnsi="Calibri"/>
          <w:sz w:val="24"/>
          <w:szCs w:val="24"/>
        </w:rPr>
        <w:t xml:space="preserve"> to underpin the establishment and growth of life sciences companies</w:t>
      </w:r>
      <w:r w:rsidR="00AF7733" w:rsidRPr="00FE4626">
        <w:rPr>
          <w:rFonts w:ascii="Calibri" w:hAnsi="Calibri"/>
          <w:sz w:val="24"/>
          <w:szCs w:val="24"/>
        </w:rPr>
        <w:t>.</w:t>
      </w:r>
      <w:r w:rsidR="006D29EF" w:rsidRPr="00FE4626">
        <w:rPr>
          <w:rFonts w:ascii="Calibri" w:hAnsi="Calibri"/>
          <w:sz w:val="24"/>
          <w:szCs w:val="24"/>
        </w:rPr>
        <w:t xml:space="preserve">  </w:t>
      </w:r>
    </w:p>
    <w:p w:rsidR="006E2E1A" w:rsidRPr="00FE4626" w:rsidRDefault="006E2E1A" w:rsidP="00513BF0">
      <w:pPr>
        <w:rPr>
          <w:rFonts w:ascii="Calibri" w:hAnsi="Calibri"/>
          <w:sz w:val="24"/>
          <w:szCs w:val="24"/>
        </w:rPr>
      </w:pPr>
    </w:p>
    <w:p w:rsidR="006D29EF" w:rsidRDefault="00447A99" w:rsidP="006D29EF">
      <w:pPr>
        <w:rPr>
          <w:rFonts w:ascii="Calibri" w:hAnsi="Calibri"/>
          <w:sz w:val="24"/>
          <w:szCs w:val="24"/>
        </w:rPr>
      </w:pPr>
      <w:r w:rsidRPr="00FE4626">
        <w:rPr>
          <w:rFonts w:ascii="Calibri" w:hAnsi="Calibri"/>
          <w:sz w:val="24"/>
          <w:szCs w:val="24"/>
        </w:rPr>
        <w:t>Despite these assets, London</w:t>
      </w:r>
      <w:r w:rsidR="006D29EF" w:rsidRPr="00FE4626">
        <w:rPr>
          <w:rFonts w:ascii="Calibri" w:hAnsi="Calibri"/>
          <w:sz w:val="24"/>
          <w:szCs w:val="24"/>
        </w:rPr>
        <w:t xml:space="preserve"> </w:t>
      </w:r>
      <w:r w:rsidR="009A6E9A">
        <w:rPr>
          <w:rFonts w:ascii="Calibri" w:hAnsi="Calibri"/>
          <w:sz w:val="24"/>
          <w:szCs w:val="24"/>
        </w:rPr>
        <w:t xml:space="preserve">still </w:t>
      </w:r>
      <w:r w:rsidR="006D29EF" w:rsidRPr="00FE4626">
        <w:rPr>
          <w:rFonts w:ascii="Calibri" w:hAnsi="Calibri"/>
          <w:sz w:val="24"/>
          <w:szCs w:val="24"/>
        </w:rPr>
        <w:t>underperform</w:t>
      </w:r>
      <w:r w:rsidRPr="00FE4626">
        <w:rPr>
          <w:rFonts w:ascii="Calibri" w:hAnsi="Calibri"/>
          <w:sz w:val="24"/>
          <w:szCs w:val="24"/>
        </w:rPr>
        <w:t>s</w:t>
      </w:r>
      <w:r w:rsidR="006D29EF" w:rsidRPr="00FE4626">
        <w:rPr>
          <w:rFonts w:ascii="Calibri" w:hAnsi="Calibri"/>
          <w:sz w:val="24"/>
          <w:szCs w:val="24"/>
        </w:rPr>
        <w:t xml:space="preserve"> </w:t>
      </w:r>
      <w:r w:rsidR="00D761E8">
        <w:rPr>
          <w:rFonts w:ascii="Calibri" w:hAnsi="Calibri"/>
          <w:sz w:val="24"/>
          <w:szCs w:val="24"/>
        </w:rPr>
        <w:t xml:space="preserve">in comparison to </w:t>
      </w:r>
      <w:r w:rsidRPr="00FE4626">
        <w:rPr>
          <w:rFonts w:ascii="Calibri" w:hAnsi="Calibri"/>
          <w:sz w:val="24"/>
          <w:szCs w:val="24"/>
        </w:rPr>
        <w:t>its global</w:t>
      </w:r>
      <w:r w:rsidR="006D29EF" w:rsidRPr="00FE4626">
        <w:rPr>
          <w:rFonts w:ascii="Calibri" w:hAnsi="Calibri"/>
          <w:sz w:val="24"/>
          <w:szCs w:val="24"/>
        </w:rPr>
        <w:t xml:space="preserve"> peers in translating this research exc</w:t>
      </w:r>
      <w:r w:rsidRPr="00FE4626">
        <w:rPr>
          <w:rFonts w:ascii="Calibri" w:hAnsi="Calibri"/>
          <w:sz w:val="24"/>
          <w:szCs w:val="24"/>
        </w:rPr>
        <w:t>ellence into economic outcomes</w:t>
      </w:r>
      <w:r w:rsidR="006D29EF" w:rsidRPr="00FE4626">
        <w:rPr>
          <w:rFonts w:ascii="Calibri" w:hAnsi="Calibri"/>
          <w:sz w:val="24"/>
          <w:szCs w:val="24"/>
        </w:rPr>
        <w:t xml:space="preserve">. </w:t>
      </w:r>
      <w:r w:rsidRPr="00FE4626">
        <w:rPr>
          <w:rFonts w:ascii="Calibri" w:hAnsi="Calibri"/>
          <w:sz w:val="24"/>
          <w:szCs w:val="24"/>
        </w:rPr>
        <w:t>R</w:t>
      </w:r>
      <w:r w:rsidR="006D29EF" w:rsidRPr="00FE4626">
        <w:rPr>
          <w:rFonts w:ascii="Calibri" w:hAnsi="Calibri"/>
          <w:sz w:val="24"/>
          <w:szCs w:val="24"/>
        </w:rPr>
        <w:t xml:space="preserve">esearch conducted by McKinsey (2011) has shown that London compares unfavourably with San Francisco and Boston in terms of the number of patents, spin outs and investment. San Francisco, Boston and </w:t>
      </w:r>
      <w:proofErr w:type="spellStart"/>
      <w:r w:rsidR="006D29EF" w:rsidRPr="00FE4626">
        <w:rPr>
          <w:rFonts w:ascii="Calibri" w:hAnsi="Calibri"/>
          <w:sz w:val="24"/>
          <w:szCs w:val="24"/>
        </w:rPr>
        <w:t>Medicon</w:t>
      </w:r>
      <w:proofErr w:type="spellEnd"/>
      <w:r w:rsidR="006D29EF" w:rsidRPr="00FE4626">
        <w:rPr>
          <w:rFonts w:ascii="Calibri" w:hAnsi="Calibri"/>
          <w:sz w:val="24"/>
          <w:szCs w:val="24"/>
        </w:rPr>
        <w:t xml:space="preserve"> Valley ha</w:t>
      </w:r>
      <w:r w:rsidR="001230A3">
        <w:rPr>
          <w:rFonts w:ascii="Calibri" w:hAnsi="Calibri"/>
          <w:sz w:val="24"/>
          <w:szCs w:val="24"/>
        </w:rPr>
        <w:t>d</w:t>
      </w:r>
      <w:r w:rsidR="006D29EF" w:rsidRPr="00FE4626">
        <w:rPr>
          <w:rFonts w:ascii="Calibri" w:hAnsi="Calibri"/>
          <w:sz w:val="24"/>
          <w:szCs w:val="24"/>
        </w:rPr>
        <w:t xml:space="preserve"> over five times as many pat</w:t>
      </w:r>
      <w:r w:rsidR="00D761E8">
        <w:rPr>
          <w:rFonts w:ascii="Calibri" w:hAnsi="Calibri"/>
          <w:sz w:val="24"/>
          <w:szCs w:val="24"/>
        </w:rPr>
        <w:t>ents per publication as London.  M</w:t>
      </w:r>
      <w:r w:rsidR="00520785" w:rsidRPr="00FE4626">
        <w:rPr>
          <w:rFonts w:ascii="Calibri" w:hAnsi="Calibri"/>
          <w:sz w:val="24"/>
          <w:szCs w:val="24"/>
        </w:rPr>
        <w:t>any of our entrepreneurs</w:t>
      </w:r>
      <w:r w:rsidR="00D761E8">
        <w:rPr>
          <w:rFonts w:ascii="Calibri" w:hAnsi="Calibri"/>
          <w:sz w:val="24"/>
          <w:szCs w:val="24"/>
        </w:rPr>
        <w:t xml:space="preserve"> still</w:t>
      </w:r>
      <w:r w:rsidR="00520785" w:rsidRPr="00FE4626">
        <w:rPr>
          <w:rFonts w:ascii="Calibri" w:hAnsi="Calibri"/>
          <w:sz w:val="24"/>
          <w:szCs w:val="24"/>
        </w:rPr>
        <w:t xml:space="preserve"> find their funding and markets overseas. </w:t>
      </w:r>
    </w:p>
    <w:p w:rsidR="001230A3" w:rsidRPr="00FE4626" w:rsidRDefault="001230A3" w:rsidP="006D29EF">
      <w:pPr>
        <w:rPr>
          <w:rFonts w:ascii="Calibri" w:hAnsi="Calibri"/>
          <w:sz w:val="24"/>
          <w:szCs w:val="24"/>
        </w:rPr>
      </w:pPr>
    </w:p>
    <w:p w:rsidR="006D29EF" w:rsidRPr="00FE4626" w:rsidRDefault="006D29EF" w:rsidP="006D29EF">
      <w:pPr>
        <w:rPr>
          <w:rFonts w:ascii="Calibri" w:hAnsi="Calibri"/>
          <w:sz w:val="24"/>
          <w:szCs w:val="24"/>
        </w:rPr>
      </w:pPr>
      <w:r w:rsidRPr="00FE4626">
        <w:rPr>
          <w:rFonts w:ascii="Calibri" w:hAnsi="Calibri"/>
          <w:sz w:val="24"/>
          <w:szCs w:val="24"/>
        </w:rPr>
        <w:t xml:space="preserve">To reap the </w:t>
      </w:r>
      <w:r w:rsidR="00447A99" w:rsidRPr="00FE4626">
        <w:rPr>
          <w:rFonts w:ascii="Calibri" w:hAnsi="Calibri"/>
          <w:sz w:val="24"/>
          <w:szCs w:val="24"/>
        </w:rPr>
        <w:t xml:space="preserve">collective </w:t>
      </w:r>
      <w:r w:rsidRPr="00FE4626">
        <w:rPr>
          <w:rFonts w:ascii="Calibri" w:hAnsi="Calibri"/>
          <w:sz w:val="24"/>
          <w:szCs w:val="24"/>
        </w:rPr>
        <w:t>economic benefits of London and the Greater South East’s life science ba</w:t>
      </w:r>
      <w:r w:rsidR="00AE262F" w:rsidRPr="00FE4626">
        <w:rPr>
          <w:rFonts w:ascii="Calibri" w:hAnsi="Calibri"/>
          <w:sz w:val="24"/>
          <w:szCs w:val="24"/>
        </w:rPr>
        <w:t xml:space="preserve">se, there is a need to </w:t>
      </w:r>
      <w:r w:rsidR="00970F62" w:rsidRPr="00FE4626">
        <w:rPr>
          <w:rFonts w:ascii="Calibri" w:hAnsi="Calibri"/>
          <w:sz w:val="24"/>
          <w:szCs w:val="24"/>
        </w:rPr>
        <w:t>influence behaviour across a range of constituencies, including</w:t>
      </w:r>
      <w:r w:rsidR="00867A66" w:rsidRPr="00FE4626">
        <w:rPr>
          <w:rFonts w:ascii="Calibri" w:hAnsi="Calibri"/>
          <w:sz w:val="24"/>
          <w:szCs w:val="24"/>
        </w:rPr>
        <w:t xml:space="preserve"> </w:t>
      </w:r>
      <w:r w:rsidRPr="00FE4626">
        <w:rPr>
          <w:rFonts w:ascii="Calibri" w:hAnsi="Calibri"/>
          <w:sz w:val="24"/>
          <w:szCs w:val="24"/>
        </w:rPr>
        <w:t>investor</w:t>
      </w:r>
      <w:r w:rsidR="00970F62" w:rsidRPr="00FE4626">
        <w:rPr>
          <w:rFonts w:ascii="Calibri" w:hAnsi="Calibri"/>
          <w:sz w:val="24"/>
          <w:szCs w:val="24"/>
        </w:rPr>
        <w:t>s, business, healthcare</w:t>
      </w:r>
      <w:r w:rsidR="00D761E8">
        <w:rPr>
          <w:rFonts w:ascii="Calibri" w:hAnsi="Calibri"/>
          <w:sz w:val="24"/>
          <w:szCs w:val="24"/>
        </w:rPr>
        <w:t xml:space="preserve"> provision</w:t>
      </w:r>
      <w:r w:rsidR="00970F62" w:rsidRPr="00FE4626">
        <w:rPr>
          <w:rFonts w:ascii="Calibri" w:hAnsi="Calibri"/>
          <w:sz w:val="24"/>
          <w:szCs w:val="24"/>
        </w:rPr>
        <w:t xml:space="preserve"> and academia.  </w:t>
      </w:r>
      <w:r w:rsidR="00FE795A">
        <w:rPr>
          <w:rFonts w:ascii="Calibri" w:hAnsi="Calibri"/>
          <w:sz w:val="24"/>
          <w:szCs w:val="24"/>
        </w:rPr>
        <w:t xml:space="preserve"> </w:t>
      </w:r>
    </w:p>
    <w:p w:rsidR="001230A3" w:rsidRDefault="001230A3" w:rsidP="00A46DE7">
      <w:pPr>
        <w:rPr>
          <w:rFonts w:ascii="Calibri" w:hAnsi="Calibri"/>
          <w:sz w:val="24"/>
          <w:szCs w:val="24"/>
        </w:rPr>
      </w:pPr>
    </w:p>
    <w:p w:rsidR="001230A3" w:rsidRDefault="001230A3">
      <w:pPr>
        <w:rPr>
          <w:rFonts w:ascii="Calibri" w:hAnsi="Calibri"/>
          <w:sz w:val="24"/>
          <w:szCs w:val="24"/>
        </w:rPr>
      </w:pPr>
      <w:r>
        <w:rPr>
          <w:rFonts w:ascii="Calibri" w:hAnsi="Calibri"/>
          <w:sz w:val="24"/>
          <w:szCs w:val="24"/>
        </w:rPr>
        <w:br w:type="page"/>
      </w:r>
    </w:p>
    <w:p w:rsidR="009A6E9A" w:rsidRDefault="009A6E9A" w:rsidP="00A46DE7">
      <w:pPr>
        <w:rPr>
          <w:rFonts w:ascii="Calibri" w:hAnsi="Calibri"/>
          <w:sz w:val="24"/>
          <w:szCs w:val="24"/>
        </w:rPr>
      </w:pPr>
      <w:r>
        <w:rPr>
          <w:rFonts w:ascii="Calibri" w:hAnsi="Calibri"/>
          <w:sz w:val="24"/>
          <w:szCs w:val="24"/>
        </w:rPr>
        <w:lastRenderedPageBreak/>
        <w:t xml:space="preserve">MedCity has already, in just its first few months, begun to address priority areas. We </w:t>
      </w:r>
      <w:r w:rsidR="004811F2">
        <w:rPr>
          <w:rFonts w:ascii="Calibri" w:hAnsi="Calibri"/>
          <w:sz w:val="24"/>
          <w:szCs w:val="24"/>
        </w:rPr>
        <w:t>are</w:t>
      </w:r>
      <w:r>
        <w:rPr>
          <w:rFonts w:ascii="Calibri" w:hAnsi="Calibri"/>
          <w:sz w:val="24"/>
          <w:szCs w:val="24"/>
        </w:rPr>
        <w:t xml:space="preserve">: </w:t>
      </w:r>
    </w:p>
    <w:p w:rsidR="000850B3" w:rsidRDefault="000850B3" w:rsidP="00A46DE7">
      <w:pPr>
        <w:rPr>
          <w:rFonts w:ascii="Calibri" w:hAnsi="Calibri"/>
          <w:sz w:val="24"/>
          <w:szCs w:val="24"/>
        </w:rPr>
      </w:pPr>
    </w:p>
    <w:p w:rsidR="009A6E9A" w:rsidRDefault="004811F2" w:rsidP="009A6E9A">
      <w:pPr>
        <w:pStyle w:val="ListParagraph"/>
        <w:numPr>
          <w:ilvl w:val="0"/>
          <w:numId w:val="20"/>
        </w:numPr>
        <w:rPr>
          <w:rFonts w:ascii="Calibri" w:hAnsi="Calibri"/>
          <w:sz w:val="24"/>
          <w:szCs w:val="24"/>
        </w:rPr>
      </w:pPr>
      <w:r w:rsidRPr="00FE795A">
        <w:rPr>
          <w:rFonts w:ascii="Calibri" w:hAnsi="Calibri"/>
          <w:b/>
          <w:sz w:val="24"/>
          <w:szCs w:val="24"/>
        </w:rPr>
        <w:t xml:space="preserve">Creating </w:t>
      </w:r>
      <w:r w:rsidR="009A6E9A" w:rsidRPr="00FE795A">
        <w:rPr>
          <w:rFonts w:ascii="Calibri" w:hAnsi="Calibri"/>
          <w:b/>
          <w:sz w:val="24"/>
          <w:szCs w:val="24"/>
        </w:rPr>
        <w:t>a ‘front door’</w:t>
      </w:r>
      <w:r w:rsidR="009A6E9A">
        <w:rPr>
          <w:rFonts w:ascii="Calibri" w:hAnsi="Calibri"/>
          <w:sz w:val="24"/>
          <w:szCs w:val="24"/>
        </w:rPr>
        <w:t xml:space="preserve"> for businesses, entrepreneurs, investors and academics to come to when they are confus</w:t>
      </w:r>
      <w:r w:rsidR="00D761E8">
        <w:rPr>
          <w:rFonts w:ascii="Calibri" w:hAnsi="Calibri"/>
          <w:sz w:val="24"/>
          <w:szCs w:val="24"/>
        </w:rPr>
        <w:t>ed by the complex environment across</w:t>
      </w:r>
      <w:r w:rsidR="009A6E9A">
        <w:rPr>
          <w:rFonts w:ascii="Calibri" w:hAnsi="Calibri"/>
          <w:sz w:val="24"/>
          <w:szCs w:val="24"/>
        </w:rPr>
        <w:t xml:space="preserve"> the region. MedCity has we</w:t>
      </w:r>
      <w:r w:rsidR="00FE795A">
        <w:rPr>
          <w:rFonts w:ascii="Calibri" w:hAnsi="Calibri"/>
          <w:sz w:val="24"/>
          <w:szCs w:val="24"/>
        </w:rPr>
        <w:t xml:space="preserve">lcomed, directed and supported </w:t>
      </w:r>
      <w:r w:rsidR="009A6E9A">
        <w:rPr>
          <w:rFonts w:ascii="Calibri" w:hAnsi="Calibri"/>
          <w:sz w:val="24"/>
          <w:szCs w:val="24"/>
        </w:rPr>
        <w:t xml:space="preserve">more than </w:t>
      </w:r>
      <w:r w:rsidR="00FE795A">
        <w:rPr>
          <w:rFonts w:ascii="Calibri" w:hAnsi="Calibri"/>
          <w:sz w:val="24"/>
          <w:szCs w:val="24"/>
        </w:rPr>
        <w:t>100</w:t>
      </w:r>
      <w:r w:rsidR="009A6E9A">
        <w:rPr>
          <w:rFonts w:ascii="Calibri" w:hAnsi="Calibri"/>
          <w:sz w:val="24"/>
          <w:szCs w:val="24"/>
        </w:rPr>
        <w:t xml:space="preserve"> approaches, </w:t>
      </w:r>
      <w:r w:rsidR="00FE795A">
        <w:rPr>
          <w:rFonts w:ascii="Calibri" w:hAnsi="Calibri"/>
          <w:sz w:val="24"/>
          <w:szCs w:val="24"/>
        </w:rPr>
        <w:t xml:space="preserve">from </w:t>
      </w:r>
      <w:r w:rsidR="009A6E9A">
        <w:rPr>
          <w:rFonts w:ascii="Calibri" w:hAnsi="Calibri"/>
          <w:sz w:val="24"/>
          <w:szCs w:val="24"/>
        </w:rPr>
        <w:t>large pharmaceutical co</w:t>
      </w:r>
      <w:r w:rsidR="00FE795A">
        <w:rPr>
          <w:rFonts w:ascii="Calibri" w:hAnsi="Calibri"/>
          <w:sz w:val="24"/>
          <w:szCs w:val="24"/>
        </w:rPr>
        <w:t>mpanies to</w:t>
      </w:r>
      <w:r w:rsidR="009A6E9A">
        <w:rPr>
          <w:rFonts w:ascii="Calibri" w:hAnsi="Calibri"/>
          <w:sz w:val="24"/>
          <w:szCs w:val="24"/>
        </w:rPr>
        <w:t xml:space="preserve"> digital entrepreneurs, businesses seeking research collaborations and investors considering setting up new funds.</w:t>
      </w:r>
      <w:r>
        <w:rPr>
          <w:rFonts w:ascii="Calibri" w:hAnsi="Calibri"/>
          <w:sz w:val="24"/>
          <w:szCs w:val="24"/>
        </w:rPr>
        <w:t xml:space="preserve"> We will continue this work and work with partners to provide signposting</w:t>
      </w:r>
      <w:r w:rsidR="00D761E8">
        <w:rPr>
          <w:rFonts w:ascii="Calibri" w:hAnsi="Calibri"/>
          <w:sz w:val="24"/>
          <w:szCs w:val="24"/>
        </w:rPr>
        <w:t xml:space="preserve"> and relationship formation</w:t>
      </w:r>
      <w:r>
        <w:rPr>
          <w:rFonts w:ascii="Calibri" w:hAnsi="Calibri"/>
          <w:sz w:val="24"/>
          <w:szCs w:val="24"/>
        </w:rPr>
        <w:t xml:space="preserve"> within</w:t>
      </w:r>
      <w:r w:rsidR="00D761E8">
        <w:rPr>
          <w:rFonts w:ascii="Calibri" w:hAnsi="Calibri"/>
          <w:sz w:val="24"/>
          <w:szCs w:val="24"/>
        </w:rPr>
        <w:t xml:space="preserve"> and across</w:t>
      </w:r>
      <w:r>
        <w:rPr>
          <w:rFonts w:ascii="Calibri" w:hAnsi="Calibri"/>
          <w:sz w:val="24"/>
          <w:szCs w:val="24"/>
        </w:rPr>
        <w:t xml:space="preserve"> the region.</w:t>
      </w:r>
      <w:r w:rsidR="00D761E8">
        <w:rPr>
          <w:rFonts w:ascii="Calibri" w:hAnsi="Calibri"/>
          <w:sz w:val="24"/>
          <w:szCs w:val="24"/>
        </w:rPr>
        <w:t xml:space="preserve"> We are </w:t>
      </w:r>
      <w:r w:rsidR="00486F3A">
        <w:rPr>
          <w:rFonts w:ascii="Calibri" w:hAnsi="Calibri"/>
          <w:sz w:val="24"/>
          <w:szCs w:val="24"/>
        </w:rPr>
        <w:t>working in partnership with FDI teams</w:t>
      </w:r>
      <w:r w:rsidR="00D761E8">
        <w:rPr>
          <w:rFonts w:ascii="Calibri" w:hAnsi="Calibri"/>
          <w:sz w:val="24"/>
          <w:szCs w:val="24"/>
        </w:rPr>
        <w:t xml:space="preserve"> in London &amp; Partners</w:t>
      </w:r>
      <w:r w:rsidR="00486F3A">
        <w:rPr>
          <w:rFonts w:ascii="Calibri" w:hAnsi="Calibri"/>
          <w:sz w:val="24"/>
          <w:szCs w:val="24"/>
        </w:rPr>
        <w:t xml:space="preserve"> and UKTI to target and support potential inward investment.</w:t>
      </w:r>
    </w:p>
    <w:p w:rsidR="009A6E9A" w:rsidRPr="009A6E9A" w:rsidRDefault="009A6E9A" w:rsidP="009A6E9A">
      <w:pPr>
        <w:pStyle w:val="ListParagraph"/>
        <w:rPr>
          <w:rFonts w:ascii="Calibri" w:hAnsi="Calibri"/>
          <w:sz w:val="24"/>
          <w:szCs w:val="24"/>
        </w:rPr>
      </w:pPr>
    </w:p>
    <w:p w:rsidR="004811F2" w:rsidRDefault="004811F2" w:rsidP="004811F2">
      <w:pPr>
        <w:pStyle w:val="ListParagraph"/>
        <w:numPr>
          <w:ilvl w:val="0"/>
          <w:numId w:val="2"/>
        </w:numPr>
        <w:rPr>
          <w:rFonts w:ascii="Calibri" w:hAnsi="Calibri"/>
          <w:sz w:val="24"/>
          <w:szCs w:val="24"/>
        </w:rPr>
      </w:pPr>
      <w:r w:rsidRPr="00FE795A">
        <w:rPr>
          <w:rFonts w:ascii="Calibri" w:hAnsi="Calibri"/>
          <w:b/>
          <w:sz w:val="24"/>
          <w:szCs w:val="24"/>
        </w:rPr>
        <w:t>Promoting the region</w:t>
      </w:r>
      <w:r>
        <w:rPr>
          <w:rFonts w:ascii="Calibri" w:hAnsi="Calibri"/>
          <w:sz w:val="24"/>
          <w:szCs w:val="24"/>
        </w:rPr>
        <w:t xml:space="preserve"> as a base for life science investment and growth. MedCity has spoken at </w:t>
      </w:r>
      <w:r w:rsidR="00D761E8">
        <w:rPr>
          <w:rFonts w:ascii="Calibri" w:hAnsi="Calibri"/>
          <w:sz w:val="24"/>
          <w:szCs w:val="24"/>
        </w:rPr>
        <w:t xml:space="preserve">a range of </w:t>
      </w:r>
      <w:r w:rsidR="00F5725E">
        <w:rPr>
          <w:rFonts w:ascii="Calibri" w:hAnsi="Calibri"/>
          <w:sz w:val="24"/>
          <w:szCs w:val="24"/>
        </w:rPr>
        <w:t xml:space="preserve">business, academic and charity </w:t>
      </w:r>
      <w:r>
        <w:rPr>
          <w:rFonts w:ascii="Calibri" w:hAnsi="Calibri"/>
          <w:sz w:val="24"/>
          <w:szCs w:val="24"/>
        </w:rPr>
        <w:t xml:space="preserve">conferences, displayed its agenda by </w:t>
      </w:r>
      <w:r w:rsidR="00486F3A">
        <w:rPr>
          <w:rFonts w:ascii="Calibri" w:hAnsi="Calibri"/>
          <w:sz w:val="24"/>
          <w:szCs w:val="24"/>
        </w:rPr>
        <w:t xml:space="preserve">using targeted </w:t>
      </w:r>
      <w:r>
        <w:rPr>
          <w:rFonts w:ascii="Calibri" w:hAnsi="Calibri"/>
          <w:sz w:val="24"/>
          <w:szCs w:val="24"/>
        </w:rPr>
        <w:t xml:space="preserve">support to leverage interest in others’ activities, developed a wide stakeholder base for communications and been successful at attracting international, trade and domestic media </w:t>
      </w:r>
      <w:r w:rsidR="00F5725E">
        <w:rPr>
          <w:rFonts w:ascii="Calibri" w:hAnsi="Calibri"/>
          <w:sz w:val="24"/>
          <w:szCs w:val="24"/>
        </w:rPr>
        <w:t>– and think</w:t>
      </w:r>
      <w:r w:rsidR="00D761E8">
        <w:rPr>
          <w:rFonts w:ascii="Calibri" w:hAnsi="Calibri"/>
          <w:sz w:val="24"/>
          <w:szCs w:val="24"/>
        </w:rPr>
        <w:t>-</w:t>
      </w:r>
      <w:r w:rsidR="00F5725E">
        <w:rPr>
          <w:rFonts w:ascii="Calibri" w:hAnsi="Calibri"/>
          <w:sz w:val="24"/>
          <w:szCs w:val="24"/>
        </w:rPr>
        <w:t xml:space="preserve">tank - </w:t>
      </w:r>
      <w:r>
        <w:rPr>
          <w:rFonts w:ascii="Calibri" w:hAnsi="Calibri"/>
          <w:sz w:val="24"/>
          <w:szCs w:val="24"/>
        </w:rPr>
        <w:t>interest. We still have more to do to explain our role and turn awareness into real projects within the region</w:t>
      </w:r>
      <w:r w:rsidR="00D761E8">
        <w:rPr>
          <w:rFonts w:ascii="Calibri" w:hAnsi="Calibri"/>
          <w:sz w:val="24"/>
          <w:szCs w:val="24"/>
        </w:rPr>
        <w:t>, however there is already evidence that the MedCity concept is developing as a brand, as a number of external parties have cited the creation and operation as MedCity as a reason for enquiring about opportunities to locate or develop in London</w:t>
      </w:r>
      <w:r>
        <w:rPr>
          <w:rFonts w:ascii="Calibri" w:hAnsi="Calibri"/>
          <w:sz w:val="24"/>
          <w:szCs w:val="24"/>
        </w:rPr>
        <w:t>.</w:t>
      </w:r>
      <w:r w:rsidR="007E27C6">
        <w:rPr>
          <w:rFonts w:ascii="Calibri" w:hAnsi="Calibri"/>
          <w:sz w:val="24"/>
          <w:szCs w:val="24"/>
        </w:rPr>
        <w:t xml:space="preserve">  In February, MedCity will support the Mayor on his visit to the East Coast of the USA and will undertake a number of activities and host events in Boston and New York as part of the Mayor’s programme.</w:t>
      </w:r>
    </w:p>
    <w:p w:rsidR="004811F2" w:rsidRDefault="004811F2" w:rsidP="004811F2">
      <w:pPr>
        <w:pStyle w:val="ListParagraph"/>
        <w:rPr>
          <w:rFonts w:ascii="Calibri" w:hAnsi="Calibri"/>
          <w:sz w:val="24"/>
          <w:szCs w:val="24"/>
        </w:rPr>
      </w:pPr>
    </w:p>
    <w:p w:rsidR="00F5725E" w:rsidRDefault="004811F2" w:rsidP="004811F2">
      <w:pPr>
        <w:pStyle w:val="ListParagraph"/>
        <w:numPr>
          <w:ilvl w:val="0"/>
          <w:numId w:val="2"/>
        </w:numPr>
        <w:rPr>
          <w:rFonts w:ascii="Calibri" w:hAnsi="Calibri"/>
          <w:sz w:val="24"/>
          <w:szCs w:val="24"/>
        </w:rPr>
      </w:pPr>
      <w:r w:rsidRPr="00FE795A">
        <w:rPr>
          <w:rFonts w:ascii="Calibri" w:hAnsi="Calibri"/>
          <w:b/>
          <w:sz w:val="24"/>
          <w:szCs w:val="24"/>
        </w:rPr>
        <w:t>Encouraging and enabling e</w:t>
      </w:r>
      <w:r w:rsidR="009A6E9A" w:rsidRPr="00FE795A">
        <w:rPr>
          <w:rFonts w:ascii="Calibri" w:hAnsi="Calibri"/>
          <w:b/>
          <w:sz w:val="24"/>
          <w:szCs w:val="24"/>
        </w:rPr>
        <w:t>ntrepreneurialism</w:t>
      </w:r>
      <w:r w:rsidR="00486F3A">
        <w:rPr>
          <w:rFonts w:ascii="Calibri" w:hAnsi="Calibri"/>
          <w:sz w:val="24"/>
          <w:szCs w:val="24"/>
        </w:rPr>
        <w:t xml:space="preserve">. A large part of </w:t>
      </w:r>
      <w:r>
        <w:rPr>
          <w:rFonts w:ascii="Calibri" w:hAnsi="Calibri"/>
          <w:sz w:val="24"/>
          <w:szCs w:val="24"/>
        </w:rPr>
        <w:t xml:space="preserve">MedCity’s </w:t>
      </w:r>
      <w:r w:rsidR="00486F3A">
        <w:rPr>
          <w:rFonts w:ascii="Calibri" w:hAnsi="Calibri"/>
          <w:sz w:val="24"/>
          <w:szCs w:val="24"/>
        </w:rPr>
        <w:t xml:space="preserve">first year </w:t>
      </w:r>
      <w:r>
        <w:rPr>
          <w:rFonts w:ascii="Calibri" w:hAnsi="Calibri"/>
          <w:sz w:val="24"/>
          <w:szCs w:val="24"/>
        </w:rPr>
        <w:t xml:space="preserve">activity has been dedicated to understanding and starting to address entrepreneurial barriers. These programmes have underlined the importance of MedCity’s fundamental approach – to work with others, leveraging and shaping their activity rather than duplicating it. </w:t>
      </w:r>
      <w:r w:rsidR="00FE795A">
        <w:rPr>
          <w:rFonts w:ascii="Calibri" w:hAnsi="Calibri"/>
          <w:sz w:val="24"/>
          <w:szCs w:val="24"/>
        </w:rPr>
        <w:t>For example;</w:t>
      </w:r>
    </w:p>
    <w:p w:rsidR="00F5725E" w:rsidRPr="00F5725E" w:rsidRDefault="00F5725E" w:rsidP="00F5725E">
      <w:pPr>
        <w:pStyle w:val="ListParagraph"/>
        <w:rPr>
          <w:rFonts w:ascii="Calibri" w:hAnsi="Calibri"/>
          <w:sz w:val="24"/>
          <w:szCs w:val="24"/>
        </w:rPr>
      </w:pPr>
    </w:p>
    <w:p w:rsidR="00F5725E" w:rsidRDefault="004811F2" w:rsidP="00F5725E">
      <w:pPr>
        <w:pStyle w:val="ListParagraph"/>
        <w:numPr>
          <w:ilvl w:val="1"/>
          <w:numId w:val="2"/>
        </w:numPr>
        <w:rPr>
          <w:rFonts w:ascii="Calibri" w:hAnsi="Calibri"/>
          <w:sz w:val="24"/>
          <w:szCs w:val="24"/>
        </w:rPr>
      </w:pPr>
      <w:r>
        <w:rPr>
          <w:rFonts w:ascii="Calibri" w:hAnsi="Calibri"/>
          <w:sz w:val="24"/>
          <w:szCs w:val="24"/>
        </w:rPr>
        <w:t xml:space="preserve">MedCity has worked with </w:t>
      </w:r>
      <w:r w:rsidR="00223A79">
        <w:rPr>
          <w:rFonts w:ascii="Calibri" w:hAnsi="Calibri"/>
          <w:sz w:val="24"/>
          <w:szCs w:val="24"/>
        </w:rPr>
        <w:t>business plan competitions</w:t>
      </w:r>
      <w:r w:rsidR="00486F3A">
        <w:rPr>
          <w:rFonts w:ascii="Calibri" w:hAnsi="Calibri"/>
          <w:sz w:val="24"/>
          <w:szCs w:val="24"/>
        </w:rPr>
        <w:t xml:space="preserve">, particularly </w:t>
      </w:r>
      <w:proofErr w:type="spellStart"/>
      <w:r w:rsidR="00486F3A" w:rsidRPr="00D761E8">
        <w:rPr>
          <w:rFonts w:ascii="Calibri" w:hAnsi="Calibri"/>
          <w:i/>
          <w:sz w:val="24"/>
          <w:szCs w:val="24"/>
        </w:rPr>
        <w:t>OneStart</w:t>
      </w:r>
      <w:proofErr w:type="spellEnd"/>
      <w:r w:rsidR="00486F3A">
        <w:rPr>
          <w:rFonts w:ascii="Calibri" w:hAnsi="Calibri"/>
          <w:sz w:val="24"/>
          <w:szCs w:val="24"/>
        </w:rPr>
        <w:t>,</w:t>
      </w:r>
      <w:r w:rsidR="00223A79">
        <w:rPr>
          <w:rFonts w:ascii="Calibri" w:hAnsi="Calibri"/>
          <w:sz w:val="24"/>
          <w:szCs w:val="24"/>
        </w:rPr>
        <w:t xml:space="preserve"> to encourage and support the development of ideas from t</w:t>
      </w:r>
      <w:r w:rsidR="00D761E8">
        <w:rPr>
          <w:rFonts w:ascii="Calibri" w:hAnsi="Calibri"/>
          <w:sz w:val="24"/>
          <w:szCs w:val="24"/>
        </w:rPr>
        <w:t>he earliest stages;</w:t>
      </w:r>
      <w:r w:rsidR="00223A79">
        <w:rPr>
          <w:rFonts w:ascii="Calibri" w:hAnsi="Calibri"/>
          <w:sz w:val="24"/>
          <w:szCs w:val="24"/>
        </w:rPr>
        <w:t xml:space="preserve"> with </w:t>
      </w:r>
      <w:r>
        <w:rPr>
          <w:rFonts w:ascii="Calibri" w:hAnsi="Calibri"/>
          <w:sz w:val="24"/>
          <w:szCs w:val="24"/>
        </w:rPr>
        <w:t xml:space="preserve">Angel investment organisations to attract early stage investment and with the London Stock Exchange and representative organisations to </w:t>
      </w:r>
      <w:r w:rsidR="00D761E8">
        <w:rPr>
          <w:rFonts w:ascii="Calibri" w:hAnsi="Calibri"/>
          <w:sz w:val="24"/>
          <w:szCs w:val="24"/>
        </w:rPr>
        <w:t xml:space="preserve">start the process of </w:t>
      </w:r>
      <w:r w:rsidR="00F5725E">
        <w:rPr>
          <w:rFonts w:ascii="Calibri" w:hAnsi="Calibri"/>
          <w:sz w:val="24"/>
          <w:szCs w:val="24"/>
        </w:rPr>
        <w:t>attract</w:t>
      </w:r>
      <w:r w:rsidR="00D761E8">
        <w:rPr>
          <w:rFonts w:ascii="Calibri" w:hAnsi="Calibri"/>
          <w:sz w:val="24"/>
          <w:szCs w:val="24"/>
        </w:rPr>
        <w:t>ing</w:t>
      </w:r>
      <w:r w:rsidR="00F5725E">
        <w:rPr>
          <w:rFonts w:ascii="Calibri" w:hAnsi="Calibri"/>
          <w:sz w:val="24"/>
          <w:szCs w:val="24"/>
        </w:rPr>
        <w:t xml:space="preserve"> significant</w:t>
      </w:r>
      <w:r>
        <w:rPr>
          <w:rFonts w:ascii="Calibri" w:hAnsi="Calibri"/>
          <w:sz w:val="24"/>
          <w:szCs w:val="24"/>
        </w:rPr>
        <w:t xml:space="preserve"> funds back into healthcare; </w:t>
      </w:r>
    </w:p>
    <w:p w:rsidR="004811F2" w:rsidRDefault="00F5725E" w:rsidP="00F5725E">
      <w:pPr>
        <w:pStyle w:val="ListParagraph"/>
        <w:numPr>
          <w:ilvl w:val="1"/>
          <w:numId w:val="2"/>
        </w:numPr>
        <w:rPr>
          <w:rFonts w:ascii="Calibri" w:hAnsi="Calibri"/>
          <w:sz w:val="24"/>
          <w:szCs w:val="24"/>
        </w:rPr>
      </w:pPr>
      <w:r>
        <w:rPr>
          <w:rFonts w:ascii="Calibri" w:hAnsi="Calibri"/>
          <w:sz w:val="24"/>
          <w:szCs w:val="24"/>
        </w:rPr>
        <w:t xml:space="preserve">MedCity is working with the GLA to bring some coherence to the physical investment and developments in facilities for </w:t>
      </w:r>
      <w:proofErr w:type="spellStart"/>
      <w:r>
        <w:rPr>
          <w:rFonts w:ascii="Calibri" w:hAnsi="Calibri"/>
          <w:sz w:val="24"/>
          <w:szCs w:val="24"/>
        </w:rPr>
        <w:t>startup</w:t>
      </w:r>
      <w:proofErr w:type="spellEnd"/>
      <w:r>
        <w:rPr>
          <w:rFonts w:ascii="Calibri" w:hAnsi="Calibri"/>
          <w:sz w:val="24"/>
          <w:szCs w:val="24"/>
        </w:rPr>
        <w:t>, incubation and follow-on space in London;</w:t>
      </w:r>
      <w:r w:rsidR="00FE795A">
        <w:rPr>
          <w:rFonts w:ascii="Calibri" w:hAnsi="Calibri"/>
          <w:sz w:val="24"/>
          <w:szCs w:val="24"/>
        </w:rPr>
        <w:t xml:space="preserve"> and</w:t>
      </w:r>
    </w:p>
    <w:p w:rsidR="00F5725E" w:rsidRPr="00FE4626" w:rsidRDefault="00F5725E" w:rsidP="00F5725E">
      <w:pPr>
        <w:pStyle w:val="ListParagraph"/>
        <w:numPr>
          <w:ilvl w:val="1"/>
          <w:numId w:val="2"/>
        </w:numPr>
        <w:rPr>
          <w:rFonts w:ascii="Calibri" w:hAnsi="Calibri"/>
          <w:sz w:val="24"/>
          <w:szCs w:val="24"/>
        </w:rPr>
      </w:pPr>
      <w:r>
        <w:rPr>
          <w:rFonts w:ascii="Calibri" w:hAnsi="Calibri"/>
          <w:sz w:val="24"/>
          <w:szCs w:val="24"/>
        </w:rPr>
        <w:t>MedCity has shaped and agreed to lead the digital health work programme as part of the Mayor’s response to the London Health Commission report, including bringing together the players working on digital health incubation and scoping the role for a new Digital Health Institute</w:t>
      </w:r>
      <w:r w:rsidR="00D761E8">
        <w:rPr>
          <w:rFonts w:ascii="Calibri" w:hAnsi="Calibri"/>
          <w:sz w:val="24"/>
          <w:szCs w:val="24"/>
        </w:rPr>
        <w:t>, working with the London Academic Health Science Networks</w:t>
      </w:r>
      <w:r>
        <w:rPr>
          <w:rFonts w:ascii="Calibri" w:hAnsi="Calibri"/>
          <w:sz w:val="24"/>
          <w:szCs w:val="24"/>
        </w:rPr>
        <w:t xml:space="preserve">. MedCity is also </w:t>
      </w:r>
      <w:r w:rsidR="007E27C6">
        <w:rPr>
          <w:rFonts w:ascii="Calibri" w:hAnsi="Calibri"/>
          <w:sz w:val="24"/>
          <w:szCs w:val="24"/>
        </w:rPr>
        <w:t xml:space="preserve">examining the gaps </w:t>
      </w:r>
      <w:r w:rsidR="007E27C6">
        <w:rPr>
          <w:rFonts w:ascii="Calibri" w:hAnsi="Calibri"/>
          <w:sz w:val="24"/>
          <w:szCs w:val="24"/>
        </w:rPr>
        <w:lastRenderedPageBreak/>
        <w:t xml:space="preserve">in the </w:t>
      </w:r>
      <w:r>
        <w:rPr>
          <w:rFonts w:ascii="Calibri" w:hAnsi="Calibri"/>
          <w:sz w:val="24"/>
          <w:szCs w:val="24"/>
        </w:rPr>
        <w:t>support environment</w:t>
      </w:r>
      <w:r w:rsidR="007E27C6">
        <w:rPr>
          <w:rFonts w:ascii="Calibri" w:hAnsi="Calibri"/>
          <w:sz w:val="24"/>
          <w:szCs w:val="24"/>
        </w:rPr>
        <w:t xml:space="preserve"> for medical technology and devices companies and is exploring a number of activities to help this sub-sector of the life sciences industry to develop</w:t>
      </w:r>
      <w:r>
        <w:rPr>
          <w:rFonts w:ascii="Calibri" w:hAnsi="Calibri"/>
          <w:sz w:val="24"/>
          <w:szCs w:val="24"/>
        </w:rPr>
        <w:t>.</w:t>
      </w:r>
    </w:p>
    <w:p w:rsidR="002B532E" w:rsidRPr="00FE4626" w:rsidRDefault="002B532E" w:rsidP="004811F2">
      <w:pPr>
        <w:pStyle w:val="ListParagraph"/>
        <w:spacing w:line="360" w:lineRule="auto"/>
        <w:rPr>
          <w:rFonts w:ascii="Calibri" w:hAnsi="Calibri"/>
          <w:sz w:val="24"/>
          <w:szCs w:val="24"/>
        </w:rPr>
      </w:pPr>
    </w:p>
    <w:p w:rsidR="006D29EF" w:rsidRPr="00F5725E" w:rsidRDefault="00F5725E" w:rsidP="00FE795A">
      <w:pPr>
        <w:pStyle w:val="ListParagraph"/>
        <w:numPr>
          <w:ilvl w:val="0"/>
          <w:numId w:val="2"/>
        </w:numPr>
        <w:rPr>
          <w:b/>
          <w:i/>
          <w:sz w:val="24"/>
          <w:szCs w:val="24"/>
        </w:rPr>
      </w:pPr>
      <w:r w:rsidRPr="00F5725E">
        <w:rPr>
          <w:rFonts w:ascii="Calibri" w:hAnsi="Calibri"/>
          <w:sz w:val="24"/>
          <w:szCs w:val="24"/>
        </w:rPr>
        <w:t xml:space="preserve">Playing a vital, but less visible role in </w:t>
      </w:r>
      <w:r w:rsidRPr="00FE795A">
        <w:rPr>
          <w:rFonts w:ascii="Calibri" w:hAnsi="Calibri"/>
          <w:b/>
          <w:sz w:val="24"/>
          <w:szCs w:val="24"/>
        </w:rPr>
        <w:t>explaining the market</w:t>
      </w:r>
      <w:r>
        <w:rPr>
          <w:rFonts w:ascii="Calibri" w:hAnsi="Calibri"/>
          <w:sz w:val="24"/>
          <w:szCs w:val="24"/>
        </w:rPr>
        <w:t>, by enabling academic/business interaction at the early stages of idea development, for instance by bringing actors together to develop potential collaboration models for dementia research and by helping London institutions run a pilot ‘open doors’ opportunity for businesses to see potential areas for collaboration</w:t>
      </w:r>
      <w:r w:rsidR="004329F9">
        <w:rPr>
          <w:rFonts w:ascii="Calibri" w:hAnsi="Calibri"/>
          <w:sz w:val="24"/>
          <w:szCs w:val="24"/>
        </w:rPr>
        <w:t>.</w:t>
      </w:r>
      <w:r>
        <w:rPr>
          <w:rFonts w:ascii="Calibri" w:hAnsi="Calibri"/>
          <w:sz w:val="24"/>
          <w:szCs w:val="24"/>
        </w:rPr>
        <w:t xml:space="preserve"> </w:t>
      </w:r>
    </w:p>
    <w:p w:rsidR="00E64CBF" w:rsidRDefault="00077C32" w:rsidP="00FC6D8F">
      <w:pPr>
        <w:rPr>
          <w:b/>
          <w:i/>
          <w:sz w:val="24"/>
          <w:szCs w:val="24"/>
        </w:rPr>
      </w:pPr>
      <w:r w:rsidRPr="00FE4626">
        <w:rPr>
          <w:b/>
          <w:i/>
          <w:sz w:val="24"/>
          <w:szCs w:val="24"/>
        </w:rPr>
        <w:br w:type="page"/>
      </w:r>
    </w:p>
    <w:p w:rsidR="0003376A" w:rsidRPr="00827D99" w:rsidRDefault="0003376A" w:rsidP="00A679E8">
      <w:pPr>
        <w:rPr>
          <w:rFonts w:asciiTheme="minorHAnsi" w:hAnsiTheme="minorHAnsi"/>
          <w:i/>
          <w:sz w:val="28"/>
          <w:szCs w:val="28"/>
        </w:rPr>
      </w:pPr>
      <w:r w:rsidRPr="00827D99">
        <w:rPr>
          <w:rFonts w:asciiTheme="minorHAnsi" w:hAnsiTheme="minorHAnsi"/>
          <w:b/>
          <w:i/>
          <w:sz w:val="28"/>
          <w:szCs w:val="28"/>
        </w:rPr>
        <w:lastRenderedPageBreak/>
        <w:t xml:space="preserve">Action plan and key year </w:t>
      </w:r>
      <w:r w:rsidR="00F5725E" w:rsidRPr="00827D99">
        <w:rPr>
          <w:rFonts w:asciiTheme="minorHAnsi" w:hAnsiTheme="minorHAnsi"/>
          <w:b/>
          <w:i/>
          <w:sz w:val="28"/>
          <w:szCs w:val="28"/>
        </w:rPr>
        <w:t>2</w:t>
      </w:r>
      <w:r w:rsidR="00827D99">
        <w:rPr>
          <w:rFonts w:asciiTheme="minorHAnsi" w:hAnsiTheme="minorHAnsi"/>
          <w:b/>
          <w:i/>
          <w:sz w:val="28"/>
          <w:szCs w:val="28"/>
        </w:rPr>
        <w:t xml:space="preserve"> milestones:</w:t>
      </w:r>
    </w:p>
    <w:p w:rsidR="0003376A" w:rsidRPr="000850B3" w:rsidRDefault="0003376A" w:rsidP="002B532E">
      <w:pPr>
        <w:rPr>
          <w:rFonts w:asciiTheme="minorHAnsi" w:hAnsiTheme="minorHAnsi"/>
          <w:b/>
          <w:i/>
          <w:sz w:val="24"/>
          <w:szCs w:val="24"/>
        </w:rPr>
      </w:pPr>
    </w:p>
    <w:p w:rsidR="00223A79" w:rsidRPr="000850B3" w:rsidRDefault="00223A79" w:rsidP="002B532E">
      <w:pPr>
        <w:rPr>
          <w:rFonts w:asciiTheme="minorHAnsi" w:hAnsiTheme="minorHAnsi"/>
          <w:b/>
          <w:i/>
          <w:sz w:val="24"/>
          <w:szCs w:val="24"/>
        </w:rPr>
      </w:pPr>
    </w:p>
    <w:p w:rsidR="00223A79" w:rsidRPr="001C6B69" w:rsidRDefault="00223A79" w:rsidP="002B532E">
      <w:pPr>
        <w:rPr>
          <w:rFonts w:asciiTheme="minorHAnsi" w:hAnsiTheme="minorHAnsi"/>
          <w:b/>
          <w:i/>
          <w:sz w:val="28"/>
          <w:szCs w:val="28"/>
        </w:rPr>
      </w:pPr>
      <w:r w:rsidRPr="001C6B69">
        <w:rPr>
          <w:rFonts w:asciiTheme="minorHAnsi" w:hAnsiTheme="minorHAnsi"/>
          <w:b/>
          <w:i/>
          <w:sz w:val="28"/>
          <w:szCs w:val="28"/>
        </w:rPr>
        <w:t>Front door service</w:t>
      </w:r>
    </w:p>
    <w:p w:rsidR="005119EF" w:rsidRPr="000850B3" w:rsidRDefault="005119EF" w:rsidP="005119EF">
      <w:pPr>
        <w:pStyle w:val="NormalWeb"/>
        <w:rPr>
          <w:rFonts w:asciiTheme="minorHAnsi" w:hAnsiTheme="minorHAnsi" w:cs="Arial"/>
        </w:rPr>
      </w:pPr>
      <w:r w:rsidRPr="000850B3">
        <w:rPr>
          <w:rFonts w:asciiTheme="minorHAnsi" w:hAnsiTheme="minorHAnsi" w:cs="Arial"/>
          <w:color w:val="000000"/>
        </w:rPr>
        <w:t xml:space="preserve">In year two of operation, MedCity will </w:t>
      </w:r>
      <w:r w:rsidRPr="000850B3">
        <w:rPr>
          <w:rFonts w:asciiTheme="minorHAnsi" w:hAnsiTheme="minorHAnsi" w:cs="Arial"/>
        </w:rPr>
        <w:t xml:space="preserve">continue to develop and build the MedCity brand and communicate London and the south east’s capability; raising awareness amongst the international life science community of the benefits of locating activity in London and the south east, including access to one of the world’s most innovative entrepreneurial ecosystems.  </w:t>
      </w:r>
    </w:p>
    <w:p w:rsidR="00F56578" w:rsidRPr="000850B3" w:rsidRDefault="00F56578" w:rsidP="005119EF">
      <w:pPr>
        <w:pStyle w:val="NormalWeb"/>
        <w:shd w:val="clear" w:color="auto" w:fill="FFFFFF"/>
        <w:rPr>
          <w:rFonts w:asciiTheme="minorHAnsi" w:hAnsiTheme="minorHAnsi" w:cs="Arial"/>
          <w:color w:val="000000"/>
        </w:rPr>
      </w:pPr>
      <w:r w:rsidRPr="000850B3">
        <w:rPr>
          <w:rFonts w:asciiTheme="minorHAnsi" w:hAnsiTheme="minorHAnsi" w:cs="Arial"/>
          <w:color w:val="000000"/>
        </w:rPr>
        <w:t xml:space="preserve">MedCity </w:t>
      </w:r>
      <w:r w:rsidR="005119EF" w:rsidRPr="000850B3">
        <w:rPr>
          <w:rFonts w:asciiTheme="minorHAnsi" w:hAnsiTheme="minorHAnsi" w:cs="Arial"/>
          <w:color w:val="000000"/>
        </w:rPr>
        <w:t>continues to be approached by and work</w:t>
      </w:r>
      <w:r w:rsidRPr="000850B3">
        <w:rPr>
          <w:rFonts w:asciiTheme="minorHAnsi" w:hAnsiTheme="minorHAnsi" w:cs="Arial"/>
          <w:color w:val="000000"/>
        </w:rPr>
        <w:t xml:space="preserve"> with a wide range of businesses, including small UK companies and start-ups. We will continue to help them understand the development environment and market structure, and introduce them to </w:t>
      </w:r>
      <w:r w:rsidR="005119EF" w:rsidRPr="000850B3">
        <w:rPr>
          <w:rFonts w:asciiTheme="minorHAnsi" w:hAnsiTheme="minorHAnsi" w:cs="Arial"/>
          <w:color w:val="000000"/>
        </w:rPr>
        <w:t xml:space="preserve">appropriate and relevant academic, </w:t>
      </w:r>
      <w:r w:rsidRPr="000850B3">
        <w:rPr>
          <w:rFonts w:asciiTheme="minorHAnsi" w:hAnsiTheme="minorHAnsi" w:cs="Arial"/>
          <w:color w:val="000000"/>
        </w:rPr>
        <w:t>clinical and NHS contacts</w:t>
      </w:r>
      <w:r w:rsidR="005119EF" w:rsidRPr="000850B3">
        <w:rPr>
          <w:rFonts w:asciiTheme="minorHAnsi" w:hAnsiTheme="minorHAnsi" w:cs="Arial"/>
          <w:color w:val="000000"/>
        </w:rPr>
        <w:t xml:space="preserve"> a</w:t>
      </w:r>
      <w:r w:rsidR="004E4BCC">
        <w:rPr>
          <w:rFonts w:asciiTheme="minorHAnsi" w:hAnsiTheme="minorHAnsi" w:cs="Arial"/>
          <w:color w:val="000000"/>
        </w:rPr>
        <w:t>s</w:t>
      </w:r>
      <w:r w:rsidR="005119EF" w:rsidRPr="000850B3">
        <w:rPr>
          <w:rFonts w:asciiTheme="minorHAnsi" w:hAnsiTheme="minorHAnsi" w:cs="Arial"/>
          <w:color w:val="000000"/>
        </w:rPr>
        <w:t xml:space="preserve"> well as to sources of business support</w:t>
      </w:r>
      <w:r w:rsidRPr="000850B3">
        <w:rPr>
          <w:rFonts w:asciiTheme="minorHAnsi" w:hAnsiTheme="minorHAnsi" w:cs="Arial"/>
          <w:color w:val="000000"/>
        </w:rPr>
        <w:t>. In addition, MedCity will also signpost businesses to sources of</w:t>
      </w:r>
      <w:r w:rsidR="005119EF" w:rsidRPr="000850B3">
        <w:rPr>
          <w:rFonts w:asciiTheme="minorHAnsi" w:hAnsiTheme="minorHAnsi" w:cs="Arial"/>
          <w:color w:val="000000"/>
        </w:rPr>
        <w:t xml:space="preserve"> </w:t>
      </w:r>
      <w:r w:rsidRPr="000850B3">
        <w:rPr>
          <w:rFonts w:asciiTheme="minorHAnsi" w:hAnsiTheme="minorHAnsi" w:cs="Arial"/>
          <w:color w:val="000000"/>
        </w:rPr>
        <w:t>advice, such as existing services within NICE and MHRA; and</w:t>
      </w:r>
      <w:r w:rsidR="005119EF" w:rsidRPr="000850B3">
        <w:rPr>
          <w:rFonts w:asciiTheme="minorHAnsi" w:hAnsiTheme="minorHAnsi" w:cs="Arial"/>
          <w:color w:val="000000"/>
        </w:rPr>
        <w:t xml:space="preserve"> </w:t>
      </w:r>
      <w:r w:rsidRPr="000850B3">
        <w:rPr>
          <w:rFonts w:asciiTheme="minorHAnsi" w:hAnsiTheme="minorHAnsi"/>
        </w:rPr>
        <w:t>potential funding, by providing information on the many different funding opportunities that are available.</w:t>
      </w:r>
    </w:p>
    <w:p w:rsidR="00F56578" w:rsidRPr="000850B3" w:rsidRDefault="00F56578" w:rsidP="00F56578">
      <w:pPr>
        <w:pStyle w:val="NormalWeb"/>
        <w:shd w:val="clear" w:color="auto" w:fill="FFFFFF"/>
        <w:spacing w:before="0" w:beforeAutospacing="0" w:after="0" w:afterAutospacing="0"/>
        <w:rPr>
          <w:rFonts w:asciiTheme="minorHAnsi" w:hAnsiTheme="minorHAnsi" w:cs="Arial"/>
          <w:color w:val="000000"/>
        </w:rPr>
      </w:pPr>
      <w:r w:rsidRPr="000850B3">
        <w:rPr>
          <w:rFonts w:asciiTheme="minorHAnsi" w:hAnsiTheme="minorHAnsi" w:cs="Arial"/>
          <w:color w:val="000000"/>
        </w:rPr>
        <w:t xml:space="preserve">The market is already starting to deliver solutions to </w:t>
      </w:r>
      <w:r w:rsidR="005119EF" w:rsidRPr="000850B3">
        <w:rPr>
          <w:rFonts w:asciiTheme="minorHAnsi" w:hAnsiTheme="minorHAnsi" w:cs="Arial"/>
          <w:color w:val="000000"/>
        </w:rPr>
        <w:t xml:space="preserve">address </w:t>
      </w:r>
      <w:r w:rsidRPr="000850B3">
        <w:rPr>
          <w:rFonts w:asciiTheme="minorHAnsi" w:hAnsiTheme="minorHAnsi" w:cs="Arial"/>
          <w:color w:val="000000"/>
        </w:rPr>
        <w:t xml:space="preserve">the difficulty of finding scarce/expensive equipment resources and expertise. This is of particular relevance to entrepreneurs who lack the purchasing power of larger corporates. For example, the company </w:t>
      </w:r>
      <w:proofErr w:type="spellStart"/>
      <w:r w:rsidRPr="000850B3">
        <w:rPr>
          <w:rFonts w:asciiTheme="minorHAnsi" w:hAnsiTheme="minorHAnsi" w:cs="Arial"/>
          <w:color w:val="000000"/>
        </w:rPr>
        <w:t>Rareshare</w:t>
      </w:r>
      <w:proofErr w:type="spellEnd"/>
      <w:r w:rsidRPr="000850B3">
        <w:rPr>
          <w:rFonts w:asciiTheme="minorHAnsi" w:hAnsiTheme="minorHAnsi" w:cs="Arial"/>
          <w:color w:val="000000"/>
        </w:rPr>
        <w:t xml:space="preserve"> is developing an online contracting service for equipment and expertise. MedCity has helped </w:t>
      </w:r>
      <w:proofErr w:type="spellStart"/>
      <w:r w:rsidRPr="000850B3">
        <w:rPr>
          <w:rFonts w:asciiTheme="minorHAnsi" w:hAnsiTheme="minorHAnsi" w:cs="Arial"/>
          <w:color w:val="000000"/>
        </w:rPr>
        <w:t>Rareshare</w:t>
      </w:r>
      <w:proofErr w:type="spellEnd"/>
      <w:r w:rsidRPr="000850B3">
        <w:rPr>
          <w:rFonts w:asciiTheme="minorHAnsi" w:hAnsiTheme="minorHAnsi" w:cs="Arial"/>
          <w:color w:val="000000"/>
        </w:rPr>
        <w:t xml:space="preserve"> establish academic contacts to expand their reach and they should be running commercially from Q1 2015.</w:t>
      </w:r>
      <w:r w:rsidR="005119EF" w:rsidRPr="000850B3">
        <w:rPr>
          <w:rFonts w:asciiTheme="minorHAnsi" w:hAnsiTheme="minorHAnsi" w:cs="Arial"/>
          <w:color w:val="000000"/>
        </w:rPr>
        <w:t xml:space="preserve">  Where appropriate, MedCity will assist customers to identify commercially available tools to assist in addressing business requirements, in particular in relation to access to equipment, facilities and expertise.</w:t>
      </w:r>
    </w:p>
    <w:p w:rsidR="00223A79" w:rsidRPr="000850B3" w:rsidRDefault="00223A79" w:rsidP="002B532E">
      <w:pPr>
        <w:rPr>
          <w:rFonts w:asciiTheme="minorHAnsi" w:hAnsiTheme="minorHAnsi"/>
          <w:b/>
          <w:i/>
          <w:sz w:val="24"/>
          <w:szCs w:val="24"/>
        </w:rPr>
      </w:pPr>
    </w:p>
    <w:tbl>
      <w:tblPr>
        <w:tblStyle w:val="TableGrid"/>
        <w:tblW w:w="0" w:type="auto"/>
        <w:tblLook w:val="04A0" w:firstRow="1" w:lastRow="0" w:firstColumn="1" w:lastColumn="0" w:noHBand="0" w:noVBand="1"/>
      </w:tblPr>
      <w:tblGrid>
        <w:gridCol w:w="9464"/>
        <w:gridCol w:w="3969"/>
      </w:tblGrid>
      <w:tr w:rsidR="009B44B5" w:rsidRPr="00915D65" w:rsidTr="00BE193A">
        <w:tc>
          <w:tcPr>
            <w:tcW w:w="9464" w:type="dxa"/>
            <w:shd w:val="clear" w:color="auto" w:fill="D9D9D9" w:themeFill="background1" w:themeFillShade="D9"/>
          </w:tcPr>
          <w:p w:rsidR="009B44B5" w:rsidRPr="00915D65" w:rsidRDefault="009B44B5" w:rsidP="009B44B5">
            <w:pPr>
              <w:rPr>
                <w:rFonts w:asciiTheme="minorHAnsi" w:hAnsiTheme="minorHAnsi"/>
                <w:b/>
                <w:sz w:val="24"/>
                <w:szCs w:val="24"/>
              </w:rPr>
            </w:pPr>
            <w:r w:rsidRPr="00915D65">
              <w:rPr>
                <w:rFonts w:asciiTheme="minorHAnsi" w:hAnsiTheme="minorHAnsi"/>
                <w:b/>
                <w:sz w:val="24"/>
                <w:szCs w:val="24"/>
              </w:rPr>
              <w:t xml:space="preserve">Front door service: actions </w:t>
            </w:r>
          </w:p>
        </w:tc>
        <w:tc>
          <w:tcPr>
            <w:tcW w:w="3969" w:type="dxa"/>
            <w:shd w:val="clear" w:color="auto" w:fill="D9D9D9" w:themeFill="background1" w:themeFillShade="D9"/>
          </w:tcPr>
          <w:p w:rsidR="009B44B5" w:rsidRPr="00915D65" w:rsidRDefault="009B44B5" w:rsidP="002B532E">
            <w:pPr>
              <w:rPr>
                <w:rFonts w:asciiTheme="minorHAnsi" w:hAnsiTheme="minorHAnsi"/>
                <w:b/>
                <w:sz w:val="24"/>
                <w:szCs w:val="24"/>
              </w:rPr>
            </w:pPr>
            <w:r w:rsidRPr="00915D65">
              <w:rPr>
                <w:rFonts w:asciiTheme="minorHAnsi" w:hAnsiTheme="minorHAnsi"/>
                <w:b/>
                <w:sz w:val="24"/>
                <w:szCs w:val="24"/>
              </w:rPr>
              <w:t xml:space="preserve">Timing </w:t>
            </w:r>
          </w:p>
        </w:tc>
      </w:tr>
      <w:tr w:rsidR="00223A79" w:rsidRPr="00915D65" w:rsidTr="00223A79">
        <w:tc>
          <w:tcPr>
            <w:tcW w:w="9464" w:type="dxa"/>
          </w:tcPr>
          <w:p w:rsidR="00223A79" w:rsidRPr="00915D65" w:rsidRDefault="00A17478" w:rsidP="0084633B">
            <w:pPr>
              <w:rPr>
                <w:rFonts w:asciiTheme="minorHAnsi" w:hAnsiTheme="minorHAnsi"/>
                <w:sz w:val="24"/>
                <w:szCs w:val="24"/>
              </w:rPr>
            </w:pPr>
            <w:r w:rsidRPr="00915D65">
              <w:rPr>
                <w:rFonts w:asciiTheme="minorHAnsi" w:hAnsiTheme="minorHAnsi"/>
                <w:sz w:val="24"/>
                <w:szCs w:val="24"/>
              </w:rPr>
              <w:t>Provide a professional, timely and responsive service to customers approaching MedCity, backed by an effective “triage” service for the problems/issues that need to be addressed, underpinned by a concierge service that helps identify and introduce customers to solutions and/or resources that can assist them to progress and grow their businesses.</w:t>
            </w:r>
          </w:p>
        </w:tc>
        <w:tc>
          <w:tcPr>
            <w:tcW w:w="3969" w:type="dxa"/>
          </w:tcPr>
          <w:p w:rsidR="00223A79" w:rsidRPr="00915D65" w:rsidRDefault="00A17478" w:rsidP="002B532E">
            <w:pPr>
              <w:rPr>
                <w:rFonts w:asciiTheme="minorHAnsi" w:hAnsiTheme="minorHAnsi"/>
                <w:sz w:val="24"/>
                <w:szCs w:val="24"/>
              </w:rPr>
            </w:pPr>
            <w:r w:rsidRPr="00915D65">
              <w:rPr>
                <w:rFonts w:asciiTheme="minorHAnsi" w:hAnsiTheme="minorHAnsi"/>
                <w:sz w:val="24"/>
                <w:szCs w:val="24"/>
              </w:rPr>
              <w:t>Ongoing</w:t>
            </w:r>
          </w:p>
        </w:tc>
      </w:tr>
      <w:tr w:rsidR="00223A79" w:rsidRPr="00915D65" w:rsidTr="00223A79">
        <w:tc>
          <w:tcPr>
            <w:tcW w:w="9464" w:type="dxa"/>
          </w:tcPr>
          <w:p w:rsidR="00223A79" w:rsidRPr="00915D65" w:rsidRDefault="005119EF" w:rsidP="005119EF">
            <w:pPr>
              <w:pStyle w:val="NormalWeb"/>
              <w:rPr>
                <w:rFonts w:asciiTheme="minorHAnsi" w:hAnsiTheme="minorHAnsi"/>
                <w:b/>
              </w:rPr>
            </w:pPr>
            <w:r w:rsidRPr="00915D65">
              <w:rPr>
                <w:rFonts w:asciiTheme="minorHAnsi" w:hAnsiTheme="minorHAnsi"/>
              </w:rPr>
              <w:t>Continually monitor and validate and, if appropriate, further develop the signposting for supporting networks and contacts, including within the NHS system, for developing and testing innovations</w:t>
            </w:r>
          </w:p>
        </w:tc>
        <w:tc>
          <w:tcPr>
            <w:tcW w:w="3969" w:type="dxa"/>
          </w:tcPr>
          <w:p w:rsidR="00223A79" w:rsidRPr="00915D65" w:rsidRDefault="00A17478" w:rsidP="002B532E">
            <w:pPr>
              <w:rPr>
                <w:rFonts w:asciiTheme="minorHAnsi" w:hAnsiTheme="minorHAnsi"/>
                <w:sz w:val="24"/>
                <w:szCs w:val="24"/>
              </w:rPr>
            </w:pPr>
            <w:r w:rsidRPr="00915D65">
              <w:rPr>
                <w:rFonts w:asciiTheme="minorHAnsi" w:hAnsiTheme="minorHAnsi"/>
                <w:sz w:val="24"/>
                <w:szCs w:val="24"/>
              </w:rPr>
              <w:t xml:space="preserve">Ongoing </w:t>
            </w:r>
          </w:p>
        </w:tc>
      </w:tr>
      <w:tr w:rsidR="00223A79" w:rsidRPr="00915D65" w:rsidTr="00223A79">
        <w:tc>
          <w:tcPr>
            <w:tcW w:w="9464" w:type="dxa"/>
          </w:tcPr>
          <w:p w:rsidR="00223A79" w:rsidRPr="00915D65" w:rsidRDefault="00411BEB" w:rsidP="00A17478">
            <w:pPr>
              <w:rPr>
                <w:rFonts w:asciiTheme="minorHAnsi" w:eastAsia="Times New Roman" w:hAnsiTheme="minorHAnsi"/>
                <w:sz w:val="24"/>
                <w:szCs w:val="24"/>
              </w:rPr>
            </w:pPr>
            <w:r w:rsidRPr="00915D65">
              <w:rPr>
                <w:rFonts w:asciiTheme="minorHAnsi" w:eastAsia="Times New Roman" w:hAnsiTheme="minorHAnsi"/>
                <w:sz w:val="24"/>
                <w:szCs w:val="24"/>
              </w:rPr>
              <w:lastRenderedPageBreak/>
              <w:t xml:space="preserve">Work with </w:t>
            </w:r>
            <w:r w:rsidR="00F56578" w:rsidRPr="00915D65">
              <w:rPr>
                <w:rFonts w:asciiTheme="minorHAnsi" w:eastAsia="Times New Roman" w:hAnsiTheme="minorHAnsi"/>
                <w:sz w:val="24"/>
                <w:szCs w:val="24"/>
              </w:rPr>
              <w:t xml:space="preserve">London &amp; Partners FDI team and with </w:t>
            </w:r>
            <w:r w:rsidRPr="00915D65">
              <w:rPr>
                <w:rFonts w:asciiTheme="minorHAnsi" w:eastAsia="Times New Roman" w:hAnsiTheme="minorHAnsi"/>
                <w:sz w:val="24"/>
                <w:szCs w:val="24"/>
              </w:rPr>
              <w:t>UKTI sector specialists to proactively identify the inward investment London needs to maintain its position as a wor</w:t>
            </w:r>
            <w:r w:rsidR="00A17478" w:rsidRPr="00915D65">
              <w:rPr>
                <w:rFonts w:asciiTheme="minorHAnsi" w:eastAsia="Times New Roman" w:hAnsiTheme="minorHAnsi"/>
                <w:sz w:val="24"/>
                <w:szCs w:val="24"/>
              </w:rPr>
              <w:t>ld leading life science cluster.  On appointment of MedCity analytical support (expected to be in place by end of March, 2015) develop an evidence base to support London specific targeting of inward investment opportunities.</w:t>
            </w:r>
          </w:p>
        </w:tc>
        <w:tc>
          <w:tcPr>
            <w:tcW w:w="3969" w:type="dxa"/>
          </w:tcPr>
          <w:p w:rsidR="00223A79" w:rsidRPr="00915D65" w:rsidRDefault="00A17478" w:rsidP="002B532E">
            <w:pPr>
              <w:rPr>
                <w:rFonts w:asciiTheme="minorHAnsi" w:hAnsiTheme="minorHAnsi"/>
                <w:sz w:val="24"/>
                <w:szCs w:val="24"/>
              </w:rPr>
            </w:pPr>
            <w:r w:rsidRPr="00915D65">
              <w:rPr>
                <w:rFonts w:asciiTheme="minorHAnsi" w:hAnsiTheme="minorHAnsi"/>
                <w:sz w:val="24"/>
                <w:szCs w:val="24"/>
              </w:rPr>
              <w:t>Evidence base developed by end of August, 2015 (subject to successful appointment of resource)</w:t>
            </w:r>
          </w:p>
        </w:tc>
      </w:tr>
      <w:tr w:rsidR="00223A79" w:rsidRPr="00915D65" w:rsidTr="00223A79">
        <w:tc>
          <w:tcPr>
            <w:tcW w:w="9464" w:type="dxa"/>
          </w:tcPr>
          <w:p w:rsidR="00223A79" w:rsidRPr="00E21407" w:rsidRDefault="00F56578" w:rsidP="00E21407">
            <w:pPr>
              <w:pStyle w:val="NormalWeb"/>
              <w:rPr>
                <w:rFonts w:asciiTheme="minorHAnsi" w:hAnsiTheme="minorHAnsi" w:cs="Arial"/>
              </w:rPr>
            </w:pPr>
            <w:r w:rsidRPr="00915D65">
              <w:rPr>
                <w:rFonts w:asciiTheme="minorHAnsi" w:hAnsiTheme="minorHAnsi" w:cs="Arial"/>
              </w:rPr>
              <w:t>Continued population of MedCity webpage supporting signposting to sources of advice and funding, including those specific to small businesses</w:t>
            </w:r>
            <w:r w:rsidR="00A17478" w:rsidRPr="00915D65">
              <w:rPr>
                <w:rFonts w:asciiTheme="minorHAnsi" w:hAnsiTheme="minorHAnsi" w:cs="Arial"/>
              </w:rPr>
              <w:t>, with a particular focus on (a) access to sources of finance; (b) innovation pathways for development of devices/technology products for the NHS</w:t>
            </w:r>
            <w:r w:rsidRPr="00915D65">
              <w:rPr>
                <w:rFonts w:asciiTheme="minorHAnsi" w:hAnsiTheme="minorHAnsi" w:cs="Arial"/>
              </w:rPr>
              <w:t>.</w:t>
            </w:r>
          </w:p>
        </w:tc>
        <w:tc>
          <w:tcPr>
            <w:tcW w:w="3969" w:type="dxa"/>
          </w:tcPr>
          <w:p w:rsidR="00223A79" w:rsidRPr="00915D65" w:rsidRDefault="00840B86" w:rsidP="00840B86">
            <w:pPr>
              <w:jc w:val="both"/>
              <w:rPr>
                <w:rFonts w:asciiTheme="minorHAnsi" w:hAnsiTheme="minorHAnsi"/>
                <w:sz w:val="24"/>
                <w:szCs w:val="24"/>
              </w:rPr>
            </w:pPr>
            <w:r w:rsidRPr="00915D65">
              <w:rPr>
                <w:rFonts w:asciiTheme="minorHAnsi" w:hAnsiTheme="minorHAnsi"/>
                <w:sz w:val="24"/>
                <w:szCs w:val="24"/>
              </w:rPr>
              <w:t>June, 2015</w:t>
            </w:r>
          </w:p>
        </w:tc>
      </w:tr>
      <w:tr w:rsidR="00F56578" w:rsidRPr="00915D65" w:rsidTr="00223A79">
        <w:tc>
          <w:tcPr>
            <w:tcW w:w="9464" w:type="dxa"/>
          </w:tcPr>
          <w:p w:rsidR="00F56578" w:rsidRPr="00E21407" w:rsidRDefault="00F56578" w:rsidP="00E21407">
            <w:pPr>
              <w:pStyle w:val="NormalWeb"/>
              <w:spacing w:before="0" w:beforeAutospacing="0" w:after="0" w:afterAutospacing="0"/>
              <w:rPr>
                <w:rFonts w:asciiTheme="minorHAnsi" w:hAnsiTheme="minorHAnsi" w:cs="Arial"/>
                <w:color w:val="000000"/>
              </w:rPr>
            </w:pPr>
            <w:r w:rsidRPr="00915D65">
              <w:rPr>
                <w:rFonts w:asciiTheme="minorHAnsi" w:hAnsiTheme="minorHAnsi" w:cs="Arial"/>
                <w:color w:val="000000"/>
              </w:rPr>
              <w:t xml:space="preserve">Support market solutions to facilitate access to available life sciences equipment, expertise and space so that entrepreneurs, funders, businesses and investors can navigate the resources. </w:t>
            </w:r>
          </w:p>
        </w:tc>
        <w:tc>
          <w:tcPr>
            <w:tcW w:w="3969" w:type="dxa"/>
          </w:tcPr>
          <w:p w:rsidR="00F56578" w:rsidRPr="00915D65" w:rsidRDefault="00840B86" w:rsidP="002B532E">
            <w:pPr>
              <w:rPr>
                <w:rFonts w:asciiTheme="minorHAnsi" w:hAnsiTheme="minorHAnsi"/>
                <w:sz w:val="24"/>
                <w:szCs w:val="24"/>
              </w:rPr>
            </w:pPr>
            <w:r w:rsidRPr="00915D65">
              <w:rPr>
                <w:rFonts w:asciiTheme="minorHAnsi" w:hAnsiTheme="minorHAnsi"/>
                <w:sz w:val="24"/>
                <w:szCs w:val="24"/>
              </w:rPr>
              <w:t>Review progress at end of Q1 2015/16 and determine extent to which the market will address the issue.  Develop plans accordingly.</w:t>
            </w:r>
          </w:p>
        </w:tc>
      </w:tr>
    </w:tbl>
    <w:p w:rsidR="00223A79" w:rsidRPr="000850B3" w:rsidRDefault="00223A79" w:rsidP="002B532E">
      <w:pPr>
        <w:rPr>
          <w:rFonts w:asciiTheme="minorHAnsi" w:hAnsiTheme="minorHAnsi"/>
          <w:b/>
          <w:i/>
          <w:sz w:val="24"/>
          <w:szCs w:val="24"/>
        </w:rPr>
      </w:pPr>
    </w:p>
    <w:p w:rsidR="00337A02" w:rsidRDefault="00337A02" w:rsidP="002B532E">
      <w:pPr>
        <w:rPr>
          <w:rFonts w:asciiTheme="minorHAnsi" w:hAnsiTheme="minorHAnsi"/>
          <w:b/>
          <w:i/>
          <w:sz w:val="24"/>
          <w:szCs w:val="24"/>
        </w:rPr>
      </w:pPr>
    </w:p>
    <w:p w:rsidR="00223A79" w:rsidRPr="001C6B69" w:rsidRDefault="00223A79" w:rsidP="002B532E">
      <w:pPr>
        <w:rPr>
          <w:rFonts w:asciiTheme="minorHAnsi" w:hAnsiTheme="minorHAnsi"/>
          <w:b/>
          <w:i/>
          <w:sz w:val="28"/>
          <w:szCs w:val="28"/>
        </w:rPr>
      </w:pPr>
      <w:r w:rsidRPr="001C6B69">
        <w:rPr>
          <w:rFonts w:asciiTheme="minorHAnsi" w:hAnsiTheme="minorHAnsi"/>
          <w:b/>
          <w:i/>
          <w:sz w:val="28"/>
          <w:szCs w:val="28"/>
        </w:rPr>
        <w:t>Promote the region</w:t>
      </w:r>
    </w:p>
    <w:p w:rsidR="00337A02" w:rsidRDefault="00337A02" w:rsidP="002B532E">
      <w:pPr>
        <w:rPr>
          <w:rFonts w:asciiTheme="minorHAnsi" w:hAnsiTheme="minorHAnsi"/>
          <w:b/>
          <w:i/>
          <w:sz w:val="24"/>
          <w:szCs w:val="24"/>
        </w:rPr>
      </w:pPr>
    </w:p>
    <w:p w:rsidR="00337A02" w:rsidRPr="000850B3" w:rsidRDefault="00337A02" w:rsidP="002B532E">
      <w:pPr>
        <w:rPr>
          <w:rFonts w:asciiTheme="minorHAnsi" w:hAnsiTheme="minorHAnsi"/>
          <w:b/>
          <w:i/>
          <w:sz w:val="24"/>
          <w:szCs w:val="24"/>
        </w:rPr>
      </w:pPr>
    </w:p>
    <w:tbl>
      <w:tblPr>
        <w:tblStyle w:val="TableGrid"/>
        <w:tblW w:w="0" w:type="auto"/>
        <w:tblLook w:val="04A0" w:firstRow="1" w:lastRow="0" w:firstColumn="1" w:lastColumn="0" w:noHBand="0" w:noVBand="1"/>
      </w:tblPr>
      <w:tblGrid>
        <w:gridCol w:w="9464"/>
        <w:gridCol w:w="3969"/>
      </w:tblGrid>
      <w:tr w:rsidR="009B44B5" w:rsidRPr="000850B3" w:rsidTr="00BE193A">
        <w:tc>
          <w:tcPr>
            <w:tcW w:w="9464" w:type="dxa"/>
            <w:shd w:val="clear" w:color="auto" w:fill="D9D9D9" w:themeFill="background1" w:themeFillShade="D9"/>
          </w:tcPr>
          <w:p w:rsidR="009B44B5" w:rsidRPr="00BE193A" w:rsidRDefault="009B44B5" w:rsidP="00411BEB">
            <w:pPr>
              <w:rPr>
                <w:rFonts w:asciiTheme="minorHAnsi" w:eastAsia="Times New Roman" w:hAnsiTheme="minorHAnsi"/>
                <w:b/>
                <w:sz w:val="24"/>
                <w:szCs w:val="24"/>
              </w:rPr>
            </w:pPr>
            <w:r w:rsidRPr="00BE193A">
              <w:rPr>
                <w:rFonts w:asciiTheme="minorHAnsi" w:eastAsia="Times New Roman" w:hAnsiTheme="minorHAnsi"/>
                <w:b/>
                <w:sz w:val="24"/>
                <w:szCs w:val="24"/>
              </w:rPr>
              <w:t xml:space="preserve">Promoting the region: actions </w:t>
            </w:r>
          </w:p>
        </w:tc>
        <w:tc>
          <w:tcPr>
            <w:tcW w:w="3969" w:type="dxa"/>
            <w:shd w:val="clear" w:color="auto" w:fill="D9D9D9" w:themeFill="background1" w:themeFillShade="D9"/>
          </w:tcPr>
          <w:p w:rsidR="009B44B5" w:rsidRPr="00BE193A" w:rsidRDefault="009B44B5" w:rsidP="00486F3A">
            <w:pPr>
              <w:rPr>
                <w:rFonts w:asciiTheme="minorHAnsi" w:hAnsiTheme="minorHAnsi"/>
                <w:b/>
                <w:sz w:val="24"/>
                <w:szCs w:val="24"/>
              </w:rPr>
            </w:pPr>
            <w:r w:rsidRPr="00BE193A">
              <w:rPr>
                <w:rFonts w:asciiTheme="minorHAnsi" w:hAnsiTheme="minorHAnsi"/>
                <w:b/>
                <w:sz w:val="24"/>
                <w:szCs w:val="24"/>
              </w:rPr>
              <w:t>Timing</w:t>
            </w:r>
          </w:p>
        </w:tc>
      </w:tr>
      <w:tr w:rsidR="00223A79" w:rsidRPr="000850B3" w:rsidTr="00486F3A">
        <w:tc>
          <w:tcPr>
            <w:tcW w:w="9464" w:type="dxa"/>
          </w:tcPr>
          <w:p w:rsidR="00840B86" w:rsidRPr="000850B3" w:rsidRDefault="00411BEB" w:rsidP="00411BEB">
            <w:pPr>
              <w:rPr>
                <w:rFonts w:asciiTheme="minorHAnsi" w:eastAsia="Times New Roman" w:hAnsiTheme="minorHAnsi"/>
                <w:sz w:val="24"/>
                <w:szCs w:val="24"/>
              </w:rPr>
            </w:pPr>
            <w:r w:rsidRPr="000850B3">
              <w:rPr>
                <w:rFonts w:asciiTheme="minorHAnsi" w:eastAsia="Times New Roman" w:hAnsiTheme="minorHAnsi"/>
                <w:sz w:val="24"/>
                <w:szCs w:val="24"/>
              </w:rPr>
              <w:t xml:space="preserve">Publish </w:t>
            </w:r>
            <w:r w:rsidR="00840B86" w:rsidRPr="000850B3">
              <w:rPr>
                <w:rFonts w:asciiTheme="minorHAnsi" w:eastAsia="Times New Roman" w:hAnsiTheme="minorHAnsi"/>
                <w:sz w:val="24"/>
                <w:szCs w:val="24"/>
              </w:rPr>
              <w:t>data online relating to the mapping of</w:t>
            </w:r>
            <w:r w:rsidRPr="000850B3">
              <w:rPr>
                <w:rFonts w:asciiTheme="minorHAnsi" w:eastAsia="Times New Roman" w:hAnsiTheme="minorHAnsi"/>
                <w:sz w:val="24"/>
                <w:szCs w:val="24"/>
              </w:rPr>
              <w:t xml:space="preserve"> London’s science and technology businesses</w:t>
            </w:r>
            <w:r w:rsidR="00840B86" w:rsidRPr="000850B3">
              <w:rPr>
                <w:rFonts w:asciiTheme="minorHAnsi" w:eastAsia="Times New Roman" w:hAnsiTheme="minorHAnsi"/>
                <w:sz w:val="24"/>
                <w:szCs w:val="24"/>
              </w:rPr>
              <w:t xml:space="preserve">, based on </w:t>
            </w:r>
            <w:r w:rsidR="004329F9">
              <w:rPr>
                <w:rFonts w:asciiTheme="minorHAnsi" w:eastAsia="Times New Roman" w:hAnsiTheme="minorHAnsi"/>
                <w:sz w:val="24"/>
                <w:szCs w:val="24"/>
              </w:rPr>
              <w:t>a</w:t>
            </w:r>
            <w:r w:rsidR="004329F9" w:rsidRPr="000850B3">
              <w:rPr>
                <w:rFonts w:asciiTheme="minorHAnsi" w:eastAsia="Times New Roman" w:hAnsiTheme="minorHAnsi"/>
                <w:sz w:val="24"/>
                <w:szCs w:val="24"/>
              </w:rPr>
              <w:t xml:space="preserve"> </w:t>
            </w:r>
            <w:r w:rsidR="00840B86" w:rsidRPr="000850B3">
              <w:rPr>
                <w:rFonts w:asciiTheme="minorHAnsi" w:eastAsia="Times New Roman" w:hAnsiTheme="minorHAnsi"/>
                <w:sz w:val="24"/>
                <w:szCs w:val="24"/>
              </w:rPr>
              <w:t>project being conducted by SQW and Trampoline Systems.</w:t>
            </w:r>
          </w:p>
          <w:p w:rsidR="00411BEB" w:rsidRPr="000850B3" w:rsidRDefault="00411BEB" w:rsidP="00411BEB">
            <w:pPr>
              <w:rPr>
                <w:rFonts w:asciiTheme="minorHAnsi" w:eastAsia="Times New Roman" w:hAnsiTheme="minorHAnsi"/>
                <w:sz w:val="24"/>
                <w:szCs w:val="24"/>
              </w:rPr>
            </w:pPr>
            <w:r w:rsidRPr="000850B3">
              <w:rPr>
                <w:rFonts w:asciiTheme="minorHAnsi" w:eastAsia="Times New Roman" w:hAnsiTheme="minorHAnsi"/>
                <w:sz w:val="24"/>
                <w:szCs w:val="24"/>
              </w:rPr>
              <w:t xml:space="preserve"> </w:t>
            </w:r>
          </w:p>
          <w:p w:rsidR="00223A79" w:rsidRPr="00E21407" w:rsidRDefault="00FC6D8F" w:rsidP="00486F3A">
            <w:pPr>
              <w:rPr>
                <w:rFonts w:asciiTheme="minorHAnsi" w:eastAsia="Times New Roman" w:hAnsiTheme="minorHAnsi"/>
                <w:sz w:val="24"/>
                <w:szCs w:val="24"/>
              </w:rPr>
            </w:pPr>
            <w:r w:rsidRPr="009501AD">
              <w:rPr>
                <w:rFonts w:asciiTheme="minorHAnsi" w:hAnsiTheme="minorHAnsi"/>
                <w:sz w:val="24"/>
                <w:szCs w:val="24"/>
              </w:rPr>
              <w:t>London’s widespread strengths in science and technology are unclear to both domestic and global businesses, investors and potential collaborators.</w:t>
            </w:r>
            <w:r w:rsidR="00840B86" w:rsidRPr="009501AD">
              <w:rPr>
                <w:rFonts w:asciiTheme="minorHAnsi" w:hAnsiTheme="minorHAnsi"/>
                <w:sz w:val="24"/>
                <w:szCs w:val="24"/>
              </w:rPr>
              <w:t xml:space="preserve">  While the SQW/Trampoline project will provide a useful dataset, we ideally </w:t>
            </w:r>
            <w:r w:rsidRPr="009501AD">
              <w:rPr>
                <w:rFonts w:asciiTheme="minorHAnsi" w:hAnsiTheme="minorHAnsi"/>
                <w:sz w:val="24"/>
                <w:szCs w:val="24"/>
              </w:rPr>
              <w:t>n</w:t>
            </w:r>
            <w:r w:rsidR="00840B86" w:rsidRPr="009501AD">
              <w:rPr>
                <w:rFonts w:asciiTheme="minorHAnsi" w:hAnsiTheme="minorHAnsi"/>
                <w:sz w:val="24"/>
                <w:szCs w:val="24"/>
              </w:rPr>
              <w:t>eed</w:t>
            </w:r>
            <w:r w:rsidRPr="009501AD">
              <w:rPr>
                <w:rFonts w:asciiTheme="minorHAnsi" w:hAnsiTheme="minorHAnsi"/>
                <w:sz w:val="24"/>
                <w:szCs w:val="24"/>
              </w:rPr>
              <w:t xml:space="preserve"> an interactive, sear</w:t>
            </w:r>
            <w:r w:rsidR="00840B86" w:rsidRPr="009501AD">
              <w:rPr>
                <w:rFonts w:asciiTheme="minorHAnsi" w:hAnsiTheme="minorHAnsi"/>
                <w:sz w:val="24"/>
                <w:szCs w:val="24"/>
              </w:rPr>
              <w:t xml:space="preserve">chable, comprehensive map of the industrial base </w:t>
            </w:r>
            <w:r w:rsidRPr="009501AD">
              <w:rPr>
                <w:rFonts w:asciiTheme="minorHAnsi" w:hAnsiTheme="minorHAnsi"/>
                <w:sz w:val="24"/>
                <w:szCs w:val="24"/>
              </w:rPr>
              <w:t>which will enable firms to update their own activity</w:t>
            </w:r>
            <w:r w:rsidR="00840B86" w:rsidRPr="009501AD">
              <w:rPr>
                <w:rFonts w:asciiTheme="minorHAnsi" w:hAnsiTheme="minorHAnsi"/>
                <w:sz w:val="24"/>
                <w:szCs w:val="24"/>
              </w:rPr>
              <w:t xml:space="preserve"> and which can draw on external real time data sources to ensure it is up to date</w:t>
            </w:r>
            <w:r w:rsidRPr="009501AD">
              <w:rPr>
                <w:rFonts w:asciiTheme="minorHAnsi" w:hAnsiTheme="minorHAnsi"/>
                <w:sz w:val="24"/>
                <w:szCs w:val="24"/>
              </w:rPr>
              <w:t>. The key to success will be ongoing management of the service to ensure the map accurately reflects London’s rapidly evolving ecosyste</w:t>
            </w:r>
            <w:r w:rsidR="00840B86" w:rsidRPr="009501AD">
              <w:rPr>
                <w:rFonts w:asciiTheme="minorHAnsi" w:hAnsiTheme="minorHAnsi"/>
                <w:sz w:val="24"/>
                <w:szCs w:val="24"/>
              </w:rPr>
              <w:t xml:space="preserve">m.  </w:t>
            </w:r>
            <w:r w:rsidR="000357C1">
              <w:rPr>
                <w:rFonts w:asciiTheme="minorHAnsi" w:hAnsiTheme="minorHAnsi"/>
                <w:sz w:val="24"/>
                <w:szCs w:val="24"/>
              </w:rPr>
              <w:t>This idea is subject to</w:t>
            </w:r>
            <w:r w:rsidR="000B1C06">
              <w:rPr>
                <w:rFonts w:asciiTheme="minorHAnsi" w:hAnsiTheme="minorHAnsi"/>
                <w:sz w:val="24"/>
                <w:szCs w:val="24"/>
              </w:rPr>
              <w:t xml:space="preserve"> </w:t>
            </w:r>
            <w:r w:rsidR="000B1C06" w:rsidRPr="00167F3B">
              <w:rPr>
                <w:rFonts w:asciiTheme="minorHAnsi" w:hAnsiTheme="minorHAnsi"/>
                <w:sz w:val="24"/>
                <w:szCs w:val="24"/>
              </w:rPr>
              <w:t>a funding bid by the GLA Economic and Business Policy team, and</w:t>
            </w:r>
            <w:r w:rsidR="000357C1" w:rsidRPr="00167F3B">
              <w:rPr>
                <w:rFonts w:asciiTheme="minorHAnsi" w:hAnsiTheme="minorHAnsi"/>
                <w:sz w:val="24"/>
                <w:szCs w:val="24"/>
              </w:rPr>
              <w:t xml:space="preserve"> </w:t>
            </w:r>
            <w:r w:rsidR="000357C1" w:rsidRPr="00167F3B">
              <w:rPr>
                <w:rFonts w:asciiTheme="minorHAnsi" w:hAnsiTheme="minorHAnsi"/>
                <w:color w:val="000000"/>
                <w:sz w:val="24"/>
                <w:szCs w:val="24"/>
                <w:lang w:eastAsia="en-GB"/>
              </w:rPr>
              <w:t>p</w:t>
            </w:r>
            <w:r w:rsidR="000357C1" w:rsidRPr="000357C1">
              <w:rPr>
                <w:rFonts w:asciiTheme="minorHAnsi" w:hAnsiTheme="minorHAnsi"/>
                <w:color w:val="000000"/>
                <w:sz w:val="24"/>
                <w:szCs w:val="24"/>
                <w:lang w:eastAsia="en-GB"/>
              </w:rPr>
              <w:t>rivate sector partnership support being secured to</w:t>
            </w:r>
            <w:r w:rsidR="000357C1">
              <w:rPr>
                <w:rFonts w:asciiTheme="minorHAnsi" w:hAnsiTheme="minorHAnsi"/>
                <w:b/>
                <w:color w:val="000000"/>
                <w:sz w:val="24"/>
                <w:szCs w:val="24"/>
                <w:lang w:eastAsia="en-GB"/>
              </w:rPr>
              <w:t xml:space="preserve"> </w:t>
            </w:r>
            <w:r w:rsidR="00AC0B34">
              <w:rPr>
                <w:rFonts w:asciiTheme="minorHAnsi" w:hAnsiTheme="minorHAnsi"/>
                <w:sz w:val="24"/>
                <w:szCs w:val="24"/>
              </w:rPr>
              <w:t xml:space="preserve">host, update and manage the </w:t>
            </w:r>
            <w:r w:rsidR="00AC0B34">
              <w:rPr>
                <w:rFonts w:asciiTheme="minorHAnsi" w:hAnsiTheme="minorHAnsi"/>
                <w:sz w:val="24"/>
                <w:szCs w:val="24"/>
              </w:rPr>
              <w:lastRenderedPageBreak/>
              <w:t>map website.</w:t>
            </w:r>
            <w:r w:rsidR="00840B86" w:rsidRPr="00AC0B34">
              <w:rPr>
                <w:rFonts w:asciiTheme="minorHAnsi" w:hAnsiTheme="minorHAnsi"/>
                <w:sz w:val="24"/>
                <w:szCs w:val="24"/>
              </w:rPr>
              <w:t xml:space="preserve"> Should </w:t>
            </w:r>
            <w:r w:rsidR="00AC0B34">
              <w:rPr>
                <w:rFonts w:asciiTheme="minorHAnsi" w:hAnsiTheme="minorHAnsi"/>
                <w:sz w:val="24"/>
                <w:szCs w:val="24"/>
              </w:rPr>
              <w:t>partnership support be secured</w:t>
            </w:r>
            <w:r w:rsidR="00840B86" w:rsidRPr="00AC0B34">
              <w:rPr>
                <w:rFonts w:asciiTheme="minorHAnsi" w:hAnsiTheme="minorHAnsi"/>
                <w:sz w:val="24"/>
                <w:szCs w:val="24"/>
              </w:rPr>
              <w:t>, MedCity will support the development and publication of such tools</w:t>
            </w:r>
            <w:r w:rsidRPr="00AC0B34">
              <w:rPr>
                <w:rFonts w:asciiTheme="minorHAnsi" w:hAnsiTheme="minorHAnsi"/>
                <w:sz w:val="24"/>
                <w:szCs w:val="24"/>
              </w:rPr>
              <w:t>.</w:t>
            </w:r>
            <w:r w:rsidRPr="009501AD">
              <w:rPr>
                <w:rFonts w:asciiTheme="minorHAnsi" w:hAnsiTheme="minorHAnsi"/>
                <w:sz w:val="24"/>
                <w:szCs w:val="24"/>
              </w:rPr>
              <w:t xml:space="preserve">  </w:t>
            </w:r>
          </w:p>
        </w:tc>
        <w:tc>
          <w:tcPr>
            <w:tcW w:w="3969" w:type="dxa"/>
          </w:tcPr>
          <w:p w:rsidR="00840B86" w:rsidRPr="000850B3" w:rsidRDefault="00840B86" w:rsidP="00486F3A">
            <w:pPr>
              <w:rPr>
                <w:rFonts w:asciiTheme="minorHAnsi" w:hAnsiTheme="minorHAnsi"/>
                <w:sz w:val="24"/>
                <w:szCs w:val="24"/>
              </w:rPr>
            </w:pPr>
            <w:r w:rsidRPr="000850B3">
              <w:rPr>
                <w:rFonts w:asciiTheme="minorHAnsi" w:hAnsiTheme="minorHAnsi"/>
                <w:sz w:val="24"/>
                <w:szCs w:val="24"/>
              </w:rPr>
              <w:lastRenderedPageBreak/>
              <w:t>May, 2015</w:t>
            </w:r>
          </w:p>
          <w:p w:rsidR="00840B86" w:rsidRPr="000850B3" w:rsidRDefault="00840B86" w:rsidP="00486F3A">
            <w:pPr>
              <w:rPr>
                <w:rFonts w:asciiTheme="minorHAnsi" w:hAnsiTheme="minorHAnsi"/>
                <w:sz w:val="24"/>
                <w:szCs w:val="24"/>
              </w:rPr>
            </w:pPr>
          </w:p>
          <w:p w:rsidR="00840B86" w:rsidRPr="000850B3" w:rsidRDefault="00840B86" w:rsidP="00486F3A">
            <w:pPr>
              <w:rPr>
                <w:rFonts w:asciiTheme="minorHAnsi" w:hAnsiTheme="minorHAnsi"/>
                <w:sz w:val="24"/>
                <w:szCs w:val="24"/>
              </w:rPr>
            </w:pPr>
          </w:p>
          <w:p w:rsidR="00223A79" w:rsidRPr="000850B3" w:rsidRDefault="00840B86" w:rsidP="00426A00">
            <w:pPr>
              <w:rPr>
                <w:rFonts w:asciiTheme="minorHAnsi" w:hAnsiTheme="minorHAnsi"/>
                <w:sz w:val="24"/>
                <w:szCs w:val="24"/>
              </w:rPr>
            </w:pPr>
            <w:r w:rsidRPr="00180DEE">
              <w:rPr>
                <w:rFonts w:asciiTheme="minorHAnsi" w:hAnsiTheme="minorHAnsi"/>
                <w:sz w:val="24"/>
                <w:szCs w:val="24"/>
              </w:rPr>
              <w:t xml:space="preserve">Subject to </w:t>
            </w:r>
            <w:r w:rsidR="000B1C06" w:rsidRPr="00167F3B">
              <w:rPr>
                <w:rFonts w:asciiTheme="minorHAnsi" w:hAnsiTheme="minorHAnsi"/>
                <w:sz w:val="24"/>
                <w:szCs w:val="24"/>
              </w:rPr>
              <w:t>funding being agreed and</w:t>
            </w:r>
            <w:r w:rsidR="000B1C06">
              <w:rPr>
                <w:rFonts w:asciiTheme="minorHAnsi" w:hAnsiTheme="minorHAnsi"/>
                <w:sz w:val="24"/>
                <w:szCs w:val="24"/>
              </w:rPr>
              <w:t xml:space="preserve"> </w:t>
            </w:r>
            <w:r w:rsidR="00426A00" w:rsidRPr="00180DEE">
              <w:rPr>
                <w:rFonts w:asciiTheme="minorHAnsi" w:hAnsiTheme="minorHAnsi"/>
                <w:sz w:val="24"/>
                <w:szCs w:val="24"/>
              </w:rPr>
              <w:t>partnership support being secured</w:t>
            </w:r>
            <w:r w:rsidRPr="00180DEE">
              <w:rPr>
                <w:rFonts w:asciiTheme="minorHAnsi" w:hAnsiTheme="minorHAnsi"/>
                <w:sz w:val="24"/>
                <w:szCs w:val="24"/>
              </w:rPr>
              <w:t xml:space="preserve"> – time table to be determined.</w:t>
            </w:r>
          </w:p>
        </w:tc>
      </w:tr>
      <w:tr w:rsidR="00223A79" w:rsidRPr="000850B3" w:rsidTr="00486F3A">
        <w:tc>
          <w:tcPr>
            <w:tcW w:w="9464" w:type="dxa"/>
          </w:tcPr>
          <w:p w:rsidR="00223A79" w:rsidRPr="000850B3" w:rsidRDefault="00F56578" w:rsidP="008D3ABD">
            <w:pPr>
              <w:pStyle w:val="NormalWeb"/>
              <w:shd w:val="clear" w:color="auto" w:fill="FFFFFF"/>
              <w:rPr>
                <w:rFonts w:asciiTheme="minorHAnsi" w:hAnsiTheme="minorHAnsi" w:cs="Arial"/>
              </w:rPr>
            </w:pPr>
            <w:r w:rsidRPr="000850B3">
              <w:rPr>
                <w:rFonts w:asciiTheme="minorHAnsi" w:hAnsiTheme="minorHAnsi" w:cs="Arial"/>
              </w:rPr>
              <w:lastRenderedPageBreak/>
              <w:t xml:space="preserve">Support the Mayor’s export programme to introduce </w:t>
            </w:r>
            <w:r w:rsidR="008D3ABD" w:rsidRPr="000850B3">
              <w:rPr>
                <w:rFonts w:asciiTheme="minorHAnsi" w:hAnsiTheme="minorHAnsi" w:cs="Arial"/>
              </w:rPr>
              <w:t xml:space="preserve">London based </w:t>
            </w:r>
            <w:r w:rsidRPr="000850B3">
              <w:rPr>
                <w:rFonts w:asciiTheme="minorHAnsi" w:hAnsiTheme="minorHAnsi" w:cs="Arial"/>
              </w:rPr>
              <w:t xml:space="preserve">SMEs to new markets and global business collaborations. </w:t>
            </w:r>
            <w:r w:rsidR="008D3ABD" w:rsidRPr="000850B3">
              <w:rPr>
                <w:rFonts w:asciiTheme="minorHAnsi" w:hAnsiTheme="minorHAnsi" w:cs="Arial"/>
              </w:rPr>
              <w:t>Ensure opportunities to participate in activities are communicated widely.</w:t>
            </w:r>
          </w:p>
        </w:tc>
        <w:tc>
          <w:tcPr>
            <w:tcW w:w="3969" w:type="dxa"/>
          </w:tcPr>
          <w:p w:rsidR="00223A79" w:rsidRPr="000850B3" w:rsidRDefault="008D3ABD" w:rsidP="00486F3A">
            <w:pPr>
              <w:rPr>
                <w:rFonts w:asciiTheme="minorHAnsi" w:hAnsiTheme="minorHAnsi"/>
                <w:sz w:val="24"/>
                <w:szCs w:val="24"/>
              </w:rPr>
            </w:pPr>
            <w:r w:rsidRPr="000850B3">
              <w:rPr>
                <w:rFonts w:asciiTheme="minorHAnsi" w:hAnsiTheme="minorHAnsi"/>
                <w:sz w:val="24"/>
                <w:szCs w:val="24"/>
              </w:rPr>
              <w:t>Dependent upon the export programme plans, which currently include a mission to BIO in June, 2015.</w:t>
            </w:r>
          </w:p>
        </w:tc>
      </w:tr>
      <w:tr w:rsidR="00223A79" w:rsidRPr="000850B3" w:rsidTr="00486F3A">
        <w:tc>
          <w:tcPr>
            <w:tcW w:w="9464" w:type="dxa"/>
          </w:tcPr>
          <w:p w:rsidR="00223A79" w:rsidRPr="000850B3" w:rsidRDefault="008D3ABD" w:rsidP="008D3ABD">
            <w:pPr>
              <w:rPr>
                <w:rFonts w:asciiTheme="minorHAnsi" w:hAnsiTheme="minorHAnsi"/>
                <w:sz w:val="24"/>
                <w:szCs w:val="24"/>
              </w:rPr>
            </w:pPr>
            <w:r w:rsidRPr="000850B3">
              <w:rPr>
                <w:rFonts w:asciiTheme="minorHAnsi" w:hAnsiTheme="minorHAnsi"/>
                <w:sz w:val="24"/>
                <w:szCs w:val="24"/>
              </w:rPr>
              <w:t>Plan and deliver at least one MedCity promotional mission to a key target market, in collaboration with London &amp; Partners (tentative discussions have already taken place in relation to South Korea, however, planning will also need to take into consideration any external visit programmes planned by the Mayor in 2015/16)</w:t>
            </w:r>
          </w:p>
        </w:tc>
        <w:tc>
          <w:tcPr>
            <w:tcW w:w="3969" w:type="dxa"/>
          </w:tcPr>
          <w:p w:rsidR="00223A79" w:rsidRPr="000850B3" w:rsidRDefault="008D3ABD" w:rsidP="00486F3A">
            <w:pPr>
              <w:rPr>
                <w:rFonts w:asciiTheme="minorHAnsi" w:hAnsiTheme="minorHAnsi"/>
                <w:sz w:val="24"/>
                <w:szCs w:val="24"/>
              </w:rPr>
            </w:pPr>
            <w:r w:rsidRPr="000850B3">
              <w:rPr>
                <w:rFonts w:asciiTheme="minorHAnsi" w:hAnsiTheme="minorHAnsi"/>
                <w:sz w:val="24"/>
                <w:szCs w:val="24"/>
              </w:rPr>
              <w:t>March 2016</w:t>
            </w:r>
          </w:p>
        </w:tc>
      </w:tr>
      <w:tr w:rsidR="00223A79" w:rsidRPr="000850B3" w:rsidTr="00486F3A">
        <w:tc>
          <w:tcPr>
            <w:tcW w:w="9464" w:type="dxa"/>
          </w:tcPr>
          <w:p w:rsidR="00223A79" w:rsidRPr="000850B3" w:rsidRDefault="008D3ABD" w:rsidP="00486F3A">
            <w:pPr>
              <w:rPr>
                <w:rFonts w:asciiTheme="minorHAnsi" w:hAnsiTheme="minorHAnsi"/>
                <w:b/>
                <w:i/>
                <w:sz w:val="24"/>
                <w:szCs w:val="24"/>
              </w:rPr>
            </w:pPr>
            <w:r w:rsidRPr="000850B3">
              <w:rPr>
                <w:rFonts w:asciiTheme="minorHAnsi" w:hAnsiTheme="minorHAnsi"/>
                <w:sz w:val="24"/>
                <w:szCs w:val="24"/>
              </w:rPr>
              <w:t>Participate in at least 2 significant, externally facing, international conferences to promote MedCity and the region.  Ensure at least 3 meaningful investment projects are identified as a result.</w:t>
            </w:r>
          </w:p>
        </w:tc>
        <w:tc>
          <w:tcPr>
            <w:tcW w:w="3969" w:type="dxa"/>
          </w:tcPr>
          <w:p w:rsidR="00223A79" w:rsidRPr="000850B3" w:rsidRDefault="008D3ABD" w:rsidP="00486F3A">
            <w:pPr>
              <w:rPr>
                <w:rFonts w:asciiTheme="minorHAnsi" w:hAnsiTheme="minorHAnsi"/>
                <w:sz w:val="24"/>
                <w:szCs w:val="24"/>
              </w:rPr>
            </w:pPr>
            <w:r w:rsidRPr="000850B3">
              <w:rPr>
                <w:rFonts w:asciiTheme="minorHAnsi" w:hAnsiTheme="minorHAnsi"/>
                <w:sz w:val="24"/>
                <w:szCs w:val="24"/>
              </w:rPr>
              <w:t>March 2016</w:t>
            </w:r>
          </w:p>
        </w:tc>
      </w:tr>
      <w:tr w:rsidR="008D3ABD" w:rsidRPr="000850B3" w:rsidTr="00486F3A">
        <w:tc>
          <w:tcPr>
            <w:tcW w:w="9464" w:type="dxa"/>
          </w:tcPr>
          <w:p w:rsidR="008D3ABD" w:rsidRPr="000850B3" w:rsidRDefault="008D3ABD" w:rsidP="00486F3A">
            <w:pPr>
              <w:rPr>
                <w:rFonts w:asciiTheme="minorHAnsi" w:hAnsiTheme="minorHAnsi"/>
                <w:sz w:val="24"/>
                <w:szCs w:val="24"/>
              </w:rPr>
            </w:pPr>
            <w:r w:rsidRPr="000850B3">
              <w:rPr>
                <w:rFonts w:asciiTheme="minorHAnsi" w:hAnsiTheme="minorHAnsi"/>
                <w:sz w:val="24"/>
                <w:szCs w:val="24"/>
              </w:rPr>
              <w:t>Generate relevant and effective marketing, PR and online material to support promotion of the MedCity offer and region</w:t>
            </w:r>
            <w:r w:rsidR="00EC0487" w:rsidRPr="000850B3">
              <w:rPr>
                <w:rFonts w:asciiTheme="minorHAnsi" w:hAnsiTheme="minorHAnsi"/>
                <w:sz w:val="24"/>
                <w:szCs w:val="24"/>
              </w:rPr>
              <w:t>.  Continue to build relationships with academic institutions, industry and relevant networking/membership organisations to ensure a steady flow of news stories that support development of the reputation of MedCity and life sciences across the region.</w:t>
            </w:r>
          </w:p>
        </w:tc>
        <w:tc>
          <w:tcPr>
            <w:tcW w:w="3969" w:type="dxa"/>
          </w:tcPr>
          <w:p w:rsidR="008D3ABD" w:rsidRPr="000850B3" w:rsidRDefault="00EC0487" w:rsidP="00486F3A">
            <w:pPr>
              <w:rPr>
                <w:rFonts w:asciiTheme="minorHAnsi" w:hAnsiTheme="minorHAnsi"/>
                <w:sz w:val="24"/>
                <w:szCs w:val="24"/>
              </w:rPr>
            </w:pPr>
            <w:r w:rsidRPr="000850B3">
              <w:rPr>
                <w:rFonts w:asciiTheme="minorHAnsi" w:hAnsiTheme="minorHAnsi"/>
                <w:sz w:val="24"/>
                <w:szCs w:val="24"/>
              </w:rPr>
              <w:t>Ongoing – monitor and report</w:t>
            </w:r>
          </w:p>
        </w:tc>
      </w:tr>
      <w:tr w:rsidR="00B11585" w:rsidRPr="000850B3" w:rsidTr="00486F3A">
        <w:tc>
          <w:tcPr>
            <w:tcW w:w="9464" w:type="dxa"/>
          </w:tcPr>
          <w:p w:rsidR="00B11585" w:rsidRPr="000850B3" w:rsidRDefault="00B11585" w:rsidP="00486F3A">
            <w:pPr>
              <w:rPr>
                <w:rFonts w:asciiTheme="minorHAnsi" w:hAnsiTheme="minorHAnsi"/>
                <w:sz w:val="24"/>
                <w:szCs w:val="24"/>
              </w:rPr>
            </w:pPr>
            <w:r>
              <w:rPr>
                <w:rFonts w:asciiTheme="minorHAnsi" w:hAnsiTheme="minorHAnsi"/>
                <w:sz w:val="24"/>
                <w:szCs w:val="24"/>
              </w:rPr>
              <w:t>Working with London &amp; Partners and other relevant stakeholders from across the life sciences community, hold at least 2 events within London, focused on highlighting London and the south east’s capability in life sciences research and development</w:t>
            </w:r>
          </w:p>
        </w:tc>
        <w:tc>
          <w:tcPr>
            <w:tcW w:w="3969" w:type="dxa"/>
          </w:tcPr>
          <w:p w:rsidR="00B11585" w:rsidRPr="000850B3" w:rsidRDefault="00B11585" w:rsidP="00320522">
            <w:pPr>
              <w:rPr>
                <w:rFonts w:asciiTheme="minorHAnsi" w:hAnsiTheme="minorHAnsi"/>
                <w:sz w:val="24"/>
                <w:szCs w:val="24"/>
              </w:rPr>
            </w:pPr>
            <w:r>
              <w:rPr>
                <w:rFonts w:asciiTheme="minorHAnsi" w:hAnsiTheme="minorHAnsi"/>
                <w:sz w:val="24"/>
                <w:szCs w:val="24"/>
              </w:rPr>
              <w:t xml:space="preserve">2 events to have been held by </w:t>
            </w:r>
            <w:r w:rsidR="00320522">
              <w:rPr>
                <w:rFonts w:asciiTheme="minorHAnsi" w:hAnsiTheme="minorHAnsi"/>
                <w:sz w:val="24"/>
                <w:szCs w:val="24"/>
              </w:rPr>
              <w:t>March</w:t>
            </w:r>
            <w:r>
              <w:rPr>
                <w:rFonts w:asciiTheme="minorHAnsi" w:hAnsiTheme="minorHAnsi"/>
                <w:sz w:val="24"/>
                <w:szCs w:val="24"/>
              </w:rPr>
              <w:t>, 2016</w:t>
            </w:r>
          </w:p>
        </w:tc>
      </w:tr>
    </w:tbl>
    <w:p w:rsidR="00223A79" w:rsidRPr="001C6B69" w:rsidRDefault="00223A79" w:rsidP="002B532E">
      <w:pPr>
        <w:rPr>
          <w:rFonts w:asciiTheme="minorHAnsi" w:hAnsiTheme="minorHAnsi"/>
          <w:b/>
          <w:i/>
          <w:sz w:val="28"/>
          <w:szCs w:val="28"/>
        </w:rPr>
      </w:pPr>
    </w:p>
    <w:p w:rsidR="00223A79" w:rsidRPr="001C6B69" w:rsidRDefault="00223A79" w:rsidP="002B532E">
      <w:pPr>
        <w:rPr>
          <w:rFonts w:asciiTheme="minorHAnsi" w:hAnsiTheme="minorHAnsi"/>
          <w:b/>
          <w:i/>
          <w:sz w:val="28"/>
          <w:szCs w:val="28"/>
        </w:rPr>
      </w:pPr>
      <w:r w:rsidRPr="001C6B69">
        <w:rPr>
          <w:rFonts w:asciiTheme="minorHAnsi" w:hAnsiTheme="minorHAnsi"/>
          <w:b/>
          <w:i/>
          <w:sz w:val="28"/>
          <w:szCs w:val="28"/>
        </w:rPr>
        <w:t>Entrepreneurialism</w:t>
      </w:r>
    </w:p>
    <w:p w:rsidR="00F56578" w:rsidRPr="000850B3" w:rsidRDefault="00F56578" w:rsidP="00F56578">
      <w:pPr>
        <w:pStyle w:val="NormalWeb"/>
        <w:shd w:val="clear" w:color="auto" w:fill="FFFFFF"/>
        <w:rPr>
          <w:rFonts w:asciiTheme="minorHAnsi" w:hAnsiTheme="minorHAnsi" w:cs="Arial"/>
          <w:color w:val="000000"/>
        </w:rPr>
      </w:pPr>
      <w:r w:rsidRPr="000850B3">
        <w:rPr>
          <w:rFonts w:asciiTheme="minorHAnsi" w:hAnsiTheme="minorHAnsi" w:cs="Arial"/>
          <w:color w:val="000000"/>
        </w:rPr>
        <w:t xml:space="preserve">Evidence gathered to date reveals the key growth challenges facing entrepreneurs to include: access to finance, </w:t>
      </w:r>
      <w:r w:rsidR="00EC0487" w:rsidRPr="000850B3">
        <w:rPr>
          <w:rFonts w:asciiTheme="minorHAnsi" w:hAnsiTheme="minorHAnsi" w:cs="Arial"/>
          <w:color w:val="000000"/>
        </w:rPr>
        <w:t xml:space="preserve">access to </w:t>
      </w:r>
      <w:r w:rsidRPr="000850B3">
        <w:rPr>
          <w:rFonts w:asciiTheme="minorHAnsi" w:hAnsiTheme="minorHAnsi" w:cs="Arial"/>
          <w:color w:val="000000"/>
        </w:rPr>
        <w:t xml:space="preserve">expertise (e.g. mentoring), affordable work space, grow on </w:t>
      </w:r>
      <w:proofErr w:type="gramStart"/>
      <w:r w:rsidRPr="000850B3">
        <w:rPr>
          <w:rFonts w:asciiTheme="minorHAnsi" w:hAnsiTheme="minorHAnsi" w:cs="Arial"/>
          <w:color w:val="000000"/>
        </w:rPr>
        <w:t>space,</w:t>
      </w:r>
      <w:proofErr w:type="gramEnd"/>
      <w:r w:rsidRPr="000850B3">
        <w:rPr>
          <w:rFonts w:asciiTheme="minorHAnsi" w:hAnsiTheme="minorHAnsi" w:cs="Arial"/>
          <w:color w:val="000000"/>
        </w:rPr>
        <w:t xml:space="preserve"> and access to the NHS</w:t>
      </w:r>
      <w:r w:rsidR="00EC0487" w:rsidRPr="000850B3">
        <w:rPr>
          <w:rFonts w:asciiTheme="minorHAnsi" w:hAnsiTheme="minorHAnsi" w:cs="Arial"/>
          <w:color w:val="000000"/>
        </w:rPr>
        <w:t xml:space="preserve"> </w:t>
      </w:r>
      <w:r w:rsidRPr="000850B3">
        <w:rPr>
          <w:rFonts w:asciiTheme="minorHAnsi" w:hAnsiTheme="minorHAnsi" w:cs="Arial"/>
          <w:color w:val="000000"/>
        </w:rPr>
        <w:t xml:space="preserve">as </w:t>
      </w:r>
      <w:r w:rsidR="00EC0487" w:rsidRPr="000850B3">
        <w:rPr>
          <w:rFonts w:asciiTheme="minorHAnsi" w:hAnsiTheme="minorHAnsi" w:cs="Arial"/>
          <w:color w:val="000000"/>
        </w:rPr>
        <w:t>a primary market</w:t>
      </w:r>
      <w:r w:rsidRPr="000850B3">
        <w:rPr>
          <w:rFonts w:asciiTheme="minorHAnsi" w:hAnsiTheme="minorHAnsi" w:cs="Arial"/>
          <w:color w:val="000000"/>
        </w:rPr>
        <w:t xml:space="preserve">. </w:t>
      </w:r>
      <w:r w:rsidR="00EC0487" w:rsidRPr="000850B3">
        <w:rPr>
          <w:rFonts w:asciiTheme="minorHAnsi" w:hAnsiTheme="minorHAnsi" w:cs="Arial"/>
          <w:color w:val="000000"/>
        </w:rPr>
        <w:t xml:space="preserve"> Through the work of the London Health Commission MedCity has been asked to take a role in the delivery of recommendations relating to the development of London’s digital health offer and the development of research facilities to support the global dementia challenge.</w:t>
      </w:r>
    </w:p>
    <w:p w:rsidR="00E21407" w:rsidRDefault="00E21407" w:rsidP="00EC0487">
      <w:pPr>
        <w:pStyle w:val="NormalWeb"/>
        <w:shd w:val="clear" w:color="auto" w:fill="FFFFFF"/>
        <w:spacing w:before="0" w:beforeAutospacing="0" w:after="0" w:afterAutospacing="0"/>
        <w:rPr>
          <w:rFonts w:asciiTheme="minorHAnsi" w:hAnsiTheme="minorHAnsi" w:cs="Arial"/>
          <w:b/>
          <w:color w:val="000000"/>
        </w:rPr>
      </w:pPr>
    </w:p>
    <w:p w:rsidR="00E21407" w:rsidRDefault="00E21407" w:rsidP="00EC0487">
      <w:pPr>
        <w:pStyle w:val="NormalWeb"/>
        <w:shd w:val="clear" w:color="auto" w:fill="FFFFFF"/>
        <w:spacing w:before="0" w:beforeAutospacing="0" w:after="0" w:afterAutospacing="0"/>
        <w:rPr>
          <w:rFonts w:asciiTheme="minorHAnsi" w:hAnsiTheme="minorHAnsi" w:cs="Arial"/>
          <w:b/>
          <w:color w:val="000000"/>
        </w:rPr>
      </w:pPr>
    </w:p>
    <w:p w:rsidR="00F56578" w:rsidRPr="000850B3" w:rsidRDefault="00F56578" w:rsidP="00EC0487">
      <w:pPr>
        <w:pStyle w:val="NormalWeb"/>
        <w:shd w:val="clear" w:color="auto" w:fill="FFFFFF"/>
        <w:spacing w:before="0" w:beforeAutospacing="0" w:after="0" w:afterAutospacing="0"/>
        <w:rPr>
          <w:rFonts w:asciiTheme="minorHAnsi" w:hAnsiTheme="minorHAnsi" w:cs="Arial"/>
          <w:b/>
          <w:color w:val="000000"/>
        </w:rPr>
      </w:pPr>
      <w:r w:rsidRPr="000850B3">
        <w:rPr>
          <w:rFonts w:asciiTheme="minorHAnsi" w:hAnsiTheme="minorHAnsi" w:cs="Arial"/>
          <w:b/>
          <w:color w:val="000000"/>
        </w:rPr>
        <w:lastRenderedPageBreak/>
        <w:t>Access to finance</w:t>
      </w:r>
    </w:p>
    <w:p w:rsidR="00F56578" w:rsidRPr="00B11585" w:rsidRDefault="00F56578" w:rsidP="00F56578">
      <w:pPr>
        <w:pStyle w:val="NormalWeb"/>
        <w:shd w:val="clear" w:color="auto" w:fill="FFFFFF"/>
        <w:rPr>
          <w:rFonts w:asciiTheme="minorHAnsi" w:hAnsiTheme="minorHAnsi" w:cs="Arial"/>
        </w:rPr>
      </w:pPr>
      <w:r w:rsidRPr="000850B3">
        <w:rPr>
          <w:rFonts w:asciiTheme="minorHAnsi" w:hAnsiTheme="minorHAnsi" w:cs="Arial"/>
        </w:rPr>
        <w:t xml:space="preserve">From MedCity’s engagement with the entrepreneurial and investment communities, we have identified opportunities to attract greater angel investment through raising awareness of the investment opportunities in this growing sector. </w:t>
      </w:r>
      <w:r w:rsidR="00EC0487" w:rsidRPr="000850B3">
        <w:rPr>
          <w:rFonts w:asciiTheme="minorHAnsi" w:hAnsiTheme="minorHAnsi" w:cs="Arial"/>
        </w:rPr>
        <w:t xml:space="preserve"> In year 1 of operation </w:t>
      </w:r>
      <w:r w:rsidRPr="000850B3">
        <w:rPr>
          <w:rFonts w:asciiTheme="minorHAnsi" w:hAnsiTheme="minorHAnsi" w:cs="Arial"/>
        </w:rPr>
        <w:t>MedCity has partnered with London Business Angels and Angels 4 Life Sciences to create a high profile, year-long programme: Angels in MedCity. The programme aims not only to recruit and ‘educate’ Angels, but also to give entrepreneurs the opportunity to pitch at supported pitching events. Prior to these events, the selected companies are given investment readiness support by expert delivery partners. </w:t>
      </w:r>
      <w:r w:rsidR="00EC0487" w:rsidRPr="000850B3">
        <w:rPr>
          <w:rFonts w:asciiTheme="minorHAnsi" w:hAnsiTheme="minorHAnsi" w:cs="Arial"/>
        </w:rPr>
        <w:t xml:space="preserve"> This activity has been funded for a one year period (to July 2015).  MedCity will evaluate the programme and determine whether it should be extended beyond the first year.  The programme has already been successful in leverag</w:t>
      </w:r>
      <w:r w:rsidR="004E4BCC">
        <w:rPr>
          <w:rFonts w:asciiTheme="minorHAnsi" w:hAnsiTheme="minorHAnsi" w:cs="Arial"/>
        </w:rPr>
        <w:t>ing</w:t>
      </w:r>
      <w:r w:rsidR="00EC0487" w:rsidRPr="000850B3">
        <w:rPr>
          <w:rFonts w:asciiTheme="minorHAnsi" w:hAnsiTheme="minorHAnsi" w:cs="Arial"/>
        </w:rPr>
        <w:t xml:space="preserve"> direct financial and in-kind support from a number of commercial </w:t>
      </w:r>
      <w:r w:rsidR="000850B3" w:rsidRPr="000850B3">
        <w:rPr>
          <w:rFonts w:asciiTheme="minorHAnsi" w:hAnsiTheme="minorHAnsi" w:cs="Arial"/>
        </w:rPr>
        <w:t>entities</w:t>
      </w:r>
      <w:r w:rsidR="00EC0487" w:rsidRPr="000850B3">
        <w:rPr>
          <w:rFonts w:asciiTheme="minorHAnsi" w:hAnsiTheme="minorHAnsi" w:cs="Arial"/>
        </w:rPr>
        <w:t xml:space="preserve">, as well as ERDF </w:t>
      </w:r>
      <w:r w:rsidR="00EC0487" w:rsidRPr="00B11585">
        <w:rPr>
          <w:rFonts w:asciiTheme="minorHAnsi" w:hAnsiTheme="minorHAnsi" w:cs="Arial"/>
        </w:rPr>
        <w:t xml:space="preserve">CAP </w:t>
      </w:r>
      <w:r w:rsidR="009B44B5">
        <w:rPr>
          <w:rFonts w:asciiTheme="minorHAnsi" w:hAnsiTheme="minorHAnsi" w:cs="Arial"/>
        </w:rPr>
        <w:t xml:space="preserve">(Capital Accelerator Programme) </w:t>
      </w:r>
      <w:r w:rsidR="00EC0487" w:rsidRPr="00B11585">
        <w:rPr>
          <w:rFonts w:asciiTheme="minorHAnsi" w:hAnsiTheme="minorHAnsi" w:cs="Arial"/>
        </w:rPr>
        <w:t xml:space="preserve">funding.  Opportunities to expand the </w:t>
      </w:r>
      <w:r w:rsidR="000850B3" w:rsidRPr="00B11585">
        <w:rPr>
          <w:rFonts w:asciiTheme="minorHAnsi" w:hAnsiTheme="minorHAnsi" w:cs="Arial"/>
        </w:rPr>
        <w:t>programme will be explored, along with opportunities to expand the range of contributors.</w:t>
      </w:r>
    </w:p>
    <w:p w:rsidR="00F56578" w:rsidRPr="00B11585" w:rsidRDefault="00F56578" w:rsidP="000850B3">
      <w:pPr>
        <w:shd w:val="clear" w:color="auto" w:fill="FFFFFF"/>
        <w:jc w:val="both"/>
        <w:rPr>
          <w:rFonts w:asciiTheme="minorHAnsi" w:hAnsiTheme="minorHAnsi" w:cs="Arial"/>
          <w:sz w:val="24"/>
          <w:szCs w:val="24"/>
        </w:rPr>
      </w:pPr>
      <w:r w:rsidRPr="00B11585">
        <w:rPr>
          <w:rFonts w:asciiTheme="minorHAnsi" w:hAnsiTheme="minorHAnsi" w:cs="Arial"/>
          <w:sz w:val="24"/>
          <w:szCs w:val="24"/>
        </w:rPr>
        <w:t>In addition to the Angels in MedCity programme, MedCity has a small amount of funding intended for seed investment (HEFCE grant funding will be matched with private sector funding). The seed fund aims to support the commercialisation of innovation emerging from the convergence between different sectors and disciplines, promoting and enabling academic and student entrepreneurship. The specific access to finance gaps and the most effective way of leveraging the seed funding are currently being assessed.</w:t>
      </w:r>
    </w:p>
    <w:p w:rsidR="000850B3" w:rsidRPr="00B11585" w:rsidRDefault="000850B3" w:rsidP="000850B3">
      <w:pPr>
        <w:shd w:val="clear" w:color="auto" w:fill="FFFFFF"/>
        <w:jc w:val="both"/>
        <w:rPr>
          <w:rFonts w:asciiTheme="minorHAnsi" w:eastAsia="Times New Roman" w:hAnsiTheme="minorHAnsi" w:cs="Arial"/>
          <w:sz w:val="24"/>
          <w:szCs w:val="24"/>
          <w:lang w:eastAsia="en-GB"/>
        </w:rPr>
      </w:pPr>
    </w:p>
    <w:p w:rsidR="00F56578" w:rsidRPr="000850B3" w:rsidRDefault="00F56578" w:rsidP="000850B3">
      <w:pPr>
        <w:pStyle w:val="NormalWeb"/>
        <w:shd w:val="clear" w:color="auto" w:fill="FFFFFF"/>
        <w:spacing w:before="0" w:beforeAutospacing="0" w:after="0" w:afterAutospacing="0"/>
        <w:rPr>
          <w:rFonts w:asciiTheme="minorHAnsi" w:hAnsiTheme="minorHAnsi" w:cs="Arial"/>
          <w:b/>
          <w:color w:val="000000"/>
        </w:rPr>
      </w:pPr>
      <w:r w:rsidRPr="000850B3">
        <w:rPr>
          <w:rFonts w:asciiTheme="minorHAnsi" w:hAnsiTheme="minorHAnsi" w:cs="Arial"/>
          <w:b/>
          <w:color w:val="000000"/>
        </w:rPr>
        <w:t xml:space="preserve">Access to mentoring and expertise  </w:t>
      </w:r>
    </w:p>
    <w:p w:rsidR="00F56578" w:rsidRPr="000850B3" w:rsidRDefault="00F56578" w:rsidP="000850B3">
      <w:pPr>
        <w:pStyle w:val="NormalWeb"/>
        <w:shd w:val="clear" w:color="auto" w:fill="FFFFFF"/>
        <w:rPr>
          <w:rFonts w:asciiTheme="minorHAnsi" w:hAnsiTheme="minorHAnsi" w:cs="Arial"/>
          <w:shd w:val="clear" w:color="auto" w:fill="FFFFFF"/>
        </w:rPr>
      </w:pPr>
      <w:r w:rsidRPr="000850B3">
        <w:rPr>
          <w:rFonts w:asciiTheme="minorHAnsi" w:hAnsiTheme="minorHAnsi" w:cs="Arial"/>
          <w:shd w:val="clear" w:color="auto" w:fill="FFFFFF"/>
        </w:rPr>
        <w:t>MedCity wants London and the greater south east to be the natural place for entrepreneurs, where they can access the partners, funding and space, develop a skilled management team, and make the connections that will support them throughout the arc of growing a successful company.</w:t>
      </w:r>
      <w:r w:rsidR="000850B3">
        <w:rPr>
          <w:rFonts w:asciiTheme="minorHAnsi" w:hAnsiTheme="minorHAnsi" w:cs="Arial"/>
          <w:shd w:val="clear" w:color="auto" w:fill="FFFFFF"/>
        </w:rPr>
        <w:t xml:space="preserve">  </w:t>
      </w:r>
      <w:r w:rsidRPr="000850B3">
        <w:rPr>
          <w:rFonts w:asciiTheme="minorHAnsi" w:hAnsiTheme="minorHAnsi" w:cs="Arial"/>
          <w:shd w:val="clear" w:color="auto" w:fill="FFFFFF"/>
        </w:rPr>
        <w:t xml:space="preserve">Starting a life sciences business is not always a clear and simple process, so enabling access to mentoring and expertise is a step towards encouraging more entrepreneurs to look to the life sciences sector to fulfil their ambitions. </w:t>
      </w:r>
      <w:r w:rsidR="000850B3">
        <w:rPr>
          <w:rFonts w:asciiTheme="minorHAnsi" w:hAnsiTheme="minorHAnsi" w:cs="Arial"/>
          <w:shd w:val="clear" w:color="auto" w:fill="FFFFFF"/>
        </w:rPr>
        <w:t xml:space="preserve"> In year 1, </w:t>
      </w:r>
      <w:r w:rsidR="000850B3">
        <w:rPr>
          <w:rFonts w:asciiTheme="minorHAnsi" w:hAnsiTheme="minorHAnsi" w:cs="Arial"/>
        </w:rPr>
        <w:t>MedCity ha</w:t>
      </w:r>
      <w:r w:rsidRPr="000850B3">
        <w:rPr>
          <w:rFonts w:asciiTheme="minorHAnsi" w:hAnsiTheme="minorHAnsi" w:cs="Arial"/>
        </w:rPr>
        <w:t xml:space="preserve">s already </w:t>
      </w:r>
      <w:r w:rsidR="000850B3">
        <w:rPr>
          <w:rFonts w:asciiTheme="minorHAnsi" w:hAnsiTheme="minorHAnsi" w:cs="Arial"/>
        </w:rPr>
        <w:t xml:space="preserve">been </w:t>
      </w:r>
      <w:r w:rsidRPr="000850B3">
        <w:rPr>
          <w:rFonts w:asciiTheme="minorHAnsi" w:hAnsiTheme="minorHAnsi" w:cs="Arial"/>
        </w:rPr>
        <w:t xml:space="preserve">actively leveraging support for early-stage entrepreneurial thinking, by </w:t>
      </w:r>
      <w:r w:rsidRPr="000850B3">
        <w:rPr>
          <w:rFonts w:asciiTheme="minorHAnsi" w:hAnsiTheme="minorHAnsi" w:cs="Arial"/>
          <w:iCs/>
        </w:rPr>
        <w:t xml:space="preserve">partnering with the Oxbridge Biotech Roundtable </w:t>
      </w:r>
      <w:r w:rsidRPr="000850B3">
        <w:rPr>
          <w:rFonts w:asciiTheme="minorHAnsi" w:hAnsiTheme="minorHAnsi" w:cs="Arial"/>
        </w:rPr>
        <w:t xml:space="preserve">on </w:t>
      </w:r>
      <w:proofErr w:type="spellStart"/>
      <w:r w:rsidRPr="000850B3">
        <w:rPr>
          <w:rFonts w:asciiTheme="minorHAnsi" w:hAnsiTheme="minorHAnsi" w:cs="Arial"/>
          <w:b/>
        </w:rPr>
        <w:t>OneStart</w:t>
      </w:r>
      <w:proofErr w:type="spellEnd"/>
      <w:r w:rsidRPr="000850B3">
        <w:rPr>
          <w:rFonts w:asciiTheme="minorHAnsi" w:hAnsiTheme="minorHAnsi" w:cs="Arial"/>
        </w:rPr>
        <w:t xml:space="preserve">, a business plan and accelerator competition </w:t>
      </w:r>
      <w:r w:rsidRPr="000850B3">
        <w:rPr>
          <w:rFonts w:asciiTheme="minorHAnsi" w:hAnsiTheme="minorHAnsi" w:cs="Arial"/>
          <w:iCs/>
        </w:rPr>
        <w:t>aimed at biotech entrepreneurs under the age of 35.</w:t>
      </w:r>
      <w:r w:rsidR="000850B3">
        <w:rPr>
          <w:rFonts w:asciiTheme="minorHAnsi" w:hAnsiTheme="minorHAnsi" w:cs="Arial"/>
          <w:iCs/>
        </w:rPr>
        <w:t xml:space="preserve">  </w:t>
      </w:r>
      <w:proofErr w:type="spellStart"/>
      <w:r w:rsidRPr="000850B3">
        <w:rPr>
          <w:rFonts w:asciiTheme="minorHAnsi" w:hAnsiTheme="minorHAnsi" w:cs="Arial"/>
          <w:shd w:val="clear" w:color="auto" w:fill="FFFFFF"/>
        </w:rPr>
        <w:t>OneStart</w:t>
      </w:r>
      <w:proofErr w:type="spellEnd"/>
      <w:r w:rsidRPr="000850B3">
        <w:rPr>
          <w:rFonts w:asciiTheme="minorHAnsi" w:hAnsiTheme="minorHAnsi" w:cs="Arial"/>
          <w:shd w:val="clear" w:color="auto" w:fill="FFFFFF"/>
        </w:rPr>
        <w:t xml:space="preserve"> brings some of Europe’s most innovative young entrepreneurs to the region, many of whom will stay to develop their idea. </w:t>
      </w:r>
      <w:r w:rsidRPr="000850B3">
        <w:rPr>
          <w:rFonts w:asciiTheme="minorHAnsi" w:hAnsiTheme="minorHAnsi" w:cs="Arial"/>
        </w:rPr>
        <w:t>MedCity will continue to identify opportunities to boost this kind of venture</w:t>
      </w:r>
      <w:r w:rsidR="000850B3">
        <w:rPr>
          <w:rFonts w:asciiTheme="minorHAnsi" w:hAnsiTheme="minorHAnsi" w:cs="Arial"/>
        </w:rPr>
        <w:t xml:space="preserve"> in year 2 of operation</w:t>
      </w:r>
      <w:r w:rsidRPr="000850B3">
        <w:rPr>
          <w:rFonts w:asciiTheme="minorHAnsi" w:hAnsiTheme="minorHAnsi" w:cs="Arial"/>
        </w:rPr>
        <w:t>.</w:t>
      </w:r>
      <w:r w:rsidR="000850B3">
        <w:rPr>
          <w:rFonts w:asciiTheme="minorHAnsi" w:hAnsiTheme="minorHAnsi" w:cs="Arial"/>
        </w:rPr>
        <w:t xml:space="preserve">  MedCity has also provided support and advice to a number of other activities, including Tech London Advocates as they develop their programme to support digital health entrepreneurs and with </w:t>
      </w:r>
      <w:proofErr w:type="spellStart"/>
      <w:r w:rsidR="000850B3">
        <w:rPr>
          <w:rFonts w:asciiTheme="minorHAnsi" w:hAnsiTheme="minorHAnsi" w:cs="Arial"/>
        </w:rPr>
        <w:t>Healthbox</w:t>
      </w:r>
      <w:proofErr w:type="spellEnd"/>
      <w:r w:rsidR="000850B3">
        <w:rPr>
          <w:rFonts w:asciiTheme="minorHAnsi" w:hAnsiTheme="minorHAnsi" w:cs="Arial"/>
        </w:rPr>
        <w:t>.</w:t>
      </w:r>
    </w:p>
    <w:p w:rsidR="00925857" w:rsidRDefault="00925857" w:rsidP="000850B3">
      <w:pPr>
        <w:rPr>
          <w:rFonts w:asciiTheme="minorHAnsi" w:hAnsiTheme="minorHAnsi"/>
          <w:b/>
          <w:sz w:val="24"/>
          <w:szCs w:val="24"/>
        </w:rPr>
      </w:pPr>
    </w:p>
    <w:p w:rsidR="00925857" w:rsidRDefault="00925857" w:rsidP="000850B3">
      <w:pPr>
        <w:rPr>
          <w:rFonts w:asciiTheme="minorHAnsi" w:hAnsiTheme="minorHAnsi"/>
          <w:b/>
          <w:sz w:val="24"/>
          <w:szCs w:val="24"/>
        </w:rPr>
      </w:pPr>
    </w:p>
    <w:p w:rsidR="002437F6" w:rsidRPr="000850B3" w:rsidRDefault="002437F6" w:rsidP="000850B3">
      <w:pPr>
        <w:rPr>
          <w:rFonts w:asciiTheme="minorHAnsi" w:hAnsiTheme="minorHAnsi"/>
          <w:b/>
          <w:sz w:val="24"/>
          <w:szCs w:val="24"/>
        </w:rPr>
      </w:pPr>
      <w:r w:rsidRPr="000850B3">
        <w:rPr>
          <w:rFonts w:asciiTheme="minorHAnsi" w:hAnsiTheme="minorHAnsi"/>
          <w:b/>
          <w:sz w:val="24"/>
          <w:szCs w:val="24"/>
        </w:rPr>
        <w:lastRenderedPageBreak/>
        <w:t>Infrastructure/facilities</w:t>
      </w:r>
    </w:p>
    <w:p w:rsidR="002437F6" w:rsidRPr="000850B3" w:rsidRDefault="002437F6" w:rsidP="002437F6">
      <w:pPr>
        <w:rPr>
          <w:rFonts w:asciiTheme="minorHAnsi" w:hAnsiTheme="minorHAnsi"/>
          <w:b/>
          <w:sz w:val="24"/>
          <w:szCs w:val="24"/>
        </w:rPr>
      </w:pPr>
    </w:p>
    <w:p w:rsidR="002437F6" w:rsidRDefault="002437F6" w:rsidP="002437F6">
      <w:pPr>
        <w:rPr>
          <w:rFonts w:asciiTheme="minorHAnsi" w:eastAsia="Times New Roman" w:hAnsiTheme="minorHAnsi"/>
          <w:color w:val="000000"/>
          <w:sz w:val="24"/>
          <w:szCs w:val="24"/>
          <w:lang w:eastAsia="en-GB"/>
        </w:rPr>
      </w:pPr>
      <w:r w:rsidRPr="000850B3">
        <w:rPr>
          <w:rFonts w:asciiTheme="minorHAnsi" w:hAnsiTheme="minorHAnsi"/>
          <w:sz w:val="24"/>
          <w:szCs w:val="24"/>
          <w:lang w:eastAsia="en-GB"/>
        </w:rPr>
        <w:t xml:space="preserve">A range of life sciences </w:t>
      </w:r>
      <w:r w:rsidR="000850B3">
        <w:rPr>
          <w:rFonts w:asciiTheme="minorHAnsi" w:hAnsiTheme="minorHAnsi"/>
          <w:sz w:val="24"/>
          <w:szCs w:val="24"/>
          <w:lang w:eastAsia="en-GB"/>
        </w:rPr>
        <w:t>facilities/sites/</w:t>
      </w:r>
      <w:r w:rsidRPr="000850B3">
        <w:rPr>
          <w:rFonts w:asciiTheme="minorHAnsi" w:hAnsiTheme="minorHAnsi"/>
          <w:sz w:val="24"/>
          <w:szCs w:val="24"/>
          <w:lang w:eastAsia="en-GB"/>
        </w:rPr>
        <w:t xml:space="preserve">clusters are under development or proposed for development across London – from Imperial West and Whitechapel to Sutton </w:t>
      </w:r>
      <w:r w:rsidR="000850B3">
        <w:rPr>
          <w:rFonts w:asciiTheme="minorHAnsi" w:hAnsiTheme="minorHAnsi"/>
          <w:sz w:val="24"/>
          <w:szCs w:val="24"/>
          <w:lang w:eastAsia="en-GB"/>
        </w:rPr>
        <w:t xml:space="preserve">for Life at the ICR/Royal Marsden </w:t>
      </w:r>
      <w:r w:rsidRPr="000850B3">
        <w:rPr>
          <w:rFonts w:asciiTheme="minorHAnsi" w:hAnsiTheme="minorHAnsi"/>
          <w:sz w:val="24"/>
          <w:szCs w:val="24"/>
          <w:lang w:eastAsia="en-GB"/>
        </w:rPr>
        <w:t xml:space="preserve">and </w:t>
      </w:r>
      <w:r w:rsidR="000850B3">
        <w:rPr>
          <w:rFonts w:asciiTheme="minorHAnsi" w:hAnsiTheme="minorHAnsi"/>
          <w:sz w:val="24"/>
          <w:szCs w:val="24"/>
          <w:lang w:eastAsia="en-GB"/>
        </w:rPr>
        <w:t xml:space="preserve">at the vacated pharmaceutical site in </w:t>
      </w:r>
      <w:r w:rsidRPr="000850B3">
        <w:rPr>
          <w:rFonts w:asciiTheme="minorHAnsi" w:hAnsiTheme="minorHAnsi"/>
          <w:sz w:val="24"/>
          <w:szCs w:val="24"/>
          <w:lang w:eastAsia="en-GB"/>
        </w:rPr>
        <w:t>Dagenham.</w:t>
      </w:r>
      <w:r w:rsidRPr="000850B3">
        <w:rPr>
          <w:rFonts w:asciiTheme="minorHAnsi" w:eastAsia="Times New Roman" w:hAnsiTheme="minorHAnsi"/>
          <w:sz w:val="24"/>
          <w:szCs w:val="24"/>
          <w:lang w:eastAsia="en-GB"/>
        </w:rPr>
        <w:t xml:space="preserve"> </w:t>
      </w:r>
      <w:r w:rsidRPr="000850B3">
        <w:rPr>
          <w:rFonts w:asciiTheme="minorHAnsi" w:hAnsiTheme="minorHAnsi"/>
          <w:sz w:val="24"/>
          <w:szCs w:val="24"/>
          <w:lang w:eastAsia="en-GB"/>
        </w:rPr>
        <w:t>MedCity aims to support the growth of life sciences clusters and to ensure London provides the most globally competitive business environment.</w:t>
      </w:r>
      <w:r w:rsidR="000850B3">
        <w:rPr>
          <w:rFonts w:asciiTheme="minorHAnsi" w:eastAsia="Times New Roman" w:hAnsiTheme="minorHAnsi"/>
          <w:sz w:val="24"/>
          <w:szCs w:val="24"/>
          <w:lang w:eastAsia="en-GB"/>
        </w:rPr>
        <w:t xml:space="preserve">  </w:t>
      </w:r>
      <w:r w:rsidRPr="000850B3">
        <w:rPr>
          <w:rFonts w:asciiTheme="minorHAnsi" w:hAnsiTheme="minorHAnsi"/>
          <w:sz w:val="24"/>
          <w:szCs w:val="24"/>
        </w:rPr>
        <w:t>MedCity is working with all the emerging cluster</w:t>
      </w:r>
      <w:r w:rsidR="000850B3">
        <w:rPr>
          <w:rFonts w:asciiTheme="minorHAnsi" w:hAnsiTheme="minorHAnsi"/>
          <w:sz w:val="24"/>
          <w:szCs w:val="24"/>
        </w:rPr>
        <w:t>/site organisation</w:t>
      </w:r>
      <w:r w:rsidRPr="000850B3">
        <w:rPr>
          <w:rFonts w:asciiTheme="minorHAnsi" w:hAnsiTheme="minorHAnsi"/>
          <w:sz w:val="24"/>
          <w:szCs w:val="24"/>
        </w:rPr>
        <w:t>s</w:t>
      </w:r>
      <w:r w:rsidR="000850B3">
        <w:rPr>
          <w:rFonts w:asciiTheme="minorHAnsi" w:hAnsiTheme="minorHAnsi"/>
          <w:sz w:val="24"/>
          <w:szCs w:val="24"/>
        </w:rPr>
        <w:t xml:space="preserve"> and institutions</w:t>
      </w:r>
      <w:r w:rsidRPr="000850B3">
        <w:rPr>
          <w:rFonts w:asciiTheme="minorHAnsi" w:hAnsiTheme="minorHAnsi"/>
          <w:sz w:val="24"/>
          <w:szCs w:val="24"/>
        </w:rPr>
        <w:t>, to help ensure the</w:t>
      </w:r>
      <w:r w:rsidR="00486CE6">
        <w:rPr>
          <w:rFonts w:asciiTheme="minorHAnsi" w:hAnsiTheme="minorHAnsi"/>
          <w:sz w:val="24"/>
          <w:szCs w:val="24"/>
        </w:rPr>
        <w:t xml:space="preserve">ir wider environment supports </w:t>
      </w:r>
      <w:r w:rsidRPr="000850B3">
        <w:rPr>
          <w:rFonts w:asciiTheme="minorHAnsi" w:hAnsiTheme="minorHAnsi"/>
          <w:sz w:val="24"/>
          <w:szCs w:val="24"/>
        </w:rPr>
        <w:t>future growth, be this with regard to planning policy, investment in infrastructure, or any other barriers they may be facing.</w:t>
      </w:r>
      <w:r w:rsidR="000850B3">
        <w:rPr>
          <w:rFonts w:asciiTheme="minorHAnsi" w:eastAsia="Times New Roman" w:hAnsiTheme="minorHAnsi"/>
          <w:sz w:val="24"/>
          <w:szCs w:val="24"/>
          <w:lang w:eastAsia="en-GB"/>
        </w:rPr>
        <w:t xml:space="preserve">  </w:t>
      </w:r>
      <w:r w:rsidRPr="000850B3">
        <w:rPr>
          <w:rFonts w:asciiTheme="minorHAnsi" w:eastAsia="Times New Roman" w:hAnsiTheme="minorHAnsi"/>
          <w:color w:val="000000"/>
          <w:sz w:val="24"/>
          <w:szCs w:val="24"/>
          <w:lang w:eastAsia="en-GB"/>
        </w:rPr>
        <w:t xml:space="preserve">Furthermore, closer working with each </w:t>
      </w:r>
      <w:r w:rsidR="000850B3">
        <w:rPr>
          <w:rFonts w:asciiTheme="minorHAnsi" w:eastAsia="Times New Roman" w:hAnsiTheme="minorHAnsi"/>
          <w:color w:val="000000"/>
          <w:sz w:val="24"/>
          <w:szCs w:val="24"/>
          <w:lang w:eastAsia="en-GB"/>
        </w:rPr>
        <w:t>“</w:t>
      </w:r>
      <w:r w:rsidRPr="000850B3">
        <w:rPr>
          <w:rFonts w:asciiTheme="minorHAnsi" w:eastAsia="Times New Roman" w:hAnsiTheme="minorHAnsi"/>
          <w:color w:val="000000"/>
          <w:sz w:val="24"/>
          <w:szCs w:val="24"/>
          <w:lang w:eastAsia="en-GB"/>
        </w:rPr>
        <w:t>cluster</w:t>
      </w:r>
      <w:r w:rsidR="000850B3">
        <w:rPr>
          <w:rFonts w:asciiTheme="minorHAnsi" w:eastAsia="Times New Roman" w:hAnsiTheme="minorHAnsi"/>
          <w:color w:val="000000"/>
          <w:sz w:val="24"/>
          <w:szCs w:val="24"/>
          <w:lang w:eastAsia="en-GB"/>
        </w:rPr>
        <w:t>”</w:t>
      </w:r>
      <w:r w:rsidRPr="000850B3">
        <w:rPr>
          <w:rFonts w:asciiTheme="minorHAnsi" w:eastAsia="Times New Roman" w:hAnsiTheme="minorHAnsi"/>
          <w:color w:val="000000"/>
          <w:sz w:val="24"/>
          <w:szCs w:val="24"/>
          <w:lang w:eastAsia="en-GB"/>
        </w:rPr>
        <w:t xml:space="preserve"> will enable MedCity to build its understanding of each site’s offer and USP. This in turn will help MedCity to promote a coherent picture of the established and emerging life science clusters and sites across London to domestic and international investors and collaborators.</w:t>
      </w:r>
    </w:p>
    <w:p w:rsidR="000850B3" w:rsidRDefault="000850B3" w:rsidP="002437F6">
      <w:pPr>
        <w:rPr>
          <w:rFonts w:asciiTheme="minorHAnsi" w:eastAsia="Times New Roman" w:hAnsiTheme="minorHAnsi"/>
          <w:color w:val="000000"/>
          <w:sz w:val="24"/>
          <w:szCs w:val="24"/>
          <w:lang w:eastAsia="en-GB"/>
        </w:rPr>
      </w:pPr>
    </w:p>
    <w:p w:rsidR="000850B3" w:rsidRPr="000850B3" w:rsidRDefault="000850B3" w:rsidP="002437F6">
      <w:pPr>
        <w:rPr>
          <w:rFonts w:asciiTheme="minorHAnsi" w:eastAsia="Times New Roman" w:hAnsiTheme="minorHAnsi"/>
          <w:sz w:val="24"/>
          <w:szCs w:val="24"/>
          <w:lang w:eastAsia="en-GB"/>
        </w:rPr>
      </w:pPr>
      <w:r>
        <w:rPr>
          <w:rFonts w:asciiTheme="minorHAnsi" w:eastAsia="Times New Roman" w:hAnsiTheme="minorHAnsi"/>
          <w:color w:val="000000"/>
          <w:sz w:val="24"/>
          <w:szCs w:val="24"/>
          <w:lang w:eastAsia="en-GB"/>
        </w:rPr>
        <w:t>While the prospects are good in relation to the development of London’s real estate to support life sciences and bio-medical innovation, there remains much to be done, including easier identification of existing sites for emerging or investing companies to locate in London.  This will be a focus for work in 2015/16.</w:t>
      </w:r>
    </w:p>
    <w:p w:rsidR="002437F6" w:rsidRPr="000850B3" w:rsidRDefault="002437F6" w:rsidP="002437F6">
      <w:pPr>
        <w:rPr>
          <w:rFonts w:asciiTheme="minorHAnsi" w:eastAsia="Times New Roman" w:hAnsiTheme="minorHAnsi"/>
          <w:color w:val="000000"/>
          <w:sz w:val="24"/>
          <w:szCs w:val="24"/>
          <w:lang w:eastAsia="en-GB"/>
        </w:rPr>
      </w:pPr>
    </w:p>
    <w:p w:rsidR="002437F6" w:rsidRPr="006A6624" w:rsidRDefault="002437F6" w:rsidP="006A6624">
      <w:pPr>
        <w:pStyle w:val="NormalWeb"/>
        <w:shd w:val="clear" w:color="auto" w:fill="FFFFFF"/>
        <w:spacing w:before="0" w:beforeAutospacing="0" w:after="0" w:afterAutospacing="0"/>
        <w:rPr>
          <w:rFonts w:asciiTheme="minorHAnsi" w:hAnsiTheme="minorHAnsi" w:cs="Arial"/>
          <w:b/>
          <w:color w:val="000000"/>
        </w:rPr>
      </w:pPr>
      <w:r w:rsidRPr="000850B3">
        <w:rPr>
          <w:rFonts w:asciiTheme="minorHAnsi" w:hAnsiTheme="minorHAnsi" w:cs="Arial"/>
          <w:b/>
          <w:color w:val="000000"/>
        </w:rPr>
        <w:t>Analysing the growth challenges entrepreneurs fac</w:t>
      </w:r>
      <w:r w:rsidR="006A6624">
        <w:rPr>
          <w:rFonts w:asciiTheme="minorHAnsi" w:hAnsiTheme="minorHAnsi" w:cs="Arial"/>
          <w:b/>
          <w:color w:val="000000"/>
        </w:rPr>
        <w:t>e by sub sector: Digital health</w:t>
      </w:r>
    </w:p>
    <w:p w:rsidR="002437F6" w:rsidRPr="00AE6606" w:rsidRDefault="002437F6" w:rsidP="00AE6606">
      <w:pPr>
        <w:pStyle w:val="NormalWeb"/>
        <w:shd w:val="clear" w:color="auto" w:fill="FFFFFF"/>
        <w:rPr>
          <w:rFonts w:asciiTheme="minorHAnsi" w:hAnsiTheme="minorHAnsi" w:cs="Arial"/>
          <w:color w:val="000000"/>
        </w:rPr>
      </w:pPr>
      <w:r w:rsidRPr="000850B3">
        <w:rPr>
          <w:rFonts w:asciiTheme="minorHAnsi" w:hAnsiTheme="minorHAnsi" w:cs="Arial"/>
          <w:color w:val="000000"/>
        </w:rPr>
        <w:t>Digital health is a rapidly developing sub-sector</w:t>
      </w:r>
      <w:r w:rsidR="00BF0A4E">
        <w:rPr>
          <w:rFonts w:asciiTheme="minorHAnsi" w:hAnsiTheme="minorHAnsi" w:cs="Arial"/>
          <w:color w:val="000000"/>
        </w:rPr>
        <w:t xml:space="preserve"> of the life sciences eco-system</w:t>
      </w:r>
      <w:r w:rsidRPr="000850B3">
        <w:rPr>
          <w:rFonts w:asciiTheme="minorHAnsi" w:hAnsiTheme="minorHAnsi" w:cs="Arial"/>
          <w:color w:val="000000"/>
        </w:rPr>
        <w:t xml:space="preserve">, with huge opportunity for </w:t>
      </w:r>
      <w:r w:rsidR="00BF0A4E">
        <w:rPr>
          <w:rFonts w:asciiTheme="minorHAnsi" w:hAnsiTheme="minorHAnsi" w:cs="Arial"/>
          <w:color w:val="000000"/>
        </w:rPr>
        <w:t xml:space="preserve">growth and to be a vibrant part of </w:t>
      </w:r>
      <w:r w:rsidRPr="000850B3">
        <w:rPr>
          <w:rFonts w:asciiTheme="minorHAnsi" w:hAnsiTheme="minorHAnsi" w:cs="Arial"/>
          <w:color w:val="000000"/>
        </w:rPr>
        <w:t>the region</w:t>
      </w:r>
      <w:r w:rsidR="00BF0A4E">
        <w:rPr>
          <w:rFonts w:asciiTheme="minorHAnsi" w:hAnsiTheme="minorHAnsi" w:cs="Arial"/>
          <w:color w:val="000000"/>
        </w:rPr>
        <w:t>’s offer</w:t>
      </w:r>
      <w:r w:rsidRPr="000850B3">
        <w:rPr>
          <w:rFonts w:asciiTheme="minorHAnsi" w:hAnsiTheme="minorHAnsi" w:cs="Arial"/>
          <w:color w:val="000000"/>
        </w:rPr>
        <w:t>. However, there are challenges to increasing innovation adoption and diffusion within the NHS</w:t>
      </w:r>
      <w:r w:rsidR="00BF0A4E">
        <w:rPr>
          <w:rFonts w:asciiTheme="minorHAnsi" w:hAnsiTheme="minorHAnsi" w:cs="Arial"/>
          <w:color w:val="000000"/>
        </w:rPr>
        <w:t xml:space="preserve"> and it is currently difficult for entrepreneurs to navigate the facilities and support systems available to them within London and the region</w:t>
      </w:r>
      <w:r w:rsidRPr="000850B3">
        <w:rPr>
          <w:rFonts w:asciiTheme="minorHAnsi" w:hAnsiTheme="minorHAnsi" w:cs="Arial"/>
          <w:color w:val="000000"/>
        </w:rPr>
        <w:t xml:space="preserve">. </w:t>
      </w:r>
      <w:r w:rsidR="00AE6606">
        <w:rPr>
          <w:rFonts w:asciiTheme="minorHAnsi" w:hAnsiTheme="minorHAnsi" w:cs="Arial"/>
          <w:color w:val="000000"/>
        </w:rPr>
        <w:t xml:space="preserve"> </w:t>
      </w:r>
      <w:r w:rsidRPr="000850B3">
        <w:rPr>
          <w:rFonts w:asciiTheme="minorHAnsi" w:hAnsiTheme="minorHAnsi" w:cs="Arial"/>
          <w:color w:val="000000"/>
        </w:rPr>
        <w:t>In the summer of 2014, MedCity organised a digital health workshop to bring</w:t>
      </w:r>
      <w:r w:rsidRPr="000850B3">
        <w:rPr>
          <w:rFonts w:asciiTheme="minorHAnsi" w:hAnsiTheme="minorHAnsi"/>
        </w:rPr>
        <w:t xml:space="preserve"> entrepreneurs, and the research and dissemination communities together with potential support channels. The following challenges for digital health entrepreneurs were identified at the workshop:</w:t>
      </w:r>
    </w:p>
    <w:p w:rsidR="002437F6" w:rsidRPr="000850B3" w:rsidRDefault="002437F6" w:rsidP="002437F6">
      <w:pPr>
        <w:pStyle w:val="ListParagraph"/>
        <w:numPr>
          <w:ilvl w:val="0"/>
          <w:numId w:val="23"/>
        </w:numPr>
        <w:shd w:val="clear" w:color="auto" w:fill="FFFFFF"/>
        <w:rPr>
          <w:rFonts w:asciiTheme="minorHAnsi" w:eastAsia="Times New Roman" w:hAnsiTheme="minorHAnsi"/>
          <w:color w:val="000000"/>
          <w:sz w:val="24"/>
          <w:szCs w:val="24"/>
        </w:rPr>
      </w:pPr>
      <w:r w:rsidRPr="000850B3">
        <w:rPr>
          <w:rFonts w:asciiTheme="minorHAnsi" w:eastAsia="Times New Roman" w:hAnsiTheme="minorHAnsi"/>
          <w:color w:val="000000"/>
          <w:sz w:val="24"/>
          <w:szCs w:val="24"/>
        </w:rPr>
        <w:t>Early stage entrepreneurs want access to clinicians.</w:t>
      </w:r>
    </w:p>
    <w:p w:rsidR="002437F6" w:rsidRPr="000850B3" w:rsidRDefault="002437F6" w:rsidP="002437F6">
      <w:pPr>
        <w:pStyle w:val="ListParagraph"/>
        <w:numPr>
          <w:ilvl w:val="0"/>
          <w:numId w:val="23"/>
        </w:numPr>
        <w:shd w:val="clear" w:color="auto" w:fill="FFFFFF"/>
        <w:rPr>
          <w:rFonts w:asciiTheme="minorHAnsi" w:eastAsia="Times New Roman" w:hAnsiTheme="minorHAnsi"/>
          <w:color w:val="000000"/>
          <w:sz w:val="24"/>
          <w:szCs w:val="24"/>
        </w:rPr>
      </w:pPr>
      <w:r w:rsidRPr="000850B3">
        <w:rPr>
          <w:rFonts w:asciiTheme="minorHAnsi" w:eastAsia="Times New Roman" w:hAnsiTheme="minorHAnsi"/>
          <w:color w:val="000000"/>
          <w:sz w:val="24"/>
          <w:szCs w:val="24"/>
        </w:rPr>
        <w:t>Post-early stage, entrepreneurs struggle to define and evaluate the success of trials, and to navigate regulatory requirements.</w:t>
      </w:r>
    </w:p>
    <w:p w:rsidR="002437F6" w:rsidRPr="000850B3" w:rsidRDefault="002437F6" w:rsidP="002437F6">
      <w:pPr>
        <w:pStyle w:val="ListParagraph"/>
        <w:numPr>
          <w:ilvl w:val="0"/>
          <w:numId w:val="23"/>
        </w:numPr>
        <w:shd w:val="clear" w:color="auto" w:fill="FFFFFF"/>
        <w:rPr>
          <w:rFonts w:asciiTheme="minorHAnsi" w:eastAsia="Times New Roman" w:hAnsiTheme="minorHAnsi"/>
          <w:color w:val="000000"/>
          <w:sz w:val="24"/>
          <w:szCs w:val="24"/>
        </w:rPr>
      </w:pPr>
      <w:r w:rsidRPr="000850B3">
        <w:rPr>
          <w:rFonts w:asciiTheme="minorHAnsi" w:eastAsia="Times New Roman" w:hAnsiTheme="minorHAnsi"/>
          <w:color w:val="000000"/>
          <w:sz w:val="24"/>
          <w:szCs w:val="24"/>
        </w:rPr>
        <w:t>In scaling up their businesses, entrepreneurs face challenges in navigating the NHS procurement system.</w:t>
      </w:r>
    </w:p>
    <w:p w:rsidR="002437F6" w:rsidRPr="000850B3" w:rsidRDefault="002437F6" w:rsidP="002437F6">
      <w:pPr>
        <w:pStyle w:val="ListParagraph"/>
        <w:ind w:left="0"/>
        <w:contextualSpacing w:val="0"/>
        <w:rPr>
          <w:rFonts w:asciiTheme="minorHAnsi" w:hAnsiTheme="minorHAnsi"/>
          <w:sz w:val="24"/>
          <w:szCs w:val="24"/>
        </w:rPr>
      </w:pPr>
    </w:p>
    <w:p w:rsidR="002437F6" w:rsidRPr="000850B3" w:rsidRDefault="002437F6" w:rsidP="002437F6">
      <w:pPr>
        <w:pStyle w:val="ListParagraph"/>
        <w:ind w:left="0"/>
        <w:contextualSpacing w:val="0"/>
        <w:rPr>
          <w:rFonts w:asciiTheme="minorHAnsi" w:hAnsiTheme="minorHAnsi" w:cs="Arial"/>
          <w:color w:val="FF0000"/>
          <w:sz w:val="24"/>
          <w:szCs w:val="24"/>
        </w:rPr>
      </w:pPr>
      <w:r w:rsidRPr="000850B3">
        <w:rPr>
          <w:rFonts w:asciiTheme="minorHAnsi" w:hAnsiTheme="minorHAnsi"/>
          <w:sz w:val="24"/>
          <w:szCs w:val="24"/>
        </w:rPr>
        <w:t>In addition to working to address such challenges (which may also apply to other life sciences sub-sectors), Med</w:t>
      </w:r>
      <w:r w:rsidRPr="000850B3">
        <w:rPr>
          <w:rFonts w:asciiTheme="minorHAnsi" w:hAnsiTheme="minorHAnsi" w:cs="Arial"/>
          <w:sz w:val="24"/>
          <w:szCs w:val="24"/>
        </w:rPr>
        <w:t>City has also been asked to deliver the London Health Commission’s digital health recommendations</w:t>
      </w:r>
      <w:r w:rsidR="00AE6606">
        <w:rPr>
          <w:rFonts w:asciiTheme="minorHAnsi" w:hAnsiTheme="minorHAnsi" w:cs="Arial"/>
          <w:sz w:val="24"/>
          <w:szCs w:val="24"/>
        </w:rPr>
        <w:t>, working with the London AHSNs</w:t>
      </w:r>
      <w:r w:rsidRPr="000850B3">
        <w:rPr>
          <w:rFonts w:asciiTheme="minorHAnsi" w:hAnsiTheme="minorHAnsi" w:cs="Arial"/>
          <w:sz w:val="24"/>
          <w:szCs w:val="24"/>
        </w:rPr>
        <w:t>.</w:t>
      </w:r>
    </w:p>
    <w:p w:rsidR="00F56578" w:rsidRDefault="00F56578" w:rsidP="002B532E">
      <w:pPr>
        <w:rPr>
          <w:rFonts w:asciiTheme="minorHAnsi" w:eastAsia="Times New Roman" w:hAnsiTheme="minorHAnsi"/>
          <w:color w:val="000000"/>
          <w:sz w:val="24"/>
          <w:szCs w:val="24"/>
          <w:lang w:eastAsia="en-GB"/>
        </w:rPr>
      </w:pPr>
    </w:p>
    <w:p w:rsidR="00925857" w:rsidRPr="00AE6606" w:rsidRDefault="00925857" w:rsidP="002B532E">
      <w:pPr>
        <w:rPr>
          <w:rFonts w:asciiTheme="minorHAnsi" w:eastAsia="Times New Roman" w:hAnsiTheme="minorHAnsi"/>
          <w:color w:val="000000"/>
          <w:sz w:val="24"/>
          <w:szCs w:val="24"/>
          <w:lang w:eastAsia="en-GB"/>
        </w:rPr>
      </w:pPr>
    </w:p>
    <w:tbl>
      <w:tblPr>
        <w:tblStyle w:val="TableGrid"/>
        <w:tblW w:w="0" w:type="auto"/>
        <w:tblLayout w:type="fixed"/>
        <w:tblLook w:val="04A0" w:firstRow="1" w:lastRow="0" w:firstColumn="1" w:lastColumn="0" w:noHBand="0" w:noVBand="1"/>
      </w:tblPr>
      <w:tblGrid>
        <w:gridCol w:w="9889"/>
        <w:gridCol w:w="3544"/>
      </w:tblGrid>
      <w:tr w:rsidR="009B44B5" w:rsidRPr="00BB494F" w:rsidTr="00F94EC7">
        <w:tc>
          <w:tcPr>
            <w:tcW w:w="9889" w:type="dxa"/>
            <w:shd w:val="clear" w:color="auto" w:fill="D9D9D9" w:themeFill="background1" w:themeFillShade="D9"/>
          </w:tcPr>
          <w:p w:rsidR="009B44B5" w:rsidRPr="00BB494F" w:rsidRDefault="009B44B5" w:rsidP="00486F3A">
            <w:pPr>
              <w:rPr>
                <w:rFonts w:asciiTheme="minorHAnsi" w:hAnsiTheme="minorHAnsi"/>
                <w:b/>
                <w:sz w:val="24"/>
                <w:szCs w:val="24"/>
              </w:rPr>
            </w:pPr>
            <w:r w:rsidRPr="00BB494F">
              <w:rPr>
                <w:rFonts w:asciiTheme="minorHAnsi" w:hAnsiTheme="minorHAnsi"/>
                <w:b/>
                <w:sz w:val="24"/>
                <w:szCs w:val="24"/>
              </w:rPr>
              <w:lastRenderedPageBreak/>
              <w:t>Encouraging and enabling entrepreneurship: actions</w:t>
            </w:r>
          </w:p>
        </w:tc>
        <w:tc>
          <w:tcPr>
            <w:tcW w:w="3544" w:type="dxa"/>
            <w:shd w:val="clear" w:color="auto" w:fill="D9D9D9" w:themeFill="background1" w:themeFillShade="D9"/>
          </w:tcPr>
          <w:p w:rsidR="009B44B5" w:rsidRPr="00BB494F" w:rsidRDefault="009B44B5" w:rsidP="00486F3A">
            <w:pPr>
              <w:rPr>
                <w:rFonts w:asciiTheme="minorHAnsi" w:hAnsiTheme="minorHAnsi"/>
                <w:b/>
                <w:sz w:val="24"/>
                <w:szCs w:val="24"/>
              </w:rPr>
            </w:pPr>
            <w:r w:rsidRPr="00BB494F">
              <w:rPr>
                <w:rFonts w:asciiTheme="minorHAnsi" w:hAnsiTheme="minorHAnsi"/>
                <w:b/>
                <w:sz w:val="24"/>
                <w:szCs w:val="24"/>
              </w:rPr>
              <w:t xml:space="preserve">Timing </w:t>
            </w:r>
          </w:p>
        </w:tc>
      </w:tr>
      <w:tr w:rsidR="00FC6D8F" w:rsidRPr="000850B3" w:rsidTr="00F94EC7">
        <w:tc>
          <w:tcPr>
            <w:tcW w:w="9889" w:type="dxa"/>
          </w:tcPr>
          <w:p w:rsidR="00AE6606" w:rsidRPr="00915D65" w:rsidRDefault="00AE6606" w:rsidP="00486F3A">
            <w:pPr>
              <w:rPr>
                <w:rFonts w:asciiTheme="minorHAnsi" w:hAnsiTheme="minorHAnsi"/>
                <w:sz w:val="24"/>
                <w:szCs w:val="24"/>
              </w:rPr>
            </w:pPr>
            <w:r w:rsidRPr="00915D65">
              <w:rPr>
                <w:rFonts w:asciiTheme="minorHAnsi" w:hAnsiTheme="minorHAnsi"/>
                <w:sz w:val="24"/>
                <w:szCs w:val="24"/>
              </w:rPr>
              <w:t>Complete d</w:t>
            </w:r>
            <w:r w:rsidR="00FC6D8F" w:rsidRPr="00915D65">
              <w:rPr>
                <w:rFonts w:asciiTheme="minorHAnsi" w:hAnsiTheme="minorHAnsi"/>
                <w:sz w:val="24"/>
                <w:szCs w:val="24"/>
              </w:rPr>
              <w:t>eliver</w:t>
            </w:r>
            <w:r w:rsidRPr="00915D65">
              <w:rPr>
                <w:rFonts w:asciiTheme="minorHAnsi" w:hAnsiTheme="minorHAnsi"/>
                <w:sz w:val="24"/>
                <w:szCs w:val="24"/>
              </w:rPr>
              <w:t>y of</w:t>
            </w:r>
            <w:r w:rsidR="00FC6D8F" w:rsidRPr="00915D65">
              <w:rPr>
                <w:rFonts w:asciiTheme="minorHAnsi" w:hAnsiTheme="minorHAnsi"/>
                <w:sz w:val="24"/>
                <w:szCs w:val="24"/>
              </w:rPr>
              <w:t xml:space="preserve"> the year-long Angel</w:t>
            </w:r>
            <w:r w:rsidRPr="00915D65">
              <w:rPr>
                <w:rFonts w:asciiTheme="minorHAnsi" w:hAnsiTheme="minorHAnsi"/>
                <w:sz w:val="24"/>
                <w:szCs w:val="24"/>
              </w:rPr>
              <w:t>s in MedCity</w:t>
            </w:r>
            <w:r w:rsidR="00FC6D8F" w:rsidRPr="00915D65">
              <w:rPr>
                <w:rFonts w:asciiTheme="minorHAnsi" w:hAnsiTheme="minorHAnsi"/>
                <w:sz w:val="24"/>
                <w:szCs w:val="24"/>
              </w:rPr>
              <w:t xml:space="preserve"> investment programme</w:t>
            </w:r>
            <w:r w:rsidRPr="00915D65">
              <w:rPr>
                <w:rFonts w:asciiTheme="minorHAnsi" w:hAnsiTheme="minorHAnsi"/>
                <w:sz w:val="24"/>
                <w:szCs w:val="24"/>
              </w:rPr>
              <w:t>.</w:t>
            </w:r>
          </w:p>
          <w:p w:rsidR="00FC6D8F" w:rsidRPr="00915D65" w:rsidRDefault="00AE6606" w:rsidP="00486F3A">
            <w:pPr>
              <w:rPr>
                <w:rFonts w:asciiTheme="minorHAnsi" w:hAnsiTheme="minorHAnsi"/>
                <w:sz w:val="24"/>
                <w:szCs w:val="24"/>
              </w:rPr>
            </w:pPr>
            <w:r w:rsidRPr="00915D65">
              <w:rPr>
                <w:rFonts w:asciiTheme="minorHAnsi" w:hAnsiTheme="minorHAnsi"/>
                <w:sz w:val="24"/>
                <w:szCs w:val="24"/>
              </w:rPr>
              <w:t>Evaluate effectiveness of the programme and in light of this evaluation, develop plans for continuation of the programme, if appropriate.</w:t>
            </w:r>
          </w:p>
        </w:tc>
        <w:tc>
          <w:tcPr>
            <w:tcW w:w="3544" w:type="dxa"/>
          </w:tcPr>
          <w:p w:rsidR="00AE6606" w:rsidRPr="00915D65" w:rsidRDefault="00AE6606" w:rsidP="00486F3A">
            <w:pPr>
              <w:rPr>
                <w:rFonts w:asciiTheme="minorHAnsi" w:hAnsiTheme="minorHAnsi"/>
                <w:sz w:val="24"/>
                <w:szCs w:val="24"/>
              </w:rPr>
            </w:pPr>
            <w:r w:rsidRPr="00915D65">
              <w:rPr>
                <w:rFonts w:asciiTheme="minorHAnsi" w:hAnsiTheme="minorHAnsi"/>
                <w:sz w:val="24"/>
                <w:szCs w:val="24"/>
              </w:rPr>
              <w:t>July, 2015</w:t>
            </w:r>
          </w:p>
          <w:p w:rsidR="00AE6606" w:rsidRPr="00915D65" w:rsidRDefault="00AE6606" w:rsidP="00486F3A">
            <w:pPr>
              <w:rPr>
                <w:rFonts w:asciiTheme="minorHAnsi" w:hAnsiTheme="minorHAnsi"/>
                <w:sz w:val="24"/>
                <w:szCs w:val="24"/>
              </w:rPr>
            </w:pPr>
          </w:p>
          <w:p w:rsidR="00FC6D8F" w:rsidRPr="00915D65" w:rsidRDefault="00AE6606" w:rsidP="00486F3A">
            <w:pPr>
              <w:rPr>
                <w:rFonts w:asciiTheme="minorHAnsi" w:hAnsiTheme="minorHAnsi"/>
                <w:sz w:val="24"/>
                <w:szCs w:val="24"/>
              </w:rPr>
            </w:pPr>
            <w:r w:rsidRPr="00915D65">
              <w:rPr>
                <w:rFonts w:asciiTheme="minorHAnsi" w:hAnsiTheme="minorHAnsi"/>
                <w:sz w:val="24"/>
                <w:szCs w:val="24"/>
              </w:rPr>
              <w:t>November, 2015</w:t>
            </w:r>
          </w:p>
        </w:tc>
      </w:tr>
      <w:tr w:rsidR="00FC6D8F" w:rsidRPr="000850B3" w:rsidTr="00F94EC7">
        <w:tc>
          <w:tcPr>
            <w:tcW w:w="9889" w:type="dxa"/>
          </w:tcPr>
          <w:p w:rsidR="00B77ECF" w:rsidRPr="00915D65" w:rsidRDefault="00B77ECF" w:rsidP="0084633B">
            <w:pPr>
              <w:rPr>
                <w:rFonts w:asciiTheme="minorHAnsi" w:hAnsiTheme="minorHAnsi"/>
                <w:sz w:val="24"/>
                <w:szCs w:val="24"/>
              </w:rPr>
            </w:pPr>
            <w:r w:rsidRPr="00915D65">
              <w:rPr>
                <w:rFonts w:asciiTheme="minorHAnsi" w:hAnsiTheme="minorHAnsi"/>
                <w:sz w:val="24"/>
                <w:szCs w:val="24"/>
              </w:rPr>
              <w:t>Evaluate the effectiveness of the Future of Healthcare Investment event (delivered in partnership with London Stock Exchange, with support from BIA and One Nucleus) sponsored by JP Morgan and Numis.  Determine whether the event should be repeated and developed in year 2.</w:t>
            </w:r>
          </w:p>
          <w:p w:rsidR="00B77ECF" w:rsidRPr="00915D65" w:rsidRDefault="00B77ECF" w:rsidP="0084633B">
            <w:pPr>
              <w:rPr>
                <w:rFonts w:asciiTheme="minorHAnsi" w:hAnsiTheme="minorHAnsi"/>
                <w:sz w:val="24"/>
                <w:szCs w:val="24"/>
              </w:rPr>
            </w:pPr>
          </w:p>
          <w:p w:rsidR="00FC6D8F" w:rsidRPr="00915D65" w:rsidRDefault="00B77ECF" w:rsidP="0084633B">
            <w:pPr>
              <w:rPr>
                <w:rFonts w:asciiTheme="minorHAnsi" w:hAnsiTheme="minorHAnsi"/>
                <w:sz w:val="24"/>
                <w:szCs w:val="24"/>
              </w:rPr>
            </w:pPr>
            <w:r w:rsidRPr="00915D65">
              <w:rPr>
                <w:rFonts w:asciiTheme="minorHAnsi" w:hAnsiTheme="minorHAnsi"/>
                <w:sz w:val="24"/>
                <w:szCs w:val="24"/>
              </w:rPr>
              <w:t>Working with the same group of partners and supporters, develop plans for a complementary set of roadshow events focused on assisting life science companies to understand opportunities for public market finance.  Subject to agreement across the consortium, ensure timely delivery of workshops throughout second half of 2015/16.</w:t>
            </w:r>
          </w:p>
        </w:tc>
        <w:tc>
          <w:tcPr>
            <w:tcW w:w="3544" w:type="dxa"/>
          </w:tcPr>
          <w:p w:rsidR="00B77ECF" w:rsidRPr="00915D65" w:rsidRDefault="00B77ECF" w:rsidP="00486F3A">
            <w:pPr>
              <w:rPr>
                <w:rFonts w:asciiTheme="minorHAnsi" w:hAnsiTheme="minorHAnsi"/>
                <w:sz w:val="24"/>
                <w:szCs w:val="24"/>
              </w:rPr>
            </w:pPr>
            <w:r w:rsidRPr="00915D65">
              <w:rPr>
                <w:rFonts w:asciiTheme="minorHAnsi" w:hAnsiTheme="minorHAnsi"/>
                <w:sz w:val="24"/>
                <w:szCs w:val="24"/>
              </w:rPr>
              <w:t>April, 2015</w:t>
            </w:r>
          </w:p>
          <w:p w:rsidR="00B77ECF" w:rsidRPr="00915D65" w:rsidRDefault="00B77ECF" w:rsidP="00486F3A">
            <w:pPr>
              <w:rPr>
                <w:rFonts w:asciiTheme="minorHAnsi" w:hAnsiTheme="minorHAnsi"/>
                <w:sz w:val="24"/>
                <w:szCs w:val="24"/>
              </w:rPr>
            </w:pPr>
          </w:p>
          <w:p w:rsidR="00B77ECF" w:rsidRPr="00915D65" w:rsidRDefault="00B77ECF" w:rsidP="00486F3A">
            <w:pPr>
              <w:rPr>
                <w:rFonts w:asciiTheme="minorHAnsi" w:hAnsiTheme="minorHAnsi"/>
                <w:sz w:val="24"/>
                <w:szCs w:val="24"/>
              </w:rPr>
            </w:pPr>
          </w:p>
          <w:p w:rsidR="00B77ECF" w:rsidRPr="00915D65" w:rsidRDefault="00B77ECF" w:rsidP="00486F3A">
            <w:pPr>
              <w:rPr>
                <w:rFonts w:asciiTheme="minorHAnsi" w:hAnsiTheme="minorHAnsi"/>
                <w:sz w:val="24"/>
                <w:szCs w:val="24"/>
              </w:rPr>
            </w:pPr>
          </w:p>
          <w:p w:rsidR="00FC6D8F" w:rsidRPr="00915D65" w:rsidRDefault="00B77ECF" w:rsidP="00486F3A">
            <w:pPr>
              <w:rPr>
                <w:rFonts w:asciiTheme="minorHAnsi" w:hAnsiTheme="minorHAnsi"/>
                <w:sz w:val="24"/>
                <w:szCs w:val="24"/>
              </w:rPr>
            </w:pPr>
            <w:r w:rsidRPr="00915D65">
              <w:rPr>
                <w:rFonts w:asciiTheme="minorHAnsi" w:hAnsiTheme="minorHAnsi"/>
                <w:sz w:val="24"/>
                <w:szCs w:val="24"/>
              </w:rPr>
              <w:t>March, 2016</w:t>
            </w:r>
          </w:p>
        </w:tc>
      </w:tr>
      <w:tr w:rsidR="00FC6D8F" w:rsidRPr="000850B3" w:rsidTr="00F94EC7">
        <w:tc>
          <w:tcPr>
            <w:tcW w:w="9889" w:type="dxa"/>
          </w:tcPr>
          <w:p w:rsidR="00FC6D8F" w:rsidRPr="00915D65" w:rsidRDefault="00B77ECF" w:rsidP="0084633B">
            <w:pPr>
              <w:rPr>
                <w:rFonts w:asciiTheme="minorHAnsi" w:hAnsiTheme="minorHAnsi"/>
                <w:sz w:val="24"/>
                <w:szCs w:val="24"/>
              </w:rPr>
            </w:pPr>
            <w:r w:rsidRPr="00915D65">
              <w:rPr>
                <w:rFonts w:asciiTheme="minorHAnsi" w:hAnsiTheme="minorHAnsi"/>
                <w:sz w:val="24"/>
                <w:szCs w:val="24"/>
              </w:rPr>
              <w:t xml:space="preserve">Develop a fully worked through and </w:t>
            </w:r>
            <w:proofErr w:type="spellStart"/>
            <w:r w:rsidRPr="00915D65">
              <w:rPr>
                <w:rFonts w:asciiTheme="minorHAnsi" w:hAnsiTheme="minorHAnsi"/>
                <w:sz w:val="24"/>
                <w:szCs w:val="24"/>
              </w:rPr>
              <w:t>costed</w:t>
            </w:r>
            <w:proofErr w:type="spellEnd"/>
            <w:r w:rsidRPr="00915D65">
              <w:rPr>
                <w:rFonts w:asciiTheme="minorHAnsi" w:hAnsiTheme="minorHAnsi"/>
                <w:sz w:val="24"/>
                <w:szCs w:val="24"/>
              </w:rPr>
              <w:t xml:space="preserve"> programme of activity to seed fund collaboration across research institutions within London.  </w:t>
            </w:r>
            <w:r w:rsidR="00FC6D8F" w:rsidRPr="00915D65">
              <w:rPr>
                <w:rFonts w:asciiTheme="minorHAnsi" w:hAnsiTheme="minorHAnsi"/>
                <w:sz w:val="24"/>
                <w:szCs w:val="24"/>
              </w:rPr>
              <w:t xml:space="preserve">Achieve support </w:t>
            </w:r>
            <w:r w:rsidRPr="00915D65">
              <w:rPr>
                <w:rFonts w:asciiTheme="minorHAnsi" w:hAnsiTheme="minorHAnsi"/>
                <w:sz w:val="24"/>
                <w:szCs w:val="24"/>
              </w:rPr>
              <w:t>for the</w:t>
            </w:r>
            <w:r w:rsidR="00FC6D8F" w:rsidRPr="00915D65">
              <w:rPr>
                <w:rFonts w:asciiTheme="minorHAnsi" w:hAnsiTheme="minorHAnsi"/>
                <w:sz w:val="24"/>
                <w:szCs w:val="24"/>
              </w:rPr>
              <w:t xml:space="preserve"> seed fund proposals, develop the chosen model and launch</w:t>
            </w:r>
            <w:r w:rsidRPr="00915D65">
              <w:rPr>
                <w:rFonts w:asciiTheme="minorHAnsi" w:hAnsiTheme="minorHAnsi"/>
                <w:sz w:val="24"/>
                <w:szCs w:val="24"/>
              </w:rPr>
              <w:t>.  Target and identify up to £2</w:t>
            </w:r>
            <w:r w:rsidR="0084101E">
              <w:rPr>
                <w:rFonts w:asciiTheme="minorHAnsi" w:hAnsiTheme="minorHAnsi"/>
                <w:sz w:val="24"/>
                <w:szCs w:val="24"/>
              </w:rPr>
              <w:t>6</w:t>
            </w:r>
            <w:r w:rsidRPr="00915D65">
              <w:rPr>
                <w:rFonts w:asciiTheme="minorHAnsi" w:hAnsiTheme="minorHAnsi"/>
                <w:sz w:val="24"/>
                <w:szCs w:val="24"/>
              </w:rPr>
              <w:t>0k</w:t>
            </w:r>
            <w:r w:rsidR="00FC6D8F" w:rsidRPr="00915D65">
              <w:rPr>
                <w:rFonts w:asciiTheme="minorHAnsi" w:hAnsiTheme="minorHAnsi"/>
                <w:sz w:val="24"/>
                <w:szCs w:val="24"/>
              </w:rPr>
              <w:t xml:space="preserve"> </w:t>
            </w:r>
            <w:r w:rsidRPr="00915D65">
              <w:rPr>
                <w:rFonts w:asciiTheme="minorHAnsi" w:hAnsiTheme="minorHAnsi"/>
                <w:sz w:val="24"/>
                <w:szCs w:val="24"/>
              </w:rPr>
              <w:t>external funding to support the programme of activity within its first year of operation.</w:t>
            </w:r>
          </w:p>
        </w:tc>
        <w:tc>
          <w:tcPr>
            <w:tcW w:w="3544" w:type="dxa"/>
          </w:tcPr>
          <w:p w:rsidR="00FC6D8F" w:rsidRPr="00915D65" w:rsidRDefault="00B77ECF" w:rsidP="00486F3A">
            <w:pPr>
              <w:rPr>
                <w:rFonts w:asciiTheme="minorHAnsi" w:hAnsiTheme="minorHAnsi"/>
                <w:sz w:val="24"/>
                <w:szCs w:val="24"/>
              </w:rPr>
            </w:pPr>
            <w:r w:rsidRPr="00915D65">
              <w:rPr>
                <w:rFonts w:asciiTheme="minorHAnsi" w:hAnsiTheme="minorHAnsi"/>
                <w:sz w:val="24"/>
                <w:szCs w:val="24"/>
              </w:rPr>
              <w:t>Launch in September, 2015</w:t>
            </w:r>
          </w:p>
        </w:tc>
      </w:tr>
      <w:tr w:rsidR="00D8482B" w:rsidRPr="000850B3" w:rsidTr="00F94EC7">
        <w:tc>
          <w:tcPr>
            <w:tcW w:w="9889" w:type="dxa"/>
          </w:tcPr>
          <w:p w:rsidR="00D8482B" w:rsidRPr="00915D65" w:rsidRDefault="00D8482B" w:rsidP="00486F3A">
            <w:pPr>
              <w:rPr>
                <w:rFonts w:asciiTheme="minorHAnsi" w:hAnsiTheme="minorHAnsi" w:cs="Arial"/>
                <w:sz w:val="24"/>
                <w:szCs w:val="24"/>
              </w:rPr>
            </w:pPr>
            <w:r w:rsidRPr="00915D65">
              <w:rPr>
                <w:rFonts w:asciiTheme="minorHAnsi" w:hAnsiTheme="minorHAnsi" w:cs="Arial"/>
                <w:sz w:val="24"/>
                <w:szCs w:val="24"/>
              </w:rPr>
              <w:t>First MedCity-enabled inter-institutional research collaboration launched</w:t>
            </w:r>
          </w:p>
          <w:p w:rsidR="00D8482B" w:rsidRPr="00915D65" w:rsidRDefault="00D8482B" w:rsidP="00486F3A">
            <w:pPr>
              <w:rPr>
                <w:rFonts w:asciiTheme="minorHAnsi" w:hAnsiTheme="minorHAnsi" w:cs="Arial"/>
                <w:sz w:val="24"/>
                <w:szCs w:val="24"/>
              </w:rPr>
            </w:pPr>
          </w:p>
        </w:tc>
        <w:tc>
          <w:tcPr>
            <w:tcW w:w="3544" w:type="dxa"/>
          </w:tcPr>
          <w:p w:rsidR="00D8482B" w:rsidRPr="00915D65" w:rsidRDefault="00D8482B" w:rsidP="00486F3A">
            <w:pPr>
              <w:rPr>
                <w:rFonts w:asciiTheme="minorHAnsi" w:hAnsiTheme="minorHAnsi"/>
                <w:sz w:val="24"/>
                <w:szCs w:val="24"/>
              </w:rPr>
            </w:pPr>
            <w:r w:rsidRPr="00915D65">
              <w:rPr>
                <w:rFonts w:asciiTheme="minorHAnsi" w:hAnsiTheme="minorHAnsi"/>
                <w:sz w:val="24"/>
                <w:szCs w:val="24"/>
              </w:rPr>
              <w:t>December 2015</w:t>
            </w:r>
          </w:p>
        </w:tc>
      </w:tr>
      <w:tr w:rsidR="00FC6D8F" w:rsidRPr="000850B3" w:rsidTr="00F94EC7">
        <w:tc>
          <w:tcPr>
            <w:tcW w:w="9889" w:type="dxa"/>
          </w:tcPr>
          <w:p w:rsidR="00FC6D8F" w:rsidRPr="00915D65" w:rsidRDefault="00FC6D8F" w:rsidP="00486F3A">
            <w:pPr>
              <w:rPr>
                <w:rFonts w:asciiTheme="minorHAnsi" w:hAnsiTheme="minorHAnsi"/>
                <w:b/>
                <w:i/>
                <w:sz w:val="24"/>
                <w:szCs w:val="24"/>
              </w:rPr>
            </w:pPr>
            <w:r w:rsidRPr="00915D65">
              <w:rPr>
                <w:rFonts w:asciiTheme="minorHAnsi" w:hAnsiTheme="minorHAnsi" w:cs="Arial"/>
                <w:sz w:val="24"/>
                <w:szCs w:val="24"/>
              </w:rPr>
              <w:t>Scope a Med Tech Innovation programme for London (in partnership with SEHTA)</w:t>
            </w:r>
            <w:r w:rsidR="00B77ECF" w:rsidRPr="00915D65">
              <w:rPr>
                <w:rFonts w:asciiTheme="minorHAnsi" w:hAnsiTheme="minorHAnsi" w:cs="Arial"/>
                <w:sz w:val="24"/>
                <w:szCs w:val="24"/>
              </w:rPr>
              <w:t xml:space="preserve"> to address barriers to success and growth for the Med Tech industry.</w:t>
            </w:r>
          </w:p>
        </w:tc>
        <w:tc>
          <w:tcPr>
            <w:tcW w:w="3544" w:type="dxa"/>
          </w:tcPr>
          <w:p w:rsidR="00FC6D8F" w:rsidRPr="00915D65" w:rsidRDefault="00B77ECF" w:rsidP="00486F3A">
            <w:pPr>
              <w:rPr>
                <w:rFonts w:asciiTheme="minorHAnsi" w:hAnsiTheme="minorHAnsi"/>
                <w:sz w:val="24"/>
                <w:szCs w:val="24"/>
              </w:rPr>
            </w:pPr>
            <w:r w:rsidRPr="00915D65">
              <w:rPr>
                <w:rFonts w:asciiTheme="minorHAnsi" w:hAnsiTheme="minorHAnsi"/>
                <w:sz w:val="24"/>
                <w:szCs w:val="24"/>
              </w:rPr>
              <w:t>June, 2015</w:t>
            </w:r>
          </w:p>
        </w:tc>
      </w:tr>
      <w:tr w:rsidR="00FC6D8F" w:rsidRPr="000850B3" w:rsidTr="00F94EC7">
        <w:tc>
          <w:tcPr>
            <w:tcW w:w="9889" w:type="dxa"/>
          </w:tcPr>
          <w:p w:rsidR="00FC6D8F" w:rsidRPr="00E21407" w:rsidRDefault="00FC6D8F" w:rsidP="00E21407">
            <w:pPr>
              <w:pStyle w:val="NormalWeb"/>
              <w:rPr>
                <w:rFonts w:asciiTheme="minorHAnsi" w:hAnsiTheme="minorHAnsi" w:cs="Arial"/>
                <w:i/>
              </w:rPr>
            </w:pPr>
            <w:r w:rsidRPr="00915D65">
              <w:rPr>
                <w:rFonts w:asciiTheme="minorHAnsi" w:hAnsiTheme="minorHAnsi" w:cs="Arial"/>
              </w:rPr>
              <w:t>Work with partner</w:t>
            </w:r>
            <w:r w:rsidR="00B77ECF" w:rsidRPr="00915D65">
              <w:rPr>
                <w:rFonts w:asciiTheme="minorHAnsi" w:hAnsiTheme="minorHAnsi" w:cs="Arial"/>
              </w:rPr>
              <w:t xml:space="preserve"> organisation</w:t>
            </w:r>
            <w:r w:rsidRPr="00915D65">
              <w:rPr>
                <w:rFonts w:asciiTheme="minorHAnsi" w:hAnsiTheme="minorHAnsi" w:cs="Arial"/>
              </w:rPr>
              <w:t xml:space="preserve">s to </w:t>
            </w:r>
            <w:r w:rsidR="00B77ECF" w:rsidRPr="00915D65">
              <w:rPr>
                <w:rFonts w:asciiTheme="minorHAnsi" w:hAnsiTheme="minorHAnsi" w:cs="Arial"/>
              </w:rPr>
              <w:t xml:space="preserve">scope and develop </w:t>
            </w:r>
            <w:r w:rsidRPr="00915D65">
              <w:rPr>
                <w:rFonts w:asciiTheme="minorHAnsi" w:hAnsiTheme="minorHAnsi" w:cs="Arial"/>
              </w:rPr>
              <w:t>innovation vouchers that will provide a range of wider business support</w:t>
            </w:r>
            <w:r w:rsidR="00B77ECF" w:rsidRPr="00915D65">
              <w:rPr>
                <w:rFonts w:asciiTheme="minorHAnsi" w:hAnsiTheme="minorHAnsi" w:cs="Arial"/>
              </w:rPr>
              <w:t xml:space="preserve"> across the academic partner organisations within London</w:t>
            </w:r>
            <w:r w:rsidRPr="00915D65">
              <w:rPr>
                <w:rFonts w:asciiTheme="minorHAnsi" w:hAnsiTheme="minorHAnsi" w:cs="Arial"/>
              </w:rPr>
              <w:t>.</w:t>
            </w:r>
            <w:r w:rsidR="00E21407">
              <w:rPr>
                <w:rFonts w:asciiTheme="minorHAnsi" w:hAnsiTheme="minorHAnsi" w:cs="Arial"/>
              </w:rPr>
              <w:br/>
            </w:r>
          </w:p>
        </w:tc>
        <w:tc>
          <w:tcPr>
            <w:tcW w:w="3544" w:type="dxa"/>
          </w:tcPr>
          <w:p w:rsidR="00FC6D8F" w:rsidRPr="00915D65" w:rsidRDefault="00B77ECF" w:rsidP="00486F3A">
            <w:pPr>
              <w:rPr>
                <w:rFonts w:asciiTheme="minorHAnsi" w:hAnsiTheme="minorHAnsi"/>
                <w:sz w:val="24"/>
                <w:szCs w:val="24"/>
              </w:rPr>
            </w:pPr>
            <w:r w:rsidRPr="00915D65">
              <w:rPr>
                <w:rFonts w:asciiTheme="minorHAnsi" w:hAnsiTheme="minorHAnsi"/>
                <w:sz w:val="24"/>
                <w:szCs w:val="24"/>
              </w:rPr>
              <w:t>September, 2015</w:t>
            </w:r>
          </w:p>
        </w:tc>
      </w:tr>
      <w:tr w:rsidR="00B77ECF" w:rsidRPr="000850B3" w:rsidTr="00F94EC7">
        <w:tc>
          <w:tcPr>
            <w:tcW w:w="9889" w:type="dxa"/>
          </w:tcPr>
          <w:p w:rsidR="00915D65" w:rsidRPr="00915D65" w:rsidRDefault="00B77ECF" w:rsidP="00F56578">
            <w:pPr>
              <w:pStyle w:val="NormalWeb"/>
              <w:rPr>
                <w:rFonts w:asciiTheme="minorHAnsi" w:hAnsiTheme="minorHAnsi" w:cs="Arial"/>
              </w:rPr>
            </w:pPr>
            <w:r w:rsidRPr="00915D65">
              <w:rPr>
                <w:rFonts w:asciiTheme="minorHAnsi" w:hAnsiTheme="minorHAnsi" w:cs="Arial"/>
              </w:rPr>
              <w:t xml:space="preserve">Building on </w:t>
            </w:r>
            <w:r w:rsidR="00BA3DDF" w:rsidRPr="00915D65">
              <w:rPr>
                <w:rFonts w:asciiTheme="minorHAnsi" w:hAnsiTheme="minorHAnsi" w:cs="Arial"/>
              </w:rPr>
              <w:t xml:space="preserve">last year’s GLA/MedCity co-hosted </w:t>
            </w:r>
            <w:r w:rsidRPr="00915D65">
              <w:rPr>
                <w:rFonts w:asciiTheme="minorHAnsi" w:hAnsiTheme="minorHAnsi" w:cs="Arial"/>
              </w:rPr>
              <w:t>workshop that convened the London based organisations that are developing pl</w:t>
            </w:r>
            <w:r w:rsidR="00590C3E" w:rsidRPr="00915D65">
              <w:rPr>
                <w:rFonts w:asciiTheme="minorHAnsi" w:hAnsiTheme="minorHAnsi" w:cs="Arial"/>
              </w:rPr>
              <w:t xml:space="preserve">ans to create new life sciences/bio-medical research facilities, bring together the group of </w:t>
            </w:r>
            <w:r w:rsidRPr="00915D65">
              <w:rPr>
                <w:rFonts w:asciiTheme="minorHAnsi" w:hAnsiTheme="minorHAnsi" w:cs="Arial"/>
              </w:rPr>
              <w:t>site</w:t>
            </w:r>
            <w:r w:rsidR="00590C3E" w:rsidRPr="00915D65">
              <w:rPr>
                <w:rFonts w:asciiTheme="minorHAnsi" w:hAnsiTheme="minorHAnsi" w:cs="Arial"/>
              </w:rPr>
              <w:t>s</w:t>
            </w:r>
            <w:r w:rsidRPr="00915D65">
              <w:rPr>
                <w:rFonts w:asciiTheme="minorHAnsi" w:hAnsiTheme="minorHAnsi" w:cs="Arial"/>
              </w:rPr>
              <w:t xml:space="preserve">/clusters </w:t>
            </w:r>
            <w:r w:rsidR="00590C3E" w:rsidRPr="00915D65">
              <w:rPr>
                <w:rFonts w:asciiTheme="minorHAnsi" w:hAnsiTheme="minorHAnsi" w:cs="Arial"/>
              </w:rPr>
              <w:t>on a</w:t>
            </w:r>
            <w:r w:rsidRPr="00915D65">
              <w:rPr>
                <w:rFonts w:asciiTheme="minorHAnsi" w:hAnsiTheme="minorHAnsi" w:cs="Arial"/>
              </w:rPr>
              <w:t xml:space="preserve"> biannual </w:t>
            </w:r>
            <w:r w:rsidR="00590C3E" w:rsidRPr="00915D65">
              <w:rPr>
                <w:rFonts w:asciiTheme="minorHAnsi" w:hAnsiTheme="minorHAnsi" w:cs="Arial"/>
              </w:rPr>
              <w:t xml:space="preserve">basis as a </w:t>
            </w:r>
            <w:r w:rsidRPr="00915D65">
              <w:rPr>
                <w:rFonts w:asciiTheme="minorHAnsi" w:hAnsiTheme="minorHAnsi" w:cs="Arial"/>
              </w:rPr>
              <w:t xml:space="preserve">London life sciences </w:t>
            </w:r>
            <w:r w:rsidR="00590C3E" w:rsidRPr="00915D65">
              <w:rPr>
                <w:rFonts w:asciiTheme="minorHAnsi" w:hAnsiTheme="minorHAnsi" w:cs="Arial"/>
              </w:rPr>
              <w:t>cluster roundtable, with the aim of developing a clear and coherent plan for London</w:t>
            </w:r>
            <w:r w:rsidRPr="00915D65">
              <w:rPr>
                <w:rFonts w:asciiTheme="minorHAnsi" w:hAnsiTheme="minorHAnsi" w:cs="Arial"/>
              </w:rPr>
              <w:t>.</w:t>
            </w:r>
            <w:r w:rsidR="00E21407">
              <w:rPr>
                <w:rFonts w:asciiTheme="minorHAnsi" w:hAnsiTheme="minorHAnsi" w:cs="Arial"/>
              </w:rPr>
              <w:br/>
            </w:r>
          </w:p>
        </w:tc>
        <w:tc>
          <w:tcPr>
            <w:tcW w:w="3544" w:type="dxa"/>
          </w:tcPr>
          <w:p w:rsidR="00B77ECF" w:rsidRPr="00915D65" w:rsidRDefault="00590C3E" w:rsidP="00557758">
            <w:pPr>
              <w:rPr>
                <w:rFonts w:asciiTheme="minorHAnsi" w:hAnsiTheme="minorHAnsi"/>
                <w:b/>
                <w:i/>
                <w:sz w:val="24"/>
                <w:szCs w:val="24"/>
              </w:rPr>
            </w:pPr>
            <w:r w:rsidRPr="00915D65">
              <w:rPr>
                <w:rFonts w:asciiTheme="minorHAnsi" w:hAnsiTheme="minorHAnsi"/>
                <w:sz w:val="24"/>
                <w:szCs w:val="24"/>
              </w:rPr>
              <w:t xml:space="preserve">Group to have met at least twice by </w:t>
            </w:r>
            <w:r w:rsidR="00557758">
              <w:rPr>
                <w:rFonts w:asciiTheme="minorHAnsi" w:hAnsiTheme="minorHAnsi"/>
                <w:sz w:val="24"/>
                <w:szCs w:val="24"/>
              </w:rPr>
              <w:t>May</w:t>
            </w:r>
            <w:r w:rsidRPr="00915D65">
              <w:rPr>
                <w:rFonts w:asciiTheme="minorHAnsi" w:hAnsiTheme="minorHAnsi"/>
                <w:sz w:val="24"/>
                <w:szCs w:val="24"/>
              </w:rPr>
              <w:t>, 2015</w:t>
            </w:r>
          </w:p>
        </w:tc>
      </w:tr>
      <w:tr w:rsidR="00B77ECF" w:rsidRPr="000850B3" w:rsidTr="00F94EC7">
        <w:tc>
          <w:tcPr>
            <w:tcW w:w="9889" w:type="dxa"/>
          </w:tcPr>
          <w:p w:rsidR="00B77ECF" w:rsidRPr="00915D65" w:rsidRDefault="00590C3E" w:rsidP="00B11585">
            <w:pPr>
              <w:pStyle w:val="NormalWeb"/>
              <w:rPr>
                <w:rFonts w:asciiTheme="minorHAnsi" w:hAnsiTheme="minorHAnsi" w:cs="Arial"/>
              </w:rPr>
            </w:pPr>
            <w:r w:rsidRPr="00915D65">
              <w:rPr>
                <w:rFonts w:asciiTheme="minorHAnsi" w:hAnsiTheme="minorHAnsi" w:cs="Arial"/>
              </w:rPr>
              <w:t>Use material and data from the group identified above to p</w:t>
            </w:r>
            <w:r w:rsidR="00B77ECF" w:rsidRPr="00915D65">
              <w:rPr>
                <w:rFonts w:asciiTheme="minorHAnsi" w:hAnsiTheme="minorHAnsi" w:cs="Arial"/>
              </w:rPr>
              <w:t xml:space="preserve">roduce </w:t>
            </w:r>
            <w:r w:rsidRPr="00915D65">
              <w:rPr>
                <w:rFonts w:asciiTheme="minorHAnsi" w:hAnsiTheme="minorHAnsi" w:cs="Arial"/>
              </w:rPr>
              <w:t>marketing material (provisionally a prospectus) setting out the offer</w:t>
            </w:r>
            <w:r w:rsidR="00B77ECF" w:rsidRPr="00915D65">
              <w:rPr>
                <w:rFonts w:asciiTheme="minorHAnsi" w:hAnsiTheme="minorHAnsi" w:cs="Arial"/>
              </w:rPr>
              <w:t xml:space="preserve"> </w:t>
            </w:r>
            <w:r w:rsidRPr="00915D65">
              <w:rPr>
                <w:rFonts w:asciiTheme="minorHAnsi" w:hAnsiTheme="minorHAnsi" w:cs="Arial"/>
              </w:rPr>
              <w:t xml:space="preserve">and opportunity </w:t>
            </w:r>
            <w:r w:rsidR="00B77ECF" w:rsidRPr="00915D65">
              <w:rPr>
                <w:rFonts w:asciiTheme="minorHAnsi" w:hAnsiTheme="minorHAnsi" w:cs="Arial"/>
              </w:rPr>
              <w:t xml:space="preserve">of London’s life science clusters </w:t>
            </w:r>
            <w:r w:rsidR="00B77ECF" w:rsidRPr="00915D65">
              <w:rPr>
                <w:rFonts w:asciiTheme="minorHAnsi" w:hAnsiTheme="minorHAnsi" w:cs="Arial"/>
              </w:rPr>
              <w:lastRenderedPageBreak/>
              <w:t>and sites for potential investors.</w:t>
            </w:r>
            <w:r w:rsidR="00E21407">
              <w:rPr>
                <w:rFonts w:asciiTheme="minorHAnsi" w:hAnsiTheme="minorHAnsi" w:cs="Arial"/>
              </w:rPr>
              <w:br/>
            </w:r>
          </w:p>
        </w:tc>
        <w:tc>
          <w:tcPr>
            <w:tcW w:w="3544" w:type="dxa"/>
          </w:tcPr>
          <w:p w:rsidR="00B77ECF" w:rsidRPr="00915D65" w:rsidRDefault="00590C3E" w:rsidP="00B11585">
            <w:pPr>
              <w:pStyle w:val="NormalWeb"/>
              <w:rPr>
                <w:rFonts w:asciiTheme="minorHAnsi" w:hAnsiTheme="minorHAnsi" w:cs="Arial"/>
              </w:rPr>
            </w:pPr>
            <w:r w:rsidRPr="00915D65">
              <w:rPr>
                <w:rFonts w:asciiTheme="minorHAnsi" w:hAnsiTheme="minorHAnsi" w:cs="Arial"/>
              </w:rPr>
              <w:lastRenderedPageBreak/>
              <w:t>July, 2015</w:t>
            </w:r>
          </w:p>
        </w:tc>
      </w:tr>
      <w:tr w:rsidR="00B77ECF" w:rsidRPr="000850B3" w:rsidTr="00F94EC7">
        <w:tc>
          <w:tcPr>
            <w:tcW w:w="9889" w:type="dxa"/>
          </w:tcPr>
          <w:p w:rsidR="00B77ECF" w:rsidRPr="000850B3" w:rsidRDefault="00B77ECF" w:rsidP="00B11585">
            <w:pPr>
              <w:pStyle w:val="NormalWeb"/>
              <w:rPr>
                <w:rFonts w:asciiTheme="minorHAnsi" w:hAnsiTheme="minorHAnsi" w:cs="Arial"/>
              </w:rPr>
            </w:pPr>
            <w:r w:rsidRPr="000850B3">
              <w:rPr>
                <w:rFonts w:asciiTheme="minorHAnsi" w:hAnsiTheme="minorHAnsi" w:cs="Arial"/>
              </w:rPr>
              <w:lastRenderedPageBreak/>
              <w:t xml:space="preserve">Develop a database of life science facilities, including </w:t>
            </w:r>
            <w:r w:rsidR="00590C3E">
              <w:rPr>
                <w:rFonts w:asciiTheme="minorHAnsi" w:hAnsiTheme="minorHAnsi" w:cs="Arial"/>
              </w:rPr>
              <w:t xml:space="preserve">available (ideally real time) </w:t>
            </w:r>
            <w:r w:rsidRPr="000850B3">
              <w:rPr>
                <w:rFonts w:asciiTheme="minorHAnsi" w:hAnsiTheme="minorHAnsi" w:cs="Arial"/>
              </w:rPr>
              <w:t>workspace, pan London</w:t>
            </w:r>
            <w:r w:rsidR="00590C3E">
              <w:rPr>
                <w:rFonts w:asciiTheme="minorHAnsi" w:hAnsiTheme="minorHAnsi" w:cs="Arial"/>
              </w:rPr>
              <w:t>, subject to be</w:t>
            </w:r>
            <w:r w:rsidR="004E4BCC">
              <w:rPr>
                <w:rFonts w:asciiTheme="minorHAnsi" w:hAnsiTheme="minorHAnsi" w:cs="Arial"/>
              </w:rPr>
              <w:t>ing</w:t>
            </w:r>
            <w:r w:rsidR="00590C3E">
              <w:rPr>
                <w:rFonts w:asciiTheme="minorHAnsi" w:hAnsiTheme="minorHAnsi" w:cs="Arial"/>
              </w:rPr>
              <w:t xml:space="preserve"> able to identify a suitable source of funding to allow the project to progress</w:t>
            </w:r>
            <w:r w:rsidRPr="000850B3">
              <w:rPr>
                <w:rFonts w:asciiTheme="minorHAnsi" w:hAnsiTheme="minorHAnsi" w:cs="Arial"/>
              </w:rPr>
              <w:t>.</w:t>
            </w:r>
          </w:p>
          <w:p w:rsidR="00B77ECF" w:rsidRPr="000850B3" w:rsidRDefault="00B77ECF" w:rsidP="00B11585">
            <w:pPr>
              <w:pStyle w:val="NormalWeb"/>
              <w:rPr>
                <w:rFonts w:asciiTheme="minorHAnsi" w:hAnsiTheme="minorHAnsi" w:cs="Arial"/>
              </w:rPr>
            </w:pPr>
          </w:p>
        </w:tc>
        <w:tc>
          <w:tcPr>
            <w:tcW w:w="3544" w:type="dxa"/>
          </w:tcPr>
          <w:p w:rsidR="00B77ECF" w:rsidRPr="000850B3" w:rsidRDefault="00590C3E" w:rsidP="00B11585">
            <w:pPr>
              <w:pStyle w:val="NormalWeb"/>
              <w:rPr>
                <w:rFonts w:asciiTheme="minorHAnsi" w:hAnsiTheme="minorHAnsi" w:cs="Arial"/>
              </w:rPr>
            </w:pPr>
            <w:r>
              <w:rPr>
                <w:rFonts w:asciiTheme="minorHAnsi" w:hAnsiTheme="minorHAnsi" w:cs="Arial"/>
              </w:rPr>
              <w:t>Determine likelihood of securing funding to support this activity by July, 2015</w:t>
            </w:r>
          </w:p>
        </w:tc>
      </w:tr>
      <w:tr w:rsidR="00B77ECF" w:rsidRPr="000850B3" w:rsidTr="00F94EC7">
        <w:tc>
          <w:tcPr>
            <w:tcW w:w="9889" w:type="dxa"/>
          </w:tcPr>
          <w:p w:rsidR="00B77ECF" w:rsidRPr="000850B3" w:rsidRDefault="00590C3E" w:rsidP="00BA3DDF">
            <w:pPr>
              <w:pStyle w:val="NormalWeb"/>
              <w:rPr>
                <w:rFonts w:asciiTheme="minorHAnsi" w:hAnsiTheme="minorHAnsi" w:cs="Arial"/>
              </w:rPr>
            </w:pPr>
            <w:r>
              <w:rPr>
                <w:rFonts w:asciiTheme="minorHAnsi" w:hAnsiTheme="minorHAnsi" w:cs="Arial"/>
              </w:rPr>
              <w:t xml:space="preserve">MedCity, </w:t>
            </w:r>
            <w:r>
              <w:rPr>
                <w:rFonts w:asciiTheme="minorHAnsi" w:hAnsiTheme="minorHAnsi"/>
              </w:rPr>
              <w:t xml:space="preserve">GLA, </w:t>
            </w:r>
            <w:r w:rsidR="00B77ECF" w:rsidRPr="000850B3">
              <w:rPr>
                <w:rFonts w:asciiTheme="minorHAnsi" w:hAnsiTheme="minorHAnsi"/>
              </w:rPr>
              <w:t xml:space="preserve">London &amp; Partners and </w:t>
            </w:r>
            <w:r>
              <w:rPr>
                <w:rFonts w:asciiTheme="minorHAnsi" w:hAnsiTheme="minorHAnsi"/>
              </w:rPr>
              <w:t xml:space="preserve">other </w:t>
            </w:r>
            <w:r w:rsidR="00B77ECF" w:rsidRPr="000850B3">
              <w:rPr>
                <w:rFonts w:asciiTheme="minorHAnsi" w:hAnsiTheme="minorHAnsi"/>
              </w:rPr>
              <w:t>stakehold</w:t>
            </w:r>
            <w:r>
              <w:rPr>
                <w:rFonts w:asciiTheme="minorHAnsi" w:hAnsiTheme="minorHAnsi"/>
              </w:rPr>
              <w:t xml:space="preserve">ers in the life sciences sector </w:t>
            </w:r>
            <w:r w:rsidR="00B77ECF" w:rsidRPr="000850B3">
              <w:rPr>
                <w:rFonts w:asciiTheme="minorHAnsi" w:hAnsiTheme="minorHAnsi"/>
              </w:rPr>
              <w:t xml:space="preserve">have </w:t>
            </w:r>
            <w:r>
              <w:rPr>
                <w:rFonts w:asciiTheme="minorHAnsi" w:hAnsiTheme="minorHAnsi"/>
              </w:rPr>
              <w:t xml:space="preserve">only </w:t>
            </w:r>
            <w:r w:rsidR="00B77ECF" w:rsidRPr="000850B3">
              <w:rPr>
                <w:rFonts w:asciiTheme="minorHAnsi" w:hAnsiTheme="minorHAnsi"/>
              </w:rPr>
              <w:t>anecdotal evidence that there is unmet demand</w:t>
            </w:r>
            <w:r>
              <w:rPr>
                <w:rFonts w:asciiTheme="minorHAnsi" w:hAnsiTheme="minorHAnsi"/>
              </w:rPr>
              <w:t xml:space="preserve"> for life sciences incubation and grow-on facilities</w:t>
            </w:r>
            <w:r w:rsidR="00B77ECF" w:rsidRPr="000850B3">
              <w:rPr>
                <w:rFonts w:asciiTheme="minorHAnsi" w:hAnsiTheme="minorHAnsi"/>
              </w:rPr>
              <w:t xml:space="preserve">. </w:t>
            </w:r>
            <w:r>
              <w:rPr>
                <w:rFonts w:asciiTheme="minorHAnsi" w:hAnsiTheme="minorHAnsi"/>
              </w:rPr>
              <w:t xml:space="preserve"> </w:t>
            </w:r>
            <w:r w:rsidR="00B77ECF" w:rsidRPr="000850B3">
              <w:rPr>
                <w:rFonts w:asciiTheme="minorHAnsi" w:hAnsiTheme="minorHAnsi"/>
              </w:rPr>
              <w:t xml:space="preserve">A more robust evidence </w:t>
            </w:r>
            <w:r>
              <w:rPr>
                <w:rFonts w:asciiTheme="minorHAnsi" w:hAnsiTheme="minorHAnsi"/>
              </w:rPr>
              <w:t xml:space="preserve">base is required – including </w:t>
            </w:r>
            <w:r w:rsidR="00B77ECF" w:rsidRPr="000850B3">
              <w:rPr>
                <w:rFonts w:asciiTheme="minorHAnsi" w:hAnsiTheme="minorHAnsi"/>
              </w:rPr>
              <w:t xml:space="preserve">the type of business space </w:t>
            </w:r>
            <w:proofErr w:type="gramStart"/>
            <w:r w:rsidR="00B77ECF" w:rsidRPr="000850B3">
              <w:rPr>
                <w:rFonts w:asciiTheme="minorHAnsi" w:hAnsiTheme="minorHAnsi"/>
              </w:rPr>
              <w:t>required,</w:t>
            </w:r>
            <w:proofErr w:type="gramEnd"/>
            <w:r w:rsidR="00B77ECF" w:rsidRPr="000850B3">
              <w:rPr>
                <w:rFonts w:asciiTheme="minorHAnsi" w:hAnsiTheme="minorHAnsi"/>
              </w:rPr>
              <w:t xml:space="preserve"> the scale of dema</w:t>
            </w:r>
            <w:r>
              <w:rPr>
                <w:rFonts w:asciiTheme="minorHAnsi" w:hAnsiTheme="minorHAnsi"/>
              </w:rPr>
              <w:t>nd</w:t>
            </w:r>
            <w:r w:rsidR="00B77ECF" w:rsidRPr="000850B3">
              <w:rPr>
                <w:rFonts w:asciiTheme="minorHAnsi" w:hAnsiTheme="minorHAnsi"/>
              </w:rPr>
              <w:t xml:space="preserve"> and how </w:t>
            </w:r>
            <w:r>
              <w:rPr>
                <w:rFonts w:asciiTheme="minorHAnsi" w:hAnsiTheme="minorHAnsi"/>
              </w:rPr>
              <w:t>requirements differ</w:t>
            </w:r>
            <w:r w:rsidR="00B77ECF" w:rsidRPr="000850B3">
              <w:rPr>
                <w:rFonts w:asciiTheme="minorHAnsi" w:hAnsiTheme="minorHAnsi"/>
              </w:rPr>
              <w:t xml:space="preserve"> for key sub sectors. </w:t>
            </w:r>
            <w:r w:rsidR="00B77ECF" w:rsidRPr="00180DEE">
              <w:rPr>
                <w:rFonts w:asciiTheme="minorHAnsi" w:hAnsiTheme="minorHAnsi" w:cs="Arial"/>
              </w:rPr>
              <w:t xml:space="preserve">Pending </w:t>
            </w:r>
            <w:r w:rsidR="00180DEE">
              <w:rPr>
                <w:rFonts w:asciiTheme="minorHAnsi" w:hAnsiTheme="minorHAnsi" w:cs="Arial"/>
              </w:rPr>
              <w:t xml:space="preserve">a funding bid by </w:t>
            </w:r>
            <w:r w:rsidR="00B77ECF" w:rsidRPr="00180DEE">
              <w:rPr>
                <w:rFonts w:asciiTheme="minorHAnsi" w:hAnsiTheme="minorHAnsi" w:cs="Arial"/>
              </w:rPr>
              <w:t xml:space="preserve">the GLA </w:t>
            </w:r>
            <w:r w:rsidR="00180DEE">
              <w:rPr>
                <w:rFonts w:asciiTheme="minorHAnsi" w:hAnsiTheme="minorHAnsi" w:cs="Arial"/>
              </w:rPr>
              <w:t xml:space="preserve">Economic and Business Policy team, </w:t>
            </w:r>
            <w:r w:rsidR="00B77ECF" w:rsidRPr="00180DEE">
              <w:rPr>
                <w:rFonts w:asciiTheme="minorHAnsi" w:hAnsiTheme="minorHAnsi" w:cs="Arial"/>
              </w:rPr>
              <w:t>MedCity will work in collaboration to conduct an evidenced based study of demand for workspace.</w:t>
            </w:r>
            <w:r w:rsidR="00B77ECF" w:rsidRPr="000850B3">
              <w:rPr>
                <w:rFonts w:asciiTheme="minorHAnsi" w:hAnsiTheme="minorHAnsi" w:cs="Arial"/>
              </w:rPr>
              <w:t xml:space="preserve"> </w:t>
            </w:r>
          </w:p>
        </w:tc>
        <w:tc>
          <w:tcPr>
            <w:tcW w:w="3544" w:type="dxa"/>
          </w:tcPr>
          <w:p w:rsidR="00B77ECF" w:rsidRPr="000850B3" w:rsidRDefault="00590C3E" w:rsidP="004E4BCC">
            <w:pPr>
              <w:pStyle w:val="NormalWeb"/>
              <w:rPr>
                <w:rFonts w:asciiTheme="minorHAnsi" w:hAnsiTheme="minorHAnsi" w:cs="Arial"/>
              </w:rPr>
            </w:pPr>
            <w:r w:rsidRPr="00180DEE">
              <w:rPr>
                <w:rFonts w:asciiTheme="minorHAnsi" w:hAnsiTheme="minorHAnsi" w:cs="Arial"/>
              </w:rPr>
              <w:t xml:space="preserve">Subject to successful funding via the GLA </w:t>
            </w:r>
            <w:r w:rsidR="004E4BCC" w:rsidRPr="00180DEE">
              <w:rPr>
                <w:rFonts w:asciiTheme="minorHAnsi" w:hAnsiTheme="minorHAnsi" w:cs="Arial"/>
              </w:rPr>
              <w:t>Economic and B</w:t>
            </w:r>
            <w:r w:rsidRPr="00180DEE">
              <w:rPr>
                <w:rFonts w:asciiTheme="minorHAnsi" w:hAnsiTheme="minorHAnsi" w:cs="Arial"/>
              </w:rPr>
              <w:t xml:space="preserve">usiness </w:t>
            </w:r>
            <w:r w:rsidR="004E4BCC" w:rsidRPr="00180DEE">
              <w:rPr>
                <w:rFonts w:asciiTheme="minorHAnsi" w:hAnsiTheme="minorHAnsi" w:cs="Arial"/>
              </w:rPr>
              <w:t xml:space="preserve">Policy </w:t>
            </w:r>
            <w:r w:rsidRPr="00180DEE">
              <w:rPr>
                <w:rFonts w:asciiTheme="minorHAnsi" w:hAnsiTheme="minorHAnsi" w:cs="Arial"/>
              </w:rPr>
              <w:t>team.</w:t>
            </w:r>
            <w:r>
              <w:rPr>
                <w:rFonts w:asciiTheme="minorHAnsi" w:hAnsiTheme="minorHAnsi" w:cs="Arial"/>
              </w:rPr>
              <w:t xml:space="preserve">  Plans to be developed if funding is secured.</w:t>
            </w:r>
          </w:p>
        </w:tc>
      </w:tr>
      <w:tr w:rsidR="00B77ECF" w:rsidRPr="000850B3" w:rsidTr="00F94EC7">
        <w:tc>
          <w:tcPr>
            <w:tcW w:w="9889" w:type="dxa"/>
          </w:tcPr>
          <w:p w:rsidR="00B77ECF" w:rsidRPr="000850B3" w:rsidRDefault="00B77ECF" w:rsidP="00053C39">
            <w:pPr>
              <w:pStyle w:val="NormalWeb"/>
              <w:rPr>
                <w:rFonts w:asciiTheme="minorHAnsi" w:hAnsiTheme="minorHAnsi" w:cs="Arial"/>
              </w:rPr>
            </w:pPr>
            <w:r w:rsidRPr="000850B3">
              <w:rPr>
                <w:rFonts w:asciiTheme="minorHAnsi" w:hAnsiTheme="minorHAnsi" w:cs="Arial"/>
              </w:rPr>
              <w:t>Work with the AHSNs to agree on core deliverables, funding, governance arrangements and set out the delivery timetable</w:t>
            </w:r>
            <w:r w:rsidRPr="000850B3">
              <w:rPr>
                <w:rFonts w:asciiTheme="minorHAnsi" w:hAnsiTheme="minorHAnsi"/>
              </w:rPr>
              <w:t xml:space="preserve"> to deliver the recommendations of the London Health Commission regarding digital healthcare - to establish a ‘digital health institute’ with data analytics and accelerator functions.  </w:t>
            </w:r>
          </w:p>
        </w:tc>
        <w:tc>
          <w:tcPr>
            <w:tcW w:w="3544" w:type="dxa"/>
          </w:tcPr>
          <w:p w:rsidR="00B77ECF" w:rsidRPr="000850B3" w:rsidRDefault="001230A5" w:rsidP="002437F6">
            <w:pPr>
              <w:pStyle w:val="NormalWeb"/>
              <w:rPr>
                <w:rFonts w:asciiTheme="minorHAnsi" w:hAnsiTheme="minorHAnsi" w:cs="Arial"/>
              </w:rPr>
            </w:pPr>
            <w:r>
              <w:rPr>
                <w:rFonts w:asciiTheme="minorHAnsi" w:hAnsiTheme="minorHAnsi" w:cs="Arial"/>
              </w:rPr>
              <w:t>Plan for implementing the recommendation to be established with the AHSNs – April, 2015.</w:t>
            </w:r>
          </w:p>
        </w:tc>
      </w:tr>
      <w:tr w:rsidR="001230A5" w:rsidRPr="000850B3" w:rsidTr="00F94EC7">
        <w:tc>
          <w:tcPr>
            <w:tcW w:w="9889" w:type="dxa"/>
            <w:shd w:val="clear" w:color="auto" w:fill="EEECE1" w:themeFill="background2"/>
          </w:tcPr>
          <w:p w:rsidR="001230A5" w:rsidRPr="001230A5" w:rsidRDefault="001230A5" w:rsidP="001230A5">
            <w:pPr>
              <w:rPr>
                <w:rFonts w:asciiTheme="minorHAnsi" w:hAnsiTheme="minorHAnsi"/>
                <w:b/>
                <w:sz w:val="24"/>
                <w:szCs w:val="24"/>
                <w:highlight w:val="black"/>
                <w:lang w:eastAsia="en-GB"/>
              </w:rPr>
            </w:pPr>
            <w:r>
              <w:rPr>
                <w:rFonts w:asciiTheme="minorHAnsi" w:hAnsiTheme="minorHAnsi"/>
                <w:b/>
                <w:sz w:val="24"/>
                <w:szCs w:val="24"/>
                <w:highlight w:val="black"/>
                <w:lang w:eastAsia="en-GB"/>
              </w:rPr>
              <w:t xml:space="preserve"> </w:t>
            </w:r>
          </w:p>
        </w:tc>
        <w:tc>
          <w:tcPr>
            <w:tcW w:w="3544" w:type="dxa"/>
            <w:shd w:val="clear" w:color="auto" w:fill="EEECE1" w:themeFill="background2"/>
          </w:tcPr>
          <w:p w:rsidR="001230A5" w:rsidRPr="001230A5" w:rsidRDefault="001230A5" w:rsidP="002437F6">
            <w:pPr>
              <w:pStyle w:val="NormalWeb"/>
              <w:rPr>
                <w:rFonts w:asciiTheme="minorHAnsi" w:hAnsiTheme="minorHAnsi" w:cs="Arial"/>
                <w:highlight w:val="black"/>
              </w:rPr>
            </w:pPr>
          </w:p>
        </w:tc>
      </w:tr>
      <w:tr w:rsidR="00925857" w:rsidRPr="000850B3" w:rsidTr="00F94EC7">
        <w:trPr>
          <w:trHeight w:val="2490"/>
        </w:trPr>
        <w:tc>
          <w:tcPr>
            <w:tcW w:w="9889" w:type="dxa"/>
          </w:tcPr>
          <w:p w:rsidR="00925857" w:rsidRPr="00053C39" w:rsidRDefault="00925857" w:rsidP="0096313B">
            <w:pPr>
              <w:rPr>
                <w:rFonts w:asciiTheme="minorHAnsi" w:hAnsiTheme="minorHAnsi"/>
                <w:b/>
                <w:color w:val="000000"/>
                <w:sz w:val="24"/>
                <w:szCs w:val="24"/>
                <w:lang w:eastAsia="en-GB"/>
              </w:rPr>
            </w:pPr>
            <w:r>
              <w:rPr>
                <w:rFonts w:asciiTheme="minorHAnsi" w:hAnsiTheme="minorHAnsi"/>
                <w:b/>
                <w:color w:val="000000"/>
                <w:sz w:val="24"/>
                <w:szCs w:val="24"/>
                <w:lang w:eastAsia="en-GB"/>
              </w:rPr>
              <w:t xml:space="preserve">(Subject to funding) </w:t>
            </w:r>
            <w:proofErr w:type="spellStart"/>
            <w:r w:rsidRPr="000850B3">
              <w:rPr>
                <w:rFonts w:asciiTheme="minorHAnsi" w:hAnsiTheme="minorHAnsi"/>
                <w:b/>
                <w:color w:val="000000"/>
                <w:sz w:val="24"/>
                <w:szCs w:val="24"/>
                <w:lang w:eastAsia="en-GB"/>
              </w:rPr>
              <w:t>Medtech</w:t>
            </w:r>
            <w:proofErr w:type="spellEnd"/>
            <w:r w:rsidRPr="000850B3">
              <w:rPr>
                <w:rFonts w:asciiTheme="minorHAnsi" w:hAnsiTheme="minorHAnsi"/>
                <w:b/>
                <w:color w:val="000000"/>
                <w:sz w:val="24"/>
                <w:szCs w:val="24"/>
                <w:lang w:eastAsia="en-GB"/>
              </w:rPr>
              <w:t xml:space="preserve"> Innovation Network</w:t>
            </w:r>
            <w:r w:rsidRPr="000850B3">
              <w:rPr>
                <w:rFonts w:asciiTheme="minorHAnsi" w:hAnsiTheme="minorHAnsi"/>
                <w:color w:val="000000"/>
                <w:sz w:val="24"/>
                <w:szCs w:val="24"/>
                <w:lang w:eastAsia="en-GB"/>
              </w:rPr>
              <w:t xml:space="preserve">: </w:t>
            </w:r>
            <w:r w:rsidRPr="000850B3">
              <w:rPr>
                <w:rFonts w:asciiTheme="minorHAnsi" w:hAnsiTheme="minorHAnsi" w:cs="Arial"/>
                <w:sz w:val="24"/>
                <w:szCs w:val="24"/>
              </w:rPr>
              <w:t>This aims to increase the convergence between healthcare and technology, and accelerate the rate at which new innovation is brought to market. The Network will link the demand side (Clinical Commissioning Groups, Academic Health Science Networks, NHS Trusts, pharma and local authorities) with tech entrepreneurs innovating with digital, medical and health technology. Through better articulating unmet clinical need and providing the support entrepreneurs need to access the market - including practical support to navigate the market and evaluate products on both clinical and cost outcomes - the Network aims to increase the quality and take up of innovations emerging from London’s entrepreneurial community, and promote London as a more accessible market place.</w:t>
            </w:r>
          </w:p>
        </w:tc>
        <w:tc>
          <w:tcPr>
            <w:tcW w:w="3544" w:type="dxa"/>
          </w:tcPr>
          <w:p w:rsidR="00925857" w:rsidRPr="000850B3" w:rsidRDefault="00925857" w:rsidP="002437F6">
            <w:pPr>
              <w:pStyle w:val="NormalWeb"/>
              <w:rPr>
                <w:rFonts w:asciiTheme="minorHAnsi" w:hAnsiTheme="minorHAnsi" w:cs="Arial"/>
              </w:rPr>
            </w:pPr>
            <w:r>
              <w:rPr>
                <w:rFonts w:asciiTheme="minorHAnsi" w:hAnsiTheme="minorHAnsi" w:cs="Arial"/>
              </w:rPr>
              <w:t>Subject to funding</w:t>
            </w:r>
          </w:p>
        </w:tc>
      </w:tr>
    </w:tbl>
    <w:p w:rsidR="00223A79" w:rsidRDefault="00223A79" w:rsidP="002B532E">
      <w:pPr>
        <w:rPr>
          <w:rFonts w:asciiTheme="minorHAnsi" w:hAnsiTheme="minorHAnsi"/>
          <w:b/>
          <w:i/>
          <w:sz w:val="24"/>
          <w:szCs w:val="24"/>
        </w:rPr>
      </w:pPr>
    </w:p>
    <w:p w:rsidR="00925857" w:rsidRPr="000850B3" w:rsidRDefault="00925857" w:rsidP="002B532E">
      <w:pPr>
        <w:rPr>
          <w:rFonts w:asciiTheme="minorHAnsi" w:hAnsiTheme="minorHAnsi"/>
          <w:b/>
          <w:i/>
          <w:sz w:val="24"/>
          <w:szCs w:val="24"/>
        </w:rPr>
      </w:pPr>
    </w:p>
    <w:p w:rsidR="00F94EC7" w:rsidRDefault="00F94EC7" w:rsidP="002B532E">
      <w:pPr>
        <w:rPr>
          <w:rFonts w:asciiTheme="minorHAnsi" w:hAnsiTheme="minorHAnsi"/>
          <w:b/>
          <w:i/>
          <w:sz w:val="28"/>
          <w:szCs w:val="28"/>
        </w:rPr>
      </w:pPr>
    </w:p>
    <w:p w:rsidR="00223A79" w:rsidRPr="001C6B69" w:rsidRDefault="00223A79" w:rsidP="002B532E">
      <w:pPr>
        <w:rPr>
          <w:rFonts w:asciiTheme="minorHAnsi" w:hAnsiTheme="minorHAnsi"/>
          <w:b/>
          <w:i/>
          <w:sz w:val="28"/>
          <w:szCs w:val="28"/>
        </w:rPr>
      </w:pPr>
      <w:r w:rsidRPr="001C6B69">
        <w:rPr>
          <w:rFonts w:asciiTheme="minorHAnsi" w:hAnsiTheme="minorHAnsi"/>
          <w:b/>
          <w:i/>
          <w:sz w:val="28"/>
          <w:szCs w:val="28"/>
        </w:rPr>
        <w:lastRenderedPageBreak/>
        <w:t>Explain the market</w:t>
      </w:r>
    </w:p>
    <w:p w:rsidR="002437F6" w:rsidRPr="000850B3" w:rsidRDefault="00F56578" w:rsidP="002437F6">
      <w:pPr>
        <w:pStyle w:val="NormalWeb"/>
        <w:shd w:val="clear" w:color="auto" w:fill="FFFFFF"/>
        <w:rPr>
          <w:rFonts w:asciiTheme="minorHAnsi" w:hAnsiTheme="minorHAnsi" w:cs="Arial"/>
          <w:color w:val="000000"/>
        </w:rPr>
      </w:pPr>
      <w:r w:rsidRPr="000850B3">
        <w:rPr>
          <w:rFonts w:asciiTheme="minorHAnsi" w:hAnsiTheme="minorHAnsi" w:cs="Arial"/>
          <w:color w:val="000000"/>
        </w:rPr>
        <w:t>MedCity aims to help academic centres to promote their expertise to domestic and global businesses; encourage an entrepreneurial mind</w:t>
      </w:r>
      <w:r w:rsidR="00B11585">
        <w:rPr>
          <w:rFonts w:asciiTheme="minorHAnsi" w:hAnsiTheme="minorHAnsi" w:cs="Arial"/>
          <w:color w:val="000000"/>
        </w:rPr>
        <w:t xml:space="preserve"> </w:t>
      </w:r>
      <w:r w:rsidRPr="000850B3">
        <w:rPr>
          <w:rFonts w:asciiTheme="minorHAnsi" w:hAnsiTheme="minorHAnsi" w:cs="Arial"/>
          <w:color w:val="000000"/>
        </w:rPr>
        <w:t>set; and enhance their understanding of business need (e.g. how business works, what areas businesses are interested in).</w:t>
      </w:r>
      <w:r w:rsidR="00B11585">
        <w:rPr>
          <w:rFonts w:asciiTheme="minorHAnsi" w:hAnsiTheme="minorHAnsi" w:cs="Arial"/>
          <w:color w:val="000000"/>
        </w:rPr>
        <w:t xml:space="preserve">  </w:t>
      </w:r>
      <w:r w:rsidRPr="000850B3">
        <w:rPr>
          <w:rFonts w:asciiTheme="minorHAnsi" w:hAnsiTheme="minorHAnsi" w:cs="Arial"/>
          <w:color w:val="000000"/>
        </w:rPr>
        <w:t>MedCity is working with the AHSCs and other universities to help them collaborate better with the life sciences industry at all levels. This includes encouraging them to promote their expertise to different types of businesses, for instance by initiating the ‘Open Doors’ day in association with the Genesis conference in London in December 2014.</w:t>
      </w:r>
      <w:r w:rsidR="00B11585">
        <w:rPr>
          <w:rFonts w:asciiTheme="minorHAnsi" w:hAnsiTheme="minorHAnsi" w:cs="Arial"/>
          <w:color w:val="000000"/>
        </w:rPr>
        <w:t xml:space="preserve"> Through the ‘open doors’</w:t>
      </w:r>
      <w:r w:rsidRPr="000850B3">
        <w:rPr>
          <w:rFonts w:asciiTheme="minorHAnsi" w:hAnsiTheme="minorHAnsi" w:cs="Arial"/>
          <w:color w:val="000000"/>
        </w:rPr>
        <w:t xml:space="preserve">, </w:t>
      </w:r>
      <w:r w:rsidR="00B11585">
        <w:rPr>
          <w:rFonts w:asciiTheme="minorHAnsi" w:hAnsiTheme="minorHAnsi" w:cs="Arial"/>
          <w:color w:val="000000"/>
        </w:rPr>
        <w:t xml:space="preserve">Genesis </w:t>
      </w:r>
      <w:r w:rsidRPr="000850B3">
        <w:rPr>
          <w:rFonts w:asciiTheme="minorHAnsi" w:hAnsiTheme="minorHAnsi" w:cs="Arial"/>
          <w:color w:val="000000"/>
        </w:rPr>
        <w:t>conference delegates had the opportunity to engage with some of London's leading research institutions: the Francis Crick Institute, Imperial Innovations and the Cell Therapy Catapult.</w:t>
      </w:r>
      <w:r w:rsidR="00B11585">
        <w:rPr>
          <w:rFonts w:asciiTheme="minorHAnsi" w:hAnsiTheme="minorHAnsi" w:cs="Arial"/>
          <w:color w:val="000000"/>
        </w:rPr>
        <w:t xml:space="preserve">  This was a first step in exploring how we can get industry to engage in different ways with the academic base and through 2015/16 we will be exploring other ways to make this happen.</w:t>
      </w:r>
    </w:p>
    <w:p w:rsidR="00925857" w:rsidRPr="00F94EC7" w:rsidRDefault="002437F6" w:rsidP="00F94EC7">
      <w:pPr>
        <w:pStyle w:val="NormalWeb"/>
        <w:shd w:val="clear" w:color="auto" w:fill="FFFFFF"/>
        <w:rPr>
          <w:rFonts w:asciiTheme="minorHAnsi" w:hAnsiTheme="minorHAnsi" w:cs="Arial"/>
          <w:color w:val="000000"/>
        </w:rPr>
      </w:pPr>
      <w:r w:rsidRPr="000850B3">
        <w:rPr>
          <w:rFonts w:asciiTheme="minorHAnsi" w:hAnsiTheme="minorHAnsi" w:cs="Arial"/>
          <w:color w:val="000000"/>
        </w:rPr>
        <w:t xml:space="preserve">MedCity is working with academic centres and NHS bodies </w:t>
      </w:r>
      <w:r w:rsidR="00511971">
        <w:rPr>
          <w:rFonts w:asciiTheme="minorHAnsi" w:hAnsiTheme="minorHAnsi" w:cs="Arial"/>
          <w:color w:val="000000"/>
        </w:rPr>
        <w:t xml:space="preserve">(critically the Clinical Research Networks and the AHSNs) </w:t>
      </w:r>
      <w:r w:rsidRPr="000850B3">
        <w:rPr>
          <w:rFonts w:asciiTheme="minorHAnsi" w:hAnsiTheme="minorHAnsi" w:cs="Arial"/>
          <w:color w:val="000000"/>
        </w:rPr>
        <w:t xml:space="preserve">to increase the </w:t>
      </w:r>
      <w:r w:rsidR="00511971">
        <w:rPr>
          <w:rFonts w:asciiTheme="minorHAnsi" w:hAnsiTheme="minorHAnsi" w:cs="Arial"/>
          <w:color w:val="000000"/>
        </w:rPr>
        <w:t xml:space="preserve">level of </w:t>
      </w:r>
      <w:r w:rsidRPr="000850B3">
        <w:rPr>
          <w:rFonts w:asciiTheme="minorHAnsi" w:hAnsiTheme="minorHAnsi" w:cs="Arial"/>
          <w:color w:val="000000"/>
        </w:rPr>
        <w:t>clinical trial</w:t>
      </w:r>
      <w:r w:rsidR="00511971">
        <w:rPr>
          <w:rFonts w:asciiTheme="minorHAnsi" w:hAnsiTheme="minorHAnsi" w:cs="Arial"/>
          <w:color w:val="000000"/>
        </w:rPr>
        <w:t xml:space="preserve"> activity</w:t>
      </w:r>
      <w:r w:rsidRPr="000850B3">
        <w:rPr>
          <w:rFonts w:asciiTheme="minorHAnsi" w:hAnsiTheme="minorHAnsi" w:cs="Arial"/>
          <w:color w:val="000000"/>
        </w:rPr>
        <w:t>, not only of drugs but also digital health and devices and care pathway innovations.</w:t>
      </w:r>
      <w:r w:rsidR="00511971">
        <w:rPr>
          <w:rFonts w:asciiTheme="minorHAnsi" w:hAnsiTheme="minorHAnsi" w:cs="Arial"/>
          <w:color w:val="000000"/>
        </w:rPr>
        <w:t xml:space="preserve">  </w:t>
      </w:r>
      <w:r w:rsidRPr="000850B3">
        <w:rPr>
          <w:rFonts w:asciiTheme="minorHAnsi" w:hAnsiTheme="minorHAnsi"/>
        </w:rPr>
        <w:t>MedCity is undertaking a strand of work to bring stakeholders together with the aim of sharing progress on initiatives that are targeting increasing late phase clinical research within London, and agreeing goals and priorities that can be implemented.</w:t>
      </w:r>
      <w:r w:rsidR="00511971">
        <w:rPr>
          <w:rFonts w:asciiTheme="minorHAnsi" w:hAnsiTheme="minorHAnsi"/>
        </w:rPr>
        <w:t xml:space="preserve">  This work will continue into 2015/16.</w:t>
      </w:r>
    </w:p>
    <w:p w:rsidR="00925857" w:rsidRPr="000850B3" w:rsidRDefault="00925857" w:rsidP="002B532E">
      <w:pPr>
        <w:rPr>
          <w:rFonts w:asciiTheme="minorHAnsi" w:hAnsiTheme="minorHAnsi"/>
          <w:b/>
          <w:i/>
          <w:sz w:val="24"/>
          <w:szCs w:val="24"/>
        </w:rPr>
      </w:pPr>
    </w:p>
    <w:tbl>
      <w:tblPr>
        <w:tblStyle w:val="TableGrid"/>
        <w:tblW w:w="0" w:type="auto"/>
        <w:tblLook w:val="04A0" w:firstRow="1" w:lastRow="0" w:firstColumn="1" w:lastColumn="0" w:noHBand="0" w:noVBand="1"/>
      </w:tblPr>
      <w:tblGrid>
        <w:gridCol w:w="9889"/>
        <w:gridCol w:w="3544"/>
      </w:tblGrid>
      <w:tr w:rsidR="009B44B5" w:rsidRPr="000850B3" w:rsidTr="00F94EC7">
        <w:tc>
          <w:tcPr>
            <w:tcW w:w="9889" w:type="dxa"/>
            <w:shd w:val="clear" w:color="auto" w:fill="D9D9D9" w:themeFill="background1" w:themeFillShade="D9"/>
          </w:tcPr>
          <w:p w:rsidR="009B44B5" w:rsidRPr="00BE193A" w:rsidRDefault="009B44B5" w:rsidP="0084633B">
            <w:pPr>
              <w:rPr>
                <w:rFonts w:asciiTheme="minorHAnsi" w:hAnsiTheme="minorHAnsi"/>
                <w:b/>
                <w:sz w:val="24"/>
                <w:szCs w:val="24"/>
              </w:rPr>
            </w:pPr>
            <w:r w:rsidRPr="00BE193A">
              <w:rPr>
                <w:rFonts w:asciiTheme="minorHAnsi" w:hAnsiTheme="minorHAnsi"/>
                <w:b/>
                <w:sz w:val="24"/>
                <w:szCs w:val="24"/>
              </w:rPr>
              <w:t xml:space="preserve">Explaining the market: actions </w:t>
            </w:r>
          </w:p>
        </w:tc>
        <w:tc>
          <w:tcPr>
            <w:tcW w:w="3544" w:type="dxa"/>
            <w:shd w:val="clear" w:color="auto" w:fill="D9D9D9" w:themeFill="background1" w:themeFillShade="D9"/>
          </w:tcPr>
          <w:p w:rsidR="009B44B5" w:rsidRPr="00BE193A" w:rsidRDefault="009B44B5" w:rsidP="00486F3A">
            <w:pPr>
              <w:rPr>
                <w:rFonts w:asciiTheme="minorHAnsi" w:hAnsiTheme="minorHAnsi"/>
                <w:b/>
                <w:sz w:val="24"/>
                <w:szCs w:val="24"/>
              </w:rPr>
            </w:pPr>
            <w:r w:rsidRPr="00BE193A">
              <w:rPr>
                <w:rFonts w:asciiTheme="minorHAnsi" w:hAnsiTheme="minorHAnsi"/>
                <w:b/>
                <w:sz w:val="24"/>
                <w:szCs w:val="24"/>
              </w:rPr>
              <w:t xml:space="preserve">Timing </w:t>
            </w:r>
          </w:p>
        </w:tc>
      </w:tr>
      <w:tr w:rsidR="009501AD" w:rsidRPr="000850B3" w:rsidTr="00F94EC7">
        <w:tc>
          <w:tcPr>
            <w:tcW w:w="9889" w:type="dxa"/>
          </w:tcPr>
          <w:p w:rsidR="009501AD" w:rsidRPr="00D45188" w:rsidRDefault="009501AD" w:rsidP="0084633B">
            <w:pPr>
              <w:rPr>
                <w:rFonts w:asciiTheme="minorHAnsi" w:hAnsiTheme="minorHAnsi"/>
                <w:sz w:val="24"/>
                <w:szCs w:val="24"/>
              </w:rPr>
            </w:pPr>
            <w:r w:rsidRPr="00D45188">
              <w:rPr>
                <w:rFonts w:asciiTheme="minorHAnsi" w:hAnsiTheme="minorHAnsi"/>
                <w:sz w:val="24"/>
                <w:szCs w:val="24"/>
              </w:rPr>
              <w:t>Develop relationships with at least 4 new (new to MedCity) multi-national life science companies in order to gather information and intelligence relating to their pipelines and strategic requirements.  Use this information to support development of MedCity’s plans and marketing activities.</w:t>
            </w:r>
          </w:p>
        </w:tc>
        <w:tc>
          <w:tcPr>
            <w:tcW w:w="3544" w:type="dxa"/>
          </w:tcPr>
          <w:p w:rsidR="009501AD" w:rsidRPr="00D45188" w:rsidRDefault="009501AD" w:rsidP="00486F3A">
            <w:pPr>
              <w:rPr>
                <w:rFonts w:asciiTheme="minorHAnsi" w:hAnsiTheme="minorHAnsi"/>
                <w:sz w:val="24"/>
                <w:szCs w:val="24"/>
              </w:rPr>
            </w:pPr>
            <w:r w:rsidRPr="00D45188">
              <w:rPr>
                <w:rFonts w:asciiTheme="minorHAnsi" w:hAnsiTheme="minorHAnsi"/>
                <w:sz w:val="24"/>
                <w:szCs w:val="24"/>
              </w:rPr>
              <w:t>October, 2015</w:t>
            </w:r>
          </w:p>
        </w:tc>
      </w:tr>
      <w:tr w:rsidR="00223A79" w:rsidRPr="000850B3" w:rsidTr="00F94EC7">
        <w:tc>
          <w:tcPr>
            <w:tcW w:w="9889" w:type="dxa"/>
          </w:tcPr>
          <w:p w:rsidR="00223A79" w:rsidRPr="00D45188" w:rsidRDefault="0084633B" w:rsidP="0084633B">
            <w:pPr>
              <w:rPr>
                <w:rFonts w:asciiTheme="minorHAnsi" w:hAnsiTheme="minorHAnsi"/>
                <w:sz w:val="24"/>
                <w:szCs w:val="24"/>
              </w:rPr>
            </w:pPr>
            <w:r w:rsidRPr="00D45188">
              <w:rPr>
                <w:rFonts w:asciiTheme="minorHAnsi" w:hAnsiTheme="minorHAnsi"/>
                <w:sz w:val="24"/>
                <w:szCs w:val="24"/>
              </w:rPr>
              <w:t>Encourage and support the involvement of businesses in the shaping of the programme to improve the clinical trial environment, particularly in London</w:t>
            </w:r>
            <w:r w:rsidR="009501AD" w:rsidRPr="00D45188">
              <w:rPr>
                <w:rFonts w:asciiTheme="minorHAnsi" w:hAnsiTheme="minorHAnsi"/>
                <w:sz w:val="24"/>
                <w:szCs w:val="24"/>
              </w:rPr>
              <w:t>.  Ensure there is a good understanding of business need and perception in relation to London and the region</w:t>
            </w:r>
            <w:r w:rsidR="00EC1EB8">
              <w:rPr>
                <w:rFonts w:asciiTheme="minorHAnsi" w:hAnsiTheme="minorHAnsi"/>
                <w:sz w:val="24"/>
                <w:szCs w:val="24"/>
              </w:rPr>
              <w:t>’</w:t>
            </w:r>
            <w:r w:rsidR="009501AD" w:rsidRPr="00D45188">
              <w:rPr>
                <w:rFonts w:asciiTheme="minorHAnsi" w:hAnsiTheme="minorHAnsi"/>
                <w:sz w:val="24"/>
                <w:szCs w:val="24"/>
              </w:rPr>
              <w:t>s offer on clinical trials and reflect this into all marketing materials and activity relating to the growth of clinical trial work.</w:t>
            </w:r>
          </w:p>
        </w:tc>
        <w:tc>
          <w:tcPr>
            <w:tcW w:w="3544" w:type="dxa"/>
          </w:tcPr>
          <w:p w:rsidR="00223A79" w:rsidRPr="00D45188" w:rsidRDefault="009501AD" w:rsidP="00486F3A">
            <w:pPr>
              <w:rPr>
                <w:rFonts w:asciiTheme="minorHAnsi" w:hAnsiTheme="minorHAnsi"/>
                <w:sz w:val="24"/>
                <w:szCs w:val="24"/>
              </w:rPr>
            </w:pPr>
            <w:r w:rsidRPr="00D45188">
              <w:rPr>
                <w:rFonts w:asciiTheme="minorHAnsi" w:hAnsiTheme="minorHAnsi"/>
                <w:sz w:val="24"/>
                <w:szCs w:val="24"/>
              </w:rPr>
              <w:t>June, 2015</w:t>
            </w:r>
          </w:p>
        </w:tc>
      </w:tr>
      <w:tr w:rsidR="00223A79" w:rsidRPr="000850B3" w:rsidTr="00F94EC7">
        <w:tc>
          <w:tcPr>
            <w:tcW w:w="9889" w:type="dxa"/>
          </w:tcPr>
          <w:p w:rsidR="00223A79" w:rsidRPr="000850B3" w:rsidRDefault="00544C45" w:rsidP="00486F3A">
            <w:pPr>
              <w:rPr>
                <w:rFonts w:asciiTheme="minorHAnsi" w:hAnsiTheme="minorHAnsi"/>
                <w:b/>
                <w:i/>
                <w:sz w:val="24"/>
                <w:szCs w:val="24"/>
              </w:rPr>
            </w:pPr>
            <w:r>
              <w:rPr>
                <w:rFonts w:asciiTheme="minorHAnsi" w:hAnsiTheme="minorHAnsi"/>
                <w:sz w:val="24"/>
                <w:szCs w:val="24"/>
              </w:rPr>
              <w:t xml:space="preserve">Continue work, as recommended by the London Health Commission, to develop London and the region’s offer on dementia research, with a particular focus on (a) supporting academic collaboration across London and the region; (b) engagement between academia and industry; (c) developing plans for the long term provision of research facilities to support dementia research </w:t>
            </w:r>
            <w:r>
              <w:rPr>
                <w:rFonts w:asciiTheme="minorHAnsi" w:hAnsiTheme="minorHAnsi"/>
                <w:sz w:val="24"/>
                <w:szCs w:val="24"/>
              </w:rPr>
              <w:lastRenderedPageBreak/>
              <w:t>and collaboration with industry</w:t>
            </w:r>
            <w:r w:rsidR="00EC1EB8">
              <w:rPr>
                <w:rFonts w:asciiTheme="minorHAnsi" w:hAnsiTheme="minorHAnsi"/>
                <w:sz w:val="24"/>
                <w:szCs w:val="24"/>
              </w:rPr>
              <w:t>.</w:t>
            </w:r>
          </w:p>
        </w:tc>
        <w:tc>
          <w:tcPr>
            <w:tcW w:w="3544" w:type="dxa"/>
          </w:tcPr>
          <w:p w:rsidR="00223A79" w:rsidRPr="00544C45" w:rsidRDefault="00544C45" w:rsidP="00486F3A">
            <w:pPr>
              <w:rPr>
                <w:rFonts w:asciiTheme="minorHAnsi" w:hAnsiTheme="minorHAnsi"/>
                <w:sz w:val="24"/>
                <w:szCs w:val="24"/>
              </w:rPr>
            </w:pPr>
            <w:r>
              <w:rPr>
                <w:rFonts w:asciiTheme="minorHAnsi" w:hAnsiTheme="minorHAnsi"/>
                <w:sz w:val="24"/>
                <w:szCs w:val="24"/>
              </w:rPr>
              <w:lastRenderedPageBreak/>
              <w:t xml:space="preserve">Develop short, medium and long term plans in relation to dementia research as a framework for future work with </w:t>
            </w:r>
            <w:r>
              <w:rPr>
                <w:rFonts w:asciiTheme="minorHAnsi" w:hAnsiTheme="minorHAnsi"/>
                <w:sz w:val="24"/>
                <w:szCs w:val="24"/>
              </w:rPr>
              <w:lastRenderedPageBreak/>
              <w:t>industry – July, 2015</w:t>
            </w:r>
          </w:p>
        </w:tc>
      </w:tr>
      <w:tr w:rsidR="00223A79" w:rsidRPr="000850B3" w:rsidTr="00F94EC7">
        <w:tc>
          <w:tcPr>
            <w:tcW w:w="9889" w:type="dxa"/>
          </w:tcPr>
          <w:p w:rsidR="00F56578" w:rsidRPr="000850B3" w:rsidRDefault="00D45188" w:rsidP="00F56578">
            <w:pPr>
              <w:rPr>
                <w:rFonts w:asciiTheme="minorHAnsi" w:hAnsiTheme="minorHAnsi" w:cs="Arial"/>
                <w:color w:val="000000"/>
                <w:sz w:val="24"/>
                <w:szCs w:val="24"/>
              </w:rPr>
            </w:pPr>
            <w:r>
              <w:rPr>
                <w:rFonts w:asciiTheme="minorHAnsi" w:hAnsiTheme="minorHAnsi" w:cs="Arial"/>
                <w:color w:val="000000"/>
                <w:sz w:val="24"/>
                <w:szCs w:val="24"/>
              </w:rPr>
              <w:lastRenderedPageBreak/>
              <w:t xml:space="preserve">Provide support, as required, to </w:t>
            </w:r>
            <w:r w:rsidR="00F56578" w:rsidRPr="000850B3">
              <w:rPr>
                <w:rFonts w:asciiTheme="minorHAnsi" w:hAnsiTheme="minorHAnsi" w:cs="Arial"/>
                <w:color w:val="000000"/>
                <w:sz w:val="24"/>
                <w:szCs w:val="24"/>
              </w:rPr>
              <w:t xml:space="preserve">the London LEP to support </w:t>
            </w:r>
            <w:r>
              <w:rPr>
                <w:rFonts w:asciiTheme="minorHAnsi" w:hAnsiTheme="minorHAnsi" w:cs="Arial"/>
                <w:color w:val="000000"/>
                <w:sz w:val="24"/>
                <w:szCs w:val="24"/>
              </w:rPr>
              <w:t xml:space="preserve">the existing programme of </w:t>
            </w:r>
            <w:r w:rsidR="00F56578" w:rsidRPr="000850B3">
              <w:rPr>
                <w:rFonts w:asciiTheme="minorHAnsi" w:hAnsiTheme="minorHAnsi" w:cs="Arial"/>
                <w:color w:val="000000"/>
                <w:sz w:val="24"/>
                <w:szCs w:val="24"/>
              </w:rPr>
              <w:t xml:space="preserve">university-business collaboration networking events. </w:t>
            </w:r>
          </w:p>
          <w:p w:rsidR="00223A79" w:rsidRPr="000850B3" w:rsidRDefault="00223A79" w:rsidP="00486F3A">
            <w:pPr>
              <w:rPr>
                <w:rFonts w:asciiTheme="minorHAnsi" w:hAnsiTheme="minorHAnsi"/>
                <w:b/>
                <w:i/>
                <w:sz w:val="24"/>
                <w:szCs w:val="24"/>
              </w:rPr>
            </w:pPr>
          </w:p>
        </w:tc>
        <w:tc>
          <w:tcPr>
            <w:tcW w:w="3544" w:type="dxa"/>
          </w:tcPr>
          <w:p w:rsidR="00223A79" w:rsidRPr="00D45188" w:rsidRDefault="00D45188" w:rsidP="00486F3A">
            <w:pPr>
              <w:rPr>
                <w:rFonts w:asciiTheme="minorHAnsi" w:hAnsiTheme="minorHAnsi"/>
                <w:sz w:val="24"/>
                <w:szCs w:val="24"/>
              </w:rPr>
            </w:pPr>
            <w:r>
              <w:rPr>
                <w:rFonts w:asciiTheme="minorHAnsi" w:hAnsiTheme="minorHAnsi"/>
                <w:sz w:val="24"/>
                <w:szCs w:val="24"/>
              </w:rPr>
              <w:t>As required by the LEP</w:t>
            </w:r>
          </w:p>
        </w:tc>
      </w:tr>
      <w:tr w:rsidR="00223A79" w:rsidRPr="000850B3" w:rsidTr="00F94EC7">
        <w:tc>
          <w:tcPr>
            <w:tcW w:w="9889" w:type="dxa"/>
          </w:tcPr>
          <w:p w:rsidR="00223A79" w:rsidRPr="009501AD" w:rsidRDefault="009501AD" w:rsidP="00486F3A">
            <w:pPr>
              <w:rPr>
                <w:rFonts w:asciiTheme="minorHAnsi" w:hAnsiTheme="minorHAnsi"/>
                <w:sz w:val="24"/>
                <w:szCs w:val="24"/>
              </w:rPr>
            </w:pPr>
            <w:r>
              <w:rPr>
                <w:rFonts w:asciiTheme="minorHAnsi" w:hAnsiTheme="minorHAnsi"/>
                <w:sz w:val="24"/>
                <w:szCs w:val="24"/>
              </w:rPr>
              <w:t xml:space="preserve">Building on the recent REF exercise and other relevant analysis, develop at least three therapeutic or technology related propositions, with international benchmarking, in order to effectively communicate and market London and the region’s capabilities in a pro-active way with investors.  </w:t>
            </w:r>
          </w:p>
        </w:tc>
        <w:tc>
          <w:tcPr>
            <w:tcW w:w="3544" w:type="dxa"/>
          </w:tcPr>
          <w:p w:rsidR="00223A79" w:rsidRPr="009501AD" w:rsidRDefault="009501AD" w:rsidP="00486F3A">
            <w:pPr>
              <w:rPr>
                <w:rFonts w:asciiTheme="minorHAnsi" w:hAnsiTheme="minorHAnsi"/>
                <w:sz w:val="24"/>
                <w:szCs w:val="24"/>
              </w:rPr>
            </w:pPr>
            <w:r>
              <w:rPr>
                <w:rFonts w:asciiTheme="minorHAnsi" w:hAnsiTheme="minorHAnsi"/>
                <w:sz w:val="24"/>
                <w:szCs w:val="24"/>
              </w:rPr>
              <w:t xml:space="preserve">3 complete by </w:t>
            </w:r>
            <w:r w:rsidRPr="009501AD">
              <w:rPr>
                <w:rFonts w:asciiTheme="minorHAnsi" w:hAnsiTheme="minorHAnsi"/>
                <w:sz w:val="24"/>
                <w:szCs w:val="24"/>
              </w:rPr>
              <w:t>December, 2015.</w:t>
            </w:r>
          </w:p>
        </w:tc>
      </w:tr>
      <w:tr w:rsidR="009501AD" w:rsidRPr="000850B3" w:rsidTr="00F94EC7">
        <w:tc>
          <w:tcPr>
            <w:tcW w:w="9889" w:type="dxa"/>
          </w:tcPr>
          <w:p w:rsidR="009501AD" w:rsidRDefault="009501AD" w:rsidP="00486F3A">
            <w:pPr>
              <w:rPr>
                <w:rFonts w:asciiTheme="minorHAnsi" w:hAnsiTheme="minorHAnsi"/>
                <w:sz w:val="24"/>
                <w:szCs w:val="24"/>
              </w:rPr>
            </w:pPr>
            <w:r>
              <w:rPr>
                <w:rFonts w:asciiTheme="minorHAnsi" w:hAnsiTheme="minorHAnsi"/>
                <w:sz w:val="24"/>
                <w:szCs w:val="24"/>
              </w:rPr>
              <w:t xml:space="preserve">Working with London &amp; Partners analysis team, </w:t>
            </w:r>
            <w:r w:rsidR="00D45188">
              <w:rPr>
                <w:rFonts w:asciiTheme="minorHAnsi" w:hAnsiTheme="minorHAnsi"/>
                <w:sz w:val="24"/>
                <w:szCs w:val="24"/>
              </w:rPr>
              <w:t>FDI team and with relevant parties from other organisations, such as UKTI, develop an analysis to support the proactive targeting of inward investment opportunities from key markets for London.</w:t>
            </w:r>
          </w:p>
        </w:tc>
        <w:tc>
          <w:tcPr>
            <w:tcW w:w="3544" w:type="dxa"/>
          </w:tcPr>
          <w:p w:rsidR="009501AD" w:rsidRDefault="00D45188" w:rsidP="00486F3A">
            <w:pPr>
              <w:rPr>
                <w:rFonts w:asciiTheme="minorHAnsi" w:hAnsiTheme="minorHAnsi"/>
                <w:sz w:val="24"/>
                <w:szCs w:val="24"/>
              </w:rPr>
            </w:pPr>
            <w:r>
              <w:rPr>
                <w:rFonts w:asciiTheme="minorHAnsi" w:hAnsiTheme="minorHAnsi"/>
                <w:sz w:val="24"/>
                <w:szCs w:val="24"/>
              </w:rPr>
              <w:t>June, 2015</w:t>
            </w:r>
          </w:p>
        </w:tc>
      </w:tr>
    </w:tbl>
    <w:p w:rsidR="007E2F5A" w:rsidRPr="000850B3" w:rsidRDefault="007E2F5A">
      <w:pPr>
        <w:rPr>
          <w:rFonts w:asciiTheme="minorHAnsi" w:hAnsiTheme="minorHAnsi"/>
          <w:b/>
          <w:sz w:val="24"/>
          <w:szCs w:val="24"/>
        </w:rPr>
      </w:pPr>
    </w:p>
    <w:p w:rsidR="00F94EC7" w:rsidRDefault="00F94EC7" w:rsidP="002B532E">
      <w:pPr>
        <w:rPr>
          <w:rFonts w:asciiTheme="minorHAnsi" w:hAnsiTheme="minorHAnsi"/>
          <w:b/>
          <w:sz w:val="28"/>
          <w:szCs w:val="28"/>
        </w:rPr>
      </w:pPr>
    </w:p>
    <w:p w:rsidR="002B532E" w:rsidRPr="002C4500" w:rsidRDefault="002B532E" w:rsidP="002B532E">
      <w:pPr>
        <w:rPr>
          <w:rFonts w:asciiTheme="minorHAnsi" w:hAnsiTheme="minorHAnsi"/>
          <w:b/>
          <w:i/>
          <w:sz w:val="28"/>
          <w:szCs w:val="28"/>
        </w:rPr>
      </w:pPr>
      <w:r w:rsidRPr="002C4500">
        <w:rPr>
          <w:rFonts w:asciiTheme="minorHAnsi" w:hAnsiTheme="minorHAnsi"/>
          <w:b/>
          <w:i/>
          <w:sz w:val="28"/>
          <w:szCs w:val="28"/>
        </w:rPr>
        <w:t>Future funding</w:t>
      </w:r>
    </w:p>
    <w:p w:rsidR="00A427BA" w:rsidRPr="00FE4626" w:rsidRDefault="00A427BA" w:rsidP="002B532E">
      <w:pPr>
        <w:rPr>
          <w:rFonts w:asciiTheme="minorHAnsi" w:hAnsiTheme="minorHAnsi"/>
          <w:sz w:val="24"/>
          <w:szCs w:val="24"/>
        </w:rPr>
      </w:pPr>
    </w:p>
    <w:p w:rsidR="00D45188" w:rsidRDefault="00D45188" w:rsidP="002B532E">
      <w:pPr>
        <w:rPr>
          <w:rFonts w:asciiTheme="minorHAnsi" w:hAnsiTheme="minorHAnsi"/>
          <w:sz w:val="24"/>
          <w:szCs w:val="24"/>
        </w:rPr>
      </w:pPr>
      <w:r>
        <w:rPr>
          <w:rFonts w:asciiTheme="minorHAnsi" w:hAnsiTheme="minorHAnsi"/>
          <w:sz w:val="24"/>
          <w:szCs w:val="24"/>
        </w:rPr>
        <w:t>As identified within MedCity’s first year business plan, t</w:t>
      </w:r>
      <w:r w:rsidR="002B532E" w:rsidRPr="00FE4626">
        <w:rPr>
          <w:rFonts w:asciiTheme="minorHAnsi" w:hAnsiTheme="minorHAnsi"/>
          <w:sz w:val="24"/>
          <w:szCs w:val="24"/>
        </w:rPr>
        <w:t xml:space="preserve">he ambitious vision for MedCity will require additional, future funding streams. This </w:t>
      </w:r>
      <w:r w:rsidR="00A427BA" w:rsidRPr="00FE4626">
        <w:rPr>
          <w:rFonts w:asciiTheme="minorHAnsi" w:hAnsiTheme="minorHAnsi"/>
          <w:sz w:val="24"/>
          <w:szCs w:val="24"/>
        </w:rPr>
        <w:t>is expected to</w:t>
      </w:r>
      <w:r w:rsidR="00897971">
        <w:rPr>
          <w:rFonts w:asciiTheme="minorHAnsi" w:hAnsiTheme="minorHAnsi"/>
          <w:sz w:val="24"/>
          <w:szCs w:val="24"/>
        </w:rPr>
        <w:t xml:space="preserve"> include </w:t>
      </w:r>
      <w:r w:rsidR="002B532E" w:rsidRPr="00FE4626">
        <w:rPr>
          <w:rFonts w:asciiTheme="minorHAnsi" w:hAnsiTheme="minorHAnsi"/>
          <w:sz w:val="24"/>
          <w:szCs w:val="24"/>
        </w:rPr>
        <w:t xml:space="preserve">sponsorship funding from private, charity </w:t>
      </w:r>
      <w:r w:rsidR="00BF43D1" w:rsidRPr="00FE4626">
        <w:rPr>
          <w:rFonts w:asciiTheme="minorHAnsi" w:hAnsiTheme="minorHAnsi"/>
          <w:sz w:val="24"/>
          <w:szCs w:val="24"/>
        </w:rPr>
        <w:t>and</w:t>
      </w:r>
      <w:r w:rsidR="002B532E" w:rsidRPr="00FE4626">
        <w:rPr>
          <w:rFonts w:asciiTheme="minorHAnsi" w:hAnsiTheme="minorHAnsi"/>
          <w:sz w:val="24"/>
          <w:szCs w:val="24"/>
        </w:rPr>
        <w:t xml:space="preserve"> public sector organisations and individuals.</w:t>
      </w:r>
      <w:r w:rsidR="003E42E8" w:rsidRPr="00FE4626">
        <w:rPr>
          <w:rFonts w:asciiTheme="minorHAnsi" w:hAnsiTheme="minorHAnsi"/>
          <w:sz w:val="24"/>
          <w:szCs w:val="24"/>
        </w:rPr>
        <w:t xml:space="preserve"> A strategy will be developed to en</w:t>
      </w:r>
      <w:r w:rsidR="00BF43D1" w:rsidRPr="00FE4626">
        <w:rPr>
          <w:rFonts w:asciiTheme="minorHAnsi" w:hAnsiTheme="minorHAnsi"/>
          <w:sz w:val="24"/>
          <w:szCs w:val="24"/>
        </w:rPr>
        <w:t>sure</w:t>
      </w:r>
      <w:r w:rsidR="003E42E8" w:rsidRPr="00FE4626">
        <w:rPr>
          <w:rFonts w:asciiTheme="minorHAnsi" w:hAnsiTheme="minorHAnsi"/>
          <w:sz w:val="24"/>
          <w:szCs w:val="24"/>
        </w:rPr>
        <w:t xml:space="preserve"> funding sustainability post 2016, </w:t>
      </w:r>
      <w:r w:rsidR="00BF43D1" w:rsidRPr="00FE4626">
        <w:rPr>
          <w:rFonts w:asciiTheme="minorHAnsi" w:hAnsiTheme="minorHAnsi"/>
          <w:sz w:val="24"/>
          <w:szCs w:val="24"/>
        </w:rPr>
        <w:t>from which</w:t>
      </w:r>
      <w:r w:rsidR="003E42E8" w:rsidRPr="00FE4626">
        <w:rPr>
          <w:rFonts w:asciiTheme="minorHAnsi" w:hAnsiTheme="minorHAnsi"/>
          <w:sz w:val="24"/>
          <w:szCs w:val="24"/>
        </w:rPr>
        <w:t xml:space="preserve"> </w:t>
      </w:r>
      <w:r w:rsidR="004B64DC">
        <w:rPr>
          <w:rFonts w:asciiTheme="minorHAnsi" w:hAnsiTheme="minorHAnsi"/>
          <w:sz w:val="24"/>
          <w:szCs w:val="24"/>
        </w:rPr>
        <w:t xml:space="preserve">point </w:t>
      </w:r>
      <w:r w:rsidR="003E42E8" w:rsidRPr="00FE4626">
        <w:rPr>
          <w:rFonts w:asciiTheme="minorHAnsi" w:hAnsiTheme="minorHAnsi"/>
          <w:sz w:val="24"/>
          <w:szCs w:val="24"/>
        </w:rPr>
        <w:t xml:space="preserve">GLA funding </w:t>
      </w:r>
      <w:r w:rsidR="004B64DC">
        <w:rPr>
          <w:rFonts w:asciiTheme="minorHAnsi" w:hAnsiTheme="minorHAnsi"/>
          <w:sz w:val="24"/>
          <w:szCs w:val="24"/>
        </w:rPr>
        <w:t>may</w:t>
      </w:r>
      <w:r w:rsidR="003E42E8" w:rsidRPr="00FE4626">
        <w:rPr>
          <w:rFonts w:asciiTheme="minorHAnsi" w:hAnsiTheme="minorHAnsi"/>
          <w:sz w:val="24"/>
          <w:szCs w:val="24"/>
        </w:rPr>
        <w:t xml:space="preserve"> decline</w:t>
      </w:r>
      <w:r w:rsidR="00BF43D1" w:rsidRPr="00FE4626">
        <w:rPr>
          <w:rFonts w:asciiTheme="minorHAnsi" w:hAnsiTheme="minorHAnsi"/>
          <w:sz w:val="24"/>
          <w:szCs w:val="24"/>
        </w:rPr>
        <w:t xml:space="preserve"> or cease</w:t>
      </w:r>
      <w:r w:rsidR="003E42E8" w:rsidRPr="00FE4626">
        <w:rPr>
          <w:rFonts w:asciiTheme="minorHAnsi" w:hAnsiTheme="minorHAnsi"/>
          <w:sz w:val="24"/>
          <w:szCs w:val="24"/>
        </w:rPr>
        <w:t xml:space="preserve">. </w:t>
      </w:r>
      <w:r>
        <w:rPr>
          <w:rFonts w:asciiTheme="minorHAnsi" w:hAnsiTheme="minorHAnsi"/>
          <w:sz w:val="24"/>
          <w:szCs w:val="24"/>
        </w:rPr>
        <w:t xml:space="preserve"> MedCity had indicated that it would set out a future funding model for the MedCity Advisory Board members by March, 2015.  However, given the scheduling of Advisory Board meetings, this timetable is no longer appropriate and the required discussion is more likely to take place in May/June, 2015.</w:t>
      </w:r>
      <w:r w:rsidR="008D20A7">
        <w:rPr>
          <w:rFonts w:asciiTheme="minorHAnsi" w:hAnsiTheme="minorHAnsi"/>
          <w:sz w:val="24"/>
          <w:szCs w:val="24"/>
        </w:rPr>
        <w:t xml:space="preserve">  For more information, please see the budget allocation section at the end of this document.</w:t>
      </w:r>
      <w:r>
        <w:rPr>
          <w:rFonts w:asciiTheme="minorHAnsi" w:hAnsiTheme="minorHAnsi"/>
          <w:sz w:val="24"/>
          <w:szCs w:val="24"/>
        </w:rPr>
        <w:t xml:space="preserve">  </w:t>
      </w:r>
    </w:p>
    <w:p w:rsidR="007B2670" w:rsidRDefault="007B2670" w:rsidP="002B532E">
      <w:pPr>
        <w:rPr>
          <w:rFonts w:asciiTheme="minorHAnsi" w:hAnsiTheme="minorHAnsi"/>
          <w:sz w:val="24"/>
          <w:szCs w:val="24"/>
        </w:rPr>
      </w:pPr>
    </w:p>
    <w:tbl>
      <w:tblPr>
        <w:tblStyle w:val="TableGrid"/>
        <w:tblW w:w="0" w:type="auto"/>
        <w:tblLook w:val="04A0" w:firstRow="1" w:lastRow="0" w:firstColumn="1" w:lastColumn="0" w:noHBand="0" w:noVBand="1"/>
      </w:tblPr>
      <w:tblGrid>
        <w:gridCol w:w="9889"/>
        <w:gridCol w:w="3544"/>
      </w:tblGrid>
      <w:tr w:rsidR="00BB494F" w:rsidRPr="00BB494F" w:rsidTr="00F94EC7">
        <w:tc>
          <w:tcPr>
            <w:tcW w:w="9889" w:type="dxa"/>
            <w:shd w:val="clear" w:color="auto" w:fill="D9D9D9" w:themeFill="background1" w:themeFillShade="D9"/>
          </w:tcPr>
          <w:p w:rsidR="007B2670" w:rsidRPr="00BB494F" w:rsidRDefault="007B2670" w:rsidP="006E2E1A">
            <w:pPr>
              <w:rPr>
                <w:rFonts w:asciiTheme="minorHAnsi" w:hAnsiTheme="minorHAnsi"/>
                <w:b/>
                <w:sz w:val="24"/>
                <w:szCs w:val="24"/>
              </w:rPr>
            </w:pPr>
            <w:r w:rsidRPr="00BB494F">
              <w:rPr>
                <w:rFonts w:asciiTheme="minorHAnsi" w:hAnsiTheme="minorHAnsi"/>
                <w:b/>
                <w:sz w:val="24"/>
                <w:szCs w:val="24"/>
              </w:rPr>
              <w:t>Future funding: action</w:t>
            </w:r>
          </w:p>
        </w:tc>
        <w:tc>
          <w:tcPr>
            <w:tcW w:w="3544" w:type="dxa"/>
            <w:shd w:val="clear" w:color="auto" w:fill="D9D9D9" w:themeFill="background1" w:themeFillShade="D9"/>
          </w:tcPr>
          <w:p w:rsidR="007B2670" w:rsidRPr="00BB494F" w:rsidRDefault="007B2670" w:rsidP="006E2E1A">
            <w:pPr>
              <w:rPr>
                <w:rFonts w:asciiTheme="minorHAnsi" w:hAnsiTheme="minorHAnsi"/>
                <w:b/>
                <w:sz w:val="24"/>
                <w:szCs w:val="24"/>
              </w:rPr>
            </w:pPr>
            <w:r w:rsidRPr="00BB494F">
              <w:rPr>
                <w:rFonts w:asciiTheme="minorHAnsi" w:hAnsiTheme="minorHAnsi"/>
                <w:b/>
                <w:sz w:val="24"/>
                <w:szCs w:val="24"/>
              </w:rPr>
              <w:t xml:space="preserve">Timing </w:t>
            </w:r>
          </w:p>
        </w:tc>
      </w:tr>
      <w:tr w:rsidR="007B2670" w:rsidRPr="00D45188" w:rsidTr="00F94EC7">
        <w:tc>
          <w:tcPr>
            <w:tcW w:w="9889" w:type="dxa"/>
          </w:tcPr>
          <w:p w:rsidR="00BB494F" w:rsidRPr="00D45188" w:rsidRDefault="007B2670" w:rsidP="006E2E1A">
            <w:pPr>
              <w:rPr>
                <w:rFonts w:asciiTheme="minorHAnsi" w:hAnsiTheme="minorHAnsi"/>
                <w:sz w:val="24"/>
                <w:szCs w:val="24"/>
              </w:rPr>
            </w:pPr>
            <w:r>
              <w:rPr>
                <w:rFonts w:asciiTheme="minorHAnsi" w:hAnsiTheme="minorHAnsi"/>
                <w:sz w:val="24"/>
                <w:szCs w:val="24"/>
              </w:rPr>
              <w:t>S</w:t>
            </w:r>
            <w:r w:rsidRPr="007B2670">
              <w:rPr>
                <w:rFonts w:asciiTheme="minorHAnsi" w:hAnsiTheme="minorHAnsi"/>
                <w:sz w:val="24"/>
                <w:szCs w:val="24"/>
              </w:rPr>
              <w:t>et out a future funding model to founders and Advisory Board members</w:t>
            </w:r>
            <w:r w:rsidR="00BB494F">
              <w:rPr>
                <w:rFonts w:asciiTheme="minorHAnsi" w:hAnsiTheme="minorHAnsi"/>
                <w:sz w:val="24"/>
                <w:szCs w:val="24"/>
              </w:rPr>
              <w:t>.</w:t>
            </w:r>
            <w:r w:rsidR="00BB494F">
              <w:rPr>
                <w:rFonts w:asciiTheme="minorHAnsi" w:hAnsiTheme="minorHAnsi"/>
                <w:sz w:val="24"/>
                <w:szCs w:val="24"/>
              </w:rPr>
              <w:br/>
            </w:r>
          </w:p>
        </w:tc>
        <w:tc>
          <w:tcPr>
            <w:tcW w:w="3544" w:type="dxa"/>
          </w:tcPr>
          <w:p w:rsidR="007B2670" w:rsidRPr="00D45188" w:rsidRDefault="007B2670" w:rsidP="007B2670">
            <w:pPr>
              <w:rPr>
                <w:rFonts w:asciiTheme="minorHAnsi" w:hAnsiTheme="minorHAnsi"/>
                <w:sz w:val="24"/>
                <w:szCs w:val="24"/>
              </w:rPr>
            </w:pPr>
            <w:r>
              <w:rPr>
                <w:rFonts w:asciiTheme="minorHAnsi" w:hAnsiTheme="minorHAnsi"/>
                <w:sz w:val="24"/>
                <w:szCs w:val="24"/>
              </w:rPr>
              <w:t>Septem</w:t>
            </w:r>
            <w:r w:rsidRPr="00D45188">
              <w:rPr>
                <w:rFonts w:asciiTheme="minorHAnsi" w:hAnsiTheme="minorHAnsi"/>
                <w:sz w:val="24"/>
                <w:szCs w:val="24"/>
              </w:rPr>
              <w:t>ber, 2015</w:t>
            </w:r>
          </w:p>
        </w:tc>
      </w:tr>
    </w:tbl>
    <w:p w:rsidR="007B2670" w:rsidRDefault="007B2670" w:rsidP="002B532E">
      <w:pPr>
        <w:rPr>
          <w:rFonts w:asciiTheme="minorHAnsi" w:hAnsiTheme="minorHAnsi"/>
          <w:sz w:val="24"/>
          <w:szCs w:val="24"/>
        </w:rPr>
      </w:pPr>
    </w:p>
    <w:p w:rsidR="007B2670" w:rsidRDefault="007B2670" w:rsidP="002B532E">
      <w:pPr>
        <w:rPr>
          <w:rFonts w:asciiTheme="minorHAnsi" w:hAnsiTheme="minorHAnsi"/>
          <w:sz w:val="24"/>
          <w:szCs w:val="24"/>
        </w:rPr>
      </w:pPr>
    </w:p>
    <w:p w:rsidR="002B532E" w:rsidRPr="00FE4626" w:rsidRDefault="00BF43D1" w:rsidP="002B532E">
      <w:pPr>
        <w:rPr>
          <w:rFonts w:asciiTheme="minorHAnsi" w:hAnsiTheme="minorHAnsi"/>
          <w:sz w:val="24"/>
          <w:szCs w:val="24"/>
        </w:rPr>
      </w:pPr>
      <w:r w:rsidRPr="00FE4626">
        <w:rPr>
          <w:rFonts w:asciiTheme="minorHAnsi" w:hAnsiTheme="minorHAnsi"/>
          <w:sz w:val="24"/>
          <w:szCs w:val="24"/>
        </w:rPr>
        <w:t xml:space="preserve">   </w:t>
      </w:r>
      <w:r w:rsidR="003E42E8" w:rsidRPr="00FE4626">
        <w:rPr>
          <w:rFonts w:asciiTheme="minorHAnsi" w:hAnsiTheme="minorHAnsi"/>
          <w:sz w:val="24"/>
          <w:szCs w:val="24"/>
        </w:rPr>
        <w:t xml:space="preserve"> </w:t>
      </w:r>
    </w:p>
    <w:p w:rsidR="007E2F5A" w:rsidRPr="00FE4626" w:rsidRDefault="007E2F5A" w:rsidP="002B532E">
      <w:pPr>
        <w:rPr>
          <w:rFonts w:asciiTheme="minorHAnsi" w:hAnsiTheme="minorHAnsi"/>
          <w:sz w:val="24"/>
          <w:szCs w:val="24"/>
        </w:rPr>
      </w:pPr>
    </w:p>
    <w:p w:rsidR="007E2F5A" w:rsidRPr="00D45188" w:rsidRDefault="007E2F5A" w:rsidP="00513BF0">
      <w:pPr>
        <w:rPr>
          <w:sz w:val="24"/>
        </w:rPr>
      </w:pPr>
    </w:p>
    <w:p w:rsidR="0084633B" w:rsidRDefault="0084633B">
      <w:pPr>
        <w:rPr>
          <w:b/>
          <w:i/>
          <w:sz w:val="24"/>
        </w:rPr>
      </w:pPr>
      <w:r>
        <w:rPr>
          <w:b/>
          <w:i/>
          <w:sz w:val="24"/>
        </w:rPr>
        <w:br w:type="page"/>
      </w:r>
    </w:p>
    <w:p w:rsidR="003E69AB" w:rsidRPr="001C6B69" w:rsidRDefault="00C04468" w:rsidP="00513BF0">
      <w:pPr>
        <w:rPr>
          <w:b/>
          <w:i/>
          <w:sz w:val="28"/>
          <w:szCs w:val="28"/>
        </w:rPr>
      </w:pPr>
      <w:r w:rsidRPr="001C6B69">
        <w:rPr>
          <w:b/>
          <w:i/>
          <w:sz w:val="28"/>
          <w:szCs w:val="28"/>
        </w:rPr>
        <w:lastRenderedPageBreak/>
        <w:t xml:space="preserve">MedCity </w:t>
      </w:r>
      <w:r w:rsidR="003E69AB" w:rsidRPr="001C6B69">
        <w:rPr>
          <w:b/>
          <w:i/>
          <w:sz w:val="28"/>
          <w:szCs w:val="28"/>
        </w:rPr>
        <w:t>Organisation:</w:t>
      </w:r>
    </w:p>
    <w:p w:rsidR="001A7E00" w:rsidRDefault="001A7E00" w:rsidP="00780FD5">
      <w:pPr>
        <w:rPr>
          <w:rFonts w:ascii="Calibri" w:hAnsi="Calibri"/>
          <w:sz w:val="24"/>
          <w:szCs w:val="24"/>
        </w:rPr>
      </w:pPr>
    </w:p>
    <w:p w:rsidR="003E69AB" w:rsidRPr="00FE4626" w:rsidRDefault="003E69AB" w:rsidP="00780FD5">
      <w:pPr>
        <w:rPr>
          <w:rFonts w:ascii="Calibri" w:hAnsi="Calibri"/>
          <w:sz w:val="24"/>
          <w:szCs w:val="24"/>
        </w:rPr>
      </w:pPr>
      <w:r w:rsidRPr="00FE4626">
        <w:rPr>
          <w:rFonts w:ascii="Calibri" w:hAnsi="Calibri"/>
          <w:sz w:val="24"/>
          <w:szCs w:val="24"/>
        </w:rPr>
        <w:t>MedCity Ltd operate</w:t>
      </w:r>
      <w:r w:rsidR="0084633B">
        <w:rPr>
          <w:rFonts w:ascii="Calibri" w:hAnsi="Calibri"/>
          <w:sz w:val="24"/>
          <w:szCs w:val="24"/>
        </w:rPr>
        <w:t>s</w:t>
      </w:r>
      <w:r w:rsidRPr="00FE4626">
        <w:rPr>
          <w:rFonts w:ascii="Calibri" w:hAnsi="Calibri"/>
          <w:sz w:val="24"/>
          <w:szCs w:val="24"/>
        </w:rPr>
        <w:t xml:space="preserve"> with a Management Board of Directors, tasked to run the company, and an Advisory Board, drawn from the life sciences community, to provide strategic direction and to act as advocates</w:t>
      </w:r>
      <w:r w:rsidR="004B64DC">
        <w:rPr>
          <w:rFonts w:ascii="Calibri" w:hAnsi="Calibri"/>
          <w:sz w:val="24"/>
          <w:szCs w:val="24"/>
        </w:rPr>
        <w:t xml:space="preserve"> for the region and for MedCity’s work</w:t>
      </w:r>
      <w:r w:rsidRPr="00FE4626">
        <w:rPr>
          <w:rFonts w:ascii="Calibri" w:hAnsi="Calibri"/>
          <w:sz w:val="24"/>
          <w:szCs w:val="24"/>
        </w:rPr>
        <w:t>.</w:t>
      </w:r>
      <w:r w:rsidR="00C04468" w:rsidRPr="00FE4626">
        <w:rPr>
          <w:rFonts w:ascii="Calibri" w:hAnsi="Calibri"/>
          <w:sz w:val="24"/>
          <w:szCs w:val="24"/>
        </w:rPr>
        <w:t xml:space="preserve"> MedCity is accountable to its funders.</w:t>
      </w:r>
    </w:p>
    <w:p w:rsidR="00C04468" w:rsidRDefault="00C04468" w:rsidP="00780FD5">
      <w:pPr>
        <w:rPr>
          <w:rFonts w:ascii="Calibri" w:hAnsi="Calibri"/>
          <w:sz w:val="24"/>
          <w:szCs w:val="24"/>
        </w:rPr>
      </w:pPr>
      <w:r w:rsidRPr="00FE4626">
        <w:rPr>
          <w:rFonts w:ascii="Calibri" w:hAnsi="Calibri"/>
          <w:sz w:val="24"/>
          <w:szCs w:val="24"/>
        </w:rPr>
        <w:t>Further detail is set out in the Articles of the</w:t>
      </w:r>
      <w:r w:rsidR="000B65A8" w:rsidRPr="00FE4626">
        <w:rPr>
          <w:rFonts w:ascii="Calibri" w:hAnsi="Calibri"/>
          <w:sz w:val="24"/>
          <w:szCs w:val="24"/>
        </w:rPr>
        <w:t xml:space="preserve"> C</w:t>
      </w:r>
      <w:r w:rsidRPr="00FE4626">
        <w:rPr>
          <w:rFonts w:ascii="Calibri" w:hAnsi="Calibri"/>
          <w:sz w:val="24"/>
          <w:szCs w:val="24"/>
        </w:rPr>
        <w:t xml:space="preserve">ompany and </w:t>
      </w:r>
      <w:r w:rsidR="00187B8F" w:rsidRPr="00FE4626">
        <w:rPr>
          <w:rFonts w:ascii="Calibri" w:hAnsi="Calibri"/>
          <w:sz w:val="24"/>
          <w:szCs w:val="24"/>
        </w:rPr>
        <w:t>T</w:t>
      </w:r>
      <w:r w:rsidRPr="00FE4626">
        <w:rPr>
          <w:rFonts w:ascii="Calibri" w:hAnsi="Calibri"/>
          <w:sz w:val="24"/>
          <w:szCs w:val="24"/>
        </w:rPr>
        <w:t xml:space="preserve">erms of </w:t>
      </w:r>
      <w:r w:rsidR="00187B8F" w:rsidRPr="00FE4626">
        <w:rPr>
          <w:rFonts w:ascii="Calibri" w:hAnsi="Calibri"/>
          <w:sz w:val="24"/>
          <w:szCs w:val="24"/>
        </w:rPr>
        <w:t>R</w:t>
      </w:r>
      <w:r w:rsidRPr="00FE4626">
        <w:rPr>
          <w:rFonts w:ascii="Calibri" w:hAnsi="Calibri"/>
          <w:sz w:val="24"/>
          <w:szCs w:val="24"/>
        </w:rPr>
        <w:t>eference of the Boards.</w:t>
      </w:r>
      <w:r w:rsidR="001176EA">
        <w:rPr>
          <w:rFonts w:ascii="Calibri" w:hAnsi="Calibri"/>
          <w:sz w:val="24"/>
          <w:szCs w:val="24"/>
        </w:rPr>
        <w:t xml:space="preserve">  Details of current Advisory Board members can found on the MedCity website (</w:t>
      </w:r>
      <w:hyperlink r:id="rId13" w:history="1">
        <w:r w:rsidR="001176EA" w:rsidRPr="00094070">
          <w:rPr>
            <w:rStyle w:val="Hyperlink"/>
            <w:rFonts w:ascii="Calibri" w:hAnsi="Calibri"/>
            <w:sz w:val="24"/>
            <w:szCs w:val="24"/>
          </w:rPr>
          <w:t>www.medcitylondon.com</w:t>
        </w:r>
      </w:hyperlink>
      <w:r w:rsidR="001176EA">
        <w:rPr>
          <w:rFonts w:ascii="Calibri" w:hAnsi="Calibri"/>
          <w:sz w:val="24"/>
          <w:szCs w:val="24"/>
        </w:rPr>
        <w:t>).  Following discussion at the Advisory Board meeting of 1</w:t>
      </w:r>
      <w:r w:rsidR="001176EA" w:rsidRPr="001176EA">
        <w:rPr>
          <w:rFonts w:ascii="Calibri" w:hAnsi="Calibri"/>
          <w:sz w:val="24"/>
          <w:szCs w:val="24"/>
          <w:vertAlign w:val="superscript"/>
        </w:rPr>
        <w:t>st</w:t>
      </w:r>
      <w:r w:rsidR="001176EA">
        <w:rPr>
          <w:rFonts w:ascii="Calibri" w:hAnsi="Calibri"/>
          <w:sz w:val="24"/>
          <w:szCs w:val="24"/>
        </w:rPr>
        <w:t xml:space="preserve"> May, 2014, a chair is being recruited to the Advisory Board from </w:t>
      </w:r>
      <w:proofErr w:type="spellStart"/>
      <w:r w:rsidR="001176EA">
        <w:rPr>
          <w:rFonts w:ascii="Calibri" w:hAnsi="Calibri"/>
          <w:sz w:val="24"/>
          <w:szCs w:val="24"/>
        </w:rPr>
        <w:t>outwith</w:t>
      </w:r>
      <w:proofErr w:type="spellEnd"/>
      <w:r w:rsidR="001176EA">
        <w:rPr>
          <w:rFonts w:ascii="Calibri" w:hAnsi="Calibri"/>
          <w:sz w:val="24"/>
          <w:szCs w:val="24"/>
        </w:rPr>
        <w:t xml:space="preserve"> its current membership.</w:t>
      </w:r>
    </w:p>
    <w:p w:rsidR="00337A02" w:rsidRPr="00FE4626" w:rsidRDefault="00337A02" w:rsidP="00780FD5">
      <w:pPr>
        <w:rPr>
          <w:rFonts w:ascii="Calibri" w:hAnsi="Calibri"/>
          <w:b/>
          <w:sz w:val="24"/>
          <w:szCs w:val="24"/>
        </w:rPr>
      </w:pPr>
    </w:p>
    <w:p w:rsidR="003E69AB" w:rsidRDefault="003E69AB" w:rsidP="00780FD5">
      <w:pPr>
        <w:rPr>
          <w:rFonts w:ascii="Calibri" w:hAnsi="Calibri"/>
          <w:sz w:val="24"/>
          <w:szCs w:val="24"/>
        </w:rPr>
      </w:pPr>
      <w:r w:rsidRPr="00FE4626">
        <w:rPr>
          <w:rFonts w:ascii="Calibri" w:hAnsi="Calibri"/>
          <w:b/>
          <w:sz w:val="24"/>
          <w:szCs w:val="24"/>
        </w:rPr>
        <w:t>Management Board:</w:t>
      </w:r>
      <w:r w:rsidRPr="00FE4626">
        <w:rPr>
          <w:rFonts w:ascii="Calibri" w:hAnsi="Calibri"/>
          <w:sz w:val="24"/>
          <w:szCs w:val="24"/>
        </w:rPr>
        <w:t xml:space="preserve"> </w:t>
      </w:r>
    </w:p>
    <w:p w:rsidR="00337A02" w:rsidRPr="00FE4626" w:rsidRDefault="00337A02" w:rsidP="00780FD5">
      <w:pPr>
        <w:rPr>
          <w:rFonts w:ascii="Calibri" w:hAnsi="Calibri"/>
          <w:sz w:val="24"/>
          <w:szCs w:val="24"/>
        </w:rPr>
      </w:pPr>
    </w:p>
    <w:p w:rsidR="003E69AB" w:rsidRPr="00FE4626" w:rsidRDefault="003E69AB" w:rsidP="00780FD5">
      <w:pPr>
        <w:rPr>
          <w:rFonts w:ascii="Calibri" w:hAnsi="Calibri"/>
          <w:sz w:val="24"/>
          <w:szCs w:val="24"/>
        </w:rPr>
      </w:pPr>
      <w:r w:rsidRPr="00FE4626">
        <w:rPr>
          <w:rFonts w:ascii="Calibri" w:hAnsi="Calibri"/>
          <w:sz w:val="24"/>
          <w:szCs w:val="24"/>
        </w:rPr>
        <w:t>The</w:t>
      </w:r>
      <w:r w:rsidR="0048429A" w:rsidRPr="00FE4626">
        <w:rPr>
          <w:rFonts w:ascii="Calibri" w:hAnsi="Calibri"/>
          <w:sz w:val="24"/>
          <w:szCs w:val="24"/>
        </w:rPr>
        <w:t xml:space="preserve"> Management Board </w:t>
      </w:r>
      <w:r w:rsidR="0084633B">
        <w:rPr>
          <w:rFonts w:ascii="Calibri" w:hAnsi="Calibri"/>
          <w:sz w:val="24"/>
          <w:szCs w:val="24"/>
        </w:rPr>
        <w:t>c</w:t>
      </w:r>
      <w:r w:rsidR="0048429A" w:rsidRPr="00FE4626">
        <w:rPr>
          <w:rFonts w:ascii="Calibri" w:hAnsi="Calibri"/>
          <w:sz w:val="24"/>
          <w:szCs w:val="24"/>
        </w:rPr>
        <w:t>omprise</w:t>
      </w:r>
      <w:r w:rsidR="0084633B">
        <w:rPr>
          <w:rFonts w:ascii="Calibri" w:hAnsi="Calibri"/>
          <w:sz w:val="24"/>
          <w:szCs w:val="24"/>
        </w:rPr>
        <w:t>s</w:t>
      </w:r>
      <w:r w:rsidR="00941F5A" w:rsidRPr="00FE4626">
        <w:rPr>
          <w:rFonts w:ascii="Calibri" w:hAnsi="Calibri"/>
          <w:sz w:val="24"/>
          <w:szCs w:val="24"/>
        </w:rPr>
        <w:t xml:space="preserve"> </w:t>
      </w:r>
      <w:r w:rsidRPr="00FE4626">
        <w:rPr>
          <w:rFonts w:ascii="Calibri" w:hAnsi="Calibri"/>
          <w:sz w:val="24"/>
          <w:szCs w:val="24"/>
        </w:rPr>
        <w:t xml:space="preserve">voting Directors and observers.  The Executive Directors include the </w:t>
      </w:r>
      <w:r w:rsidR="00C04468" w:rsidRPr="00FE4626">
        <w:rPr>
          <w:rFonts w:ascii="Calibri" w:hAnsi="Calibri"/>
          <w:sz w:val="24"/>
          <w:szCs w:val="24"/>
        </w:rPr>
        <w:t xml:space="preserve">Executive </w:t>
      </w:r>
      <w:r w:rsidRPr="00FE4626">
        <w:rPr>
          <w:rFonts w:ascii="Calibri" w:hAnsi="Calibri"/>
          <w:sz w:val="24"/>
          <w:szCs w:val="24"/>
        </w:rPr>
        <w:t>Chair and COO. The Non-executive Directors include one representative for the AHSCs collectively and one from London Medicine (until April 2015). The Board shall not exceed 10 members.</w:t>
      </w:r>
    </w:p>
    <w:p w:rsidR="003E69AB" w:rsidRDefault="003E69AB" w:rsidP="00780FD5">
      <w:pPr>
        <w:rPr>
          <w:rFonts w:ascii="Calibri" w:hAnsi="Calibri"/>
          <w:sz w:val="24"/>
          <w:szCs w:val="24"/>
        </w:rPr>
      </w:pPr>
      <w:r w:rsidRPr="00FE4626">
        <w:rPr>
          <w:rFonts w:ascii="Calibri" w:hAnsi="Calibri"/>
          <w:sz w:val="24"/>
          <w:szCs w:val="24"/>
        </w:rPr>
        <w:t xml:space="preserve">The GLA and </w:t>
      </w:r>
      <w:r w:rsidR="00C04468" w:rsidRPr="00FE4626">
        <w:rPr>
          <w:rFonts w:ascii="Calibri" w:hAnsi="Calibri"/>
          <w:sz w:val="24"/>
          <w:szCs w:val="24"/>
        </w:rPr>
        <w:t>the other founder AHSCs s</w:t>
      </w:r>
      <w:r w:rsidRPr="00FE4626">
        <w:rPr>
          <w:rFonts w:ascii="Calibri" w:hAnsi="Calibri"/>
          <w:sz w:val="24"/>
          <w:szCs w:val="24"/>
        </w:rPr>
        <w:t xml:space="preserve">hall </w:t>
      </w:r>
      <w:r w:rsidR="00C04468" w:rsidRPr="00FE4626">
        <w:rPr>
          <w:rFonts w:ascii="Calibri" w:hAnsi="Calibri"/>
          <w:sz w:val="24"/>
          <w:szCs w:val="24"/>
        </w:rPr>
        <w:t xml:space="preserve">each </w:t>
      </w:r>
      <w:r w:rsidRPr="00FE4626">
        <w:rPr>
          <w:rFonts w:ascii="Calibri" w:hAnsi="Calibri"/>
          <w:sz w:val="24"/>
          <w:szCs w:val="24"/>
        </w:rPr>
        <w:t xml:space="preserve">have an observer at the Management Board.  </w:t>
      </w:r>
      <w:r w:rsidR="0048429A" w:rsidRPr="00FE4626">
        <w:rPr>
          <w:rFonts w:ascii="Calibri" w:hAnsi="Calibri"/>
          <w:sz w:val="24"/>
          <w:szCs w:val="24"/>
        </w:rPr>
        <w:t>GLA may choose to appoint a Director to the Board.</w:t>
      </w:r>
      <w:r w:rsidR="001C188E">
        <w:rPr>
          <w:rFonts w:ascii="Calibri" w:hAnsi="Calibri"/>
          <w:sz w:val="24"/>
          <w:szCs w:val="24"/>
        </w:rPr>
        <w:t xml:space="preserve">  At the time of writing this document, a number of Directors and non-executive Directors have been identified and recruited.  </w:t>
      </w:r>
    </w:p>
    <w:p w:rsidR="00442408" w:rsidRDefault="00442408" w:rsidP="00780FD5">
      <w:pPr>
        <w:rPr>
          <w:rFonts w:ascii="Calibri" w:hAnsi="Calibri"/>
          <w:sz w:val="24"/>
          <w:szCs w:val="24"/>
        </w:rPr>
      </w:pPr>
    </w:p>
    <w:p w:rsidR="00E64CBF" w:rsidRPr="00442408" w:rsidRDefault="00E64CBF" w:rsidP="00E64CBF">
      <w:pPr>
        <w:rPr>
          <w:rFonts w:ascii="Calibri" w:hAnsi="Calibri"/>
          <w:sz w:val="24"/>
          <w:szCs w:val="24"/>
        </w:rPr>
      </w:pPr>
      <w:r w:rsidRPr="00442408">
        <w:rPr>
          <w:rFonts w:ascii="Calibri" w:hAnsi="Calibri"/>
          <w:sz w:val="24"/>
          <w:szCs w:val="24"/>
        </w:rPr>
        <w:t xml:space="preserve">The members are:   </w:t>
      </w:r>
      <w:r w:rsidRPr="00442408">
        <w:rPr>
          <w:rFonts w:ascii="Calibri" w:hAnsi="Calibri"/>
          <w:sz w:val="24"/>
          <w:szCs w:val="24"/>
        </w:rPr>
        <w:tab/>
      </w:r>
      <w:r w:rsidR="004B64DC" w:rsidRPr="00442408">
        <w:rPr>
          <w:rFonts w:ascii="Calibri" w:hAnsi="Calibri"/>
          <w:sz w:val="24"/>
          <w:szCs w:val="24"/>
        </w:rPr>
        <w:t>Executive Directors:</w:t>
      </w:r>
      <w:r w:rsidR="004B64DC" w:rsidRPr="00442408">
        <w:rPr>
          <w:rFonts w:ascii="Calibri" w:hAnsi="Calibri"/>
          <w:sz w:val="24"/>
          <w:szCs w:val="24"/>
        </w:rPr>
        <w:tab/>
      </w:r>
      <w:r w:rsidRPr="00442408">
        <w:rPr>
          <w:rFonts w:ascii="Calibri" w:hAnsi="Calibri"/>
          <w:sz w:val="24"/>
          <w:szCs w:val="24"/>
        </w:rPr>
        <w:t>Eliot Forster (Chair)</w:t>
      </w:r>
    </w:p>
    <w:p w:rsidR="00E64CBF" w:rsidRPr="00442408" w:rsidRDefault="00E64CBF" w:rsidP="00E64CBF">
      <w:pPr>
        <w:rPr>
          <w:rFonts w:ascii="Calibri" w:hAnsi="Calibri"/>
          <w:sz w:val="24"/>
          <w:szCs w:val="24"/>
        </w:rPr>
      </w:pPr>
      <w:r w:rsidRPr="00442408">
        <w:rPr>
          <w:rFonts w:ascii="Calibri" w:hAnsi="Calibri"/>
          <w:sz w:val="24"/>
          <w:szCs w:val="24"/>
        </w:rPr>
        <w:tab/>
      </w:r>
      <w:r w:rsidRPr="00442408">
        <w:rPr>
          <w:rFonts w:ascii="Calibri" w:hAnsi="Calibri"/>
          <w:sz w:val="24"/>
          <w:szCs w:val="24"/>
        </w:rPr>
        <w:tab/>
      </w:r>
      <w:r w:rsidRPr="00442408">
        <w:rPr>
          <w:rFonts w:ascii="Calibri" w:hAnsi="Calibri"/>
          <w:sz w:val="24"/>
          <w:szCs w:val="24"/>
        </w:rPr>
        <w:tab/>
      </w:r>
      <w:r w:rsidR="004B64DC" w:rsidRPr="00442408">
        <w:rPr>
          <w:rFonts w:ascii="Calibri" w:hAnsi="Calibri"/>
          <w:sz w:val="24"/>
          <w:szCs w:val="24"/>
        </w:rPr>
        <w:tab/>
      </w:r>
      <w:r w:rsidR="004B64DC" w:rsidRPr="00442408">
        <w:rPr>
          <w:rFonts w:ascii="Calibri" w:hAnsi="Calibri"/>
          <w:sz w:val="24"/>
          <w:szCs w:val="24"/>
        </w:rPr>
        <w:tab/>
      </w:r>
      <w:r w:rsidR="004B64DC" w:rsidRPr="00442408">
        <w:rPr>
          <w:rFonts w:ascii="Calibri" w:hAnsi="Calibri"/>
          <w:sz w:val="24"/>
          <w:szCs w:val="24"/>
        </w:rPr>
        <w:tab/>
      </w:r>
      <w:r w:rsidRPr="00442408">
        <w:rPr>
          <w:rFonts w:ascii="Calibri" w:hAnsi="Calibri"/>
          <w:sz w:val="24"/>
          <w:szCs w:val="24"/>
        </w:rPr>
        <w:t>Sarah Haywood (COO)</w:t>
      </w:r>
    </w:p>
    <w:p w:rsidR="00E64CBF" w:rsidRPr="00442408" w:rsidRDefault="00E64CBF" w:rsidP="00E64CBF">
      <w:pPr>
        <w:rPr>
          <w:rFonts w:ascii="Calibri" w:hAnsi="Calibri"/>
          <w:sz w:val="24"/>
          <w:szCs w:val="24"/>
        </w:rPr>
      </w:pPr>
      <w:r w:rsidRPr="00442408">
        <w:rPr>
          <w:rFonts w:ascii="Calibri" w:hAnsi="Calibri"/>
          <w:sz w:val="24"/>
          <w:szCs w:val="24"/>
        </w:rPr>
        <w:tab/>
      </w:r>
    </w:p>
    <w:p w:rsidR="00E64CBF" w:rsidRPr="00442408" w:rsidRDefault="00E64CBF" w:rsidP="00E64CBF">
      <w:pPr>
        <w:rPr>
          <w:rFonts w:ascii="Calibri" w:hAnsi="Calibri"/>
          <w:sz w:val="24"/>
          <w:szCs w:val="24"/>
        </w:rPr>
      </w:pPr>
      <w:r w:rsidRPr="00442408">
        <w:rPr>
          <w:rFonts w:ascii="Calibri" w:hAnsi="Calibri"/>
          <w:sz w:val="24"/>
          <w:szCs w:val="24"/>
        </w:rPr>
        <w:tab/>
      </w:r>
      <w:r w:rsidRPr="00442408">
        <w:rPr>
          <w:rFonts w:ascii="Calibri" w:hAnsi="Calibri"/>
          <w:sz w:val="24"/>
          <w:szCs w:val="24"/>
        </w:rPr>
        <w:tab/>
      </w:r>
      <w:r w:rsidRPr="00442408">
        <w:rPr>
          <w:rFonts w:ascii="Calibri" w:hAnsi="Calibri"/>
          <w:sz w:val="24"/>
          <w:szCs w:val="24"/>
        </w:rPr>
        <w:tab/>
        <w:t xml:space="preserve">Non-executives:  </w:t>
      </w:r>
      <w:r w:rsidR="004B64DC" w:rsidRPr="00442408">
        <w:rPr>
          <w:rFonts w:ascii="Calibri" w:hAnsi="Calibri"/>
          <w:sz w:val="24"/>
          <w:szCs w:val="24"/>
        </w:rPr>
        <w:tab/>
      </w:r>
      <w:r w:rsidRPr="00442408">
        <w:rPr>
          <w:rFonts w:ascii="Calibri" w:hAnsi="Calibri"/>
          <w:sz w:val="24"/>
          <w:szCs w:val="24"/>
        </w:rPr>
        <w:t>Gordon Innes</w:t>
      </w:r>
      <w:r w:rsidR="000357C1">
        <w:rPr>
          <w:rFonts w:ascii="Calibri" w:hAnsi="Calibri"/>
          <w:sz w:val="24"/>
          <w:szCs w:val="24"/>
        </w:rPr>
        <w:t>, CEO, London &amp; Partners</w:t>
      </w:r>
    </w:p>
    <w:p w:rsidR="004B64DC" w:rsidRPr="00442408" w:rsidRDefault="004B64DC" w:rsidP="00E64CBF">
      <w:pPr>
        <w:rPr>
          <w:rFonts w:ascii="Calibri" w:hAnsi="Calibri"/>
          <w:sz w:val="24"/>
          <w:szCs w:val="24"/>
        </w:rPr>
      </w:pPr>
      <w:r w:rsidRPr="00442408">
        <w:rPr>
          <w:rFonts w:ascii="Calibri" w:hAnsi="Calibri"/>
          <w:sz w:val="24"/>
          <w:szCs w:val="24"/>
        </w:rPr>
        <w:tab/>
      </w:r>
      <w:r w:rsidRPr="00442408">
        <w:rPr>
          <w:rFonts w:ascii="Calibri" w:hAnsi="Calibri"/>
          <w:sz w:val="24"/>
          <w:szCs w:val="24"/>
        </w:rPr>
        <w:tab/>
      </w:r>
      <w:r w:rsidRPr="00442408">
        <w:rPr>
          <w:rFonts w:ascii="Calibri" w:hAnsi="Calibri"/>
          <w:sz w:val="24"/>
          <w:szCs w:val="24"/>
        </w:rPr>
        <w:tab/>
      </w:r>
      <w:r w:rsidRPr="00442408">
        <w:rPr>
          <w:rFonts w:ascii="Calibri" w:hAnsi="Calibri"/>
          <w:sz w:val="24"/>
          <w:szCs w:val="24"/>
        </w:rPr>
        <w:tab/>
      </w:r>
      <w:r w:rsidRPr="00442408">
        <w:rPr>
          <w:rFonts w:ascii="Calibri" w:hAnsi="Calibri"/>
          <w:sz w:val="24"/>
          <w:szCs w:val="24"/>
        </w:rPr>
        <w:tab/>
      </w:r>
      <w:r w:rsidRPr="00442408">
        <w:rPr>
          <w:rFonts w:ascii="Calibri" w:hAnsi="Calibri"/>
          <w:sz w:val="24"/>
          <w:szCs w:val="24"/>
        </w:rPr>
        <w:tab/>
      </w:r>
      <w:proofErr w:type="spellStart"/>
      <w:r w:rsidRPr="00442408">
        <w:rPr>
          <w:rFonts w:ascii="Calibri" w:hAnsi="Calibri"/>
          <w:sz w:val="24"/>
          <w:szCs w:val="24"/>
        </w:rPr>
        <w:t>Prof.</w:t>
      </w:r>
      <w:proofErr w:type="spellEnd"/>
      <w:r w:rsidRPr="00442408">
        <w:rPr>
          <w:rFonts w:ascii="Calibri" w:hAnsi="Calibri"/>
          <w:sz w:val="24"/>
          <w:szCs w:val="24"/>
        </w:rPr>
        <w:t xml:space="preserve"> Sir Robert Lechler</w:t>
      </w:r>
      <w:r w:rsidR="000357C1">
        <w:rPr>
          <w:rFonts w:ascii="Calibri" w:hAnsi="Calibri"/>
          <w:sz w:val="24"/>
          <w:szCs w:val="24"/>
        </w:rPr>
        <w:t>, Vice-Principal (Health) and Executive Director, King’s Health Partners AHSC</w:t>
      </w:r>
      <w:r w:rsidRPr="00442408">
        <w:rPr>
          <w:rFonts w:ascii="Calibri" w:hAnsi="Calibri"/>
          <w:sz w:val="24"/>
          <w:szCs w:val="24"/>
        </w:rPr>
        <w:t xml:space="preserve"> (AHSCs’ appointed Director)</w:t>
      </w:r>
    </w:p>
    <w:p w:rsidR="004B64DC" w:rsidRPr="00442408" w:rsidRDefault="004B64DC" w:rsidP="00E64CBF">
      <w:pPr>
        <w:rPr>
          <w:rFonts w:ascii="Calibri" w:hAnsi="Calibri"/>
          <w:sz w:val="24"/>
          <w:szCs w:val="24"/>
        </w:rPr>
      </w:pPr>
      <w:r w:rsidRPr="00442408">
        <w:rPr>
          <w:rFonts w:ascii="Calibri" w:hAnsi="Calibri"/>
          <w:sz w:val="24"/>
          <w:szCs w:val="24"/>
        </w:rPr>
        <w:tab/>
      </w:r>
      <w:r w:rsidRPr="00442408">
        <w:rPr>
          <w:rFonts w:ascii="Calibri" w:hAnsi="Calibri"/>
          <w:sz w:val="24"/>
          <w:szCs w:val="24"/>
        </w:rPr>
        <w:tab/>
      </w:r>
      <w:r w:rsidRPr="00442408">
        <w:rPr>
          <w:rFonts w:ascii="Calibri" w:hAnsi="Calibri"/>
          <w:sz w:val="24"/>
          <w:szCs w:val="24"/>
        </w:rPr>
        <w:tab/>
      </w:r>
      <w:r w:rsidRPr="00442408">
        <w:rPr>
          <w:rFonts w:ascii="Calibri" w:hAnsi="Calibri"/>
          <w:sz w:val="24"/>
          <w:szCs w:val="24"/>
        </w:rPr>
        <w:tab/>
      </w:r>
      <w:r w:rsidRPr="00442408">
        <w:rPr>
          <w:rFonts w:ascii="Calibri" w:hAnsi="Calibri"/>
          <w:sz w:val="24"/>
          <w:szCs w:val="24"/>
        </w:rPr>
        <w:tab/>
      </w:r>
      <w:r w:rsidRPr="00442408">
        <w:rPr>
          <w:rFonts w:ascii="Calibri" w:hAnsi="Calibri"/>
          <w:sz w:val="24"/>
          <w:szCs w:val="24"/>
        </w:rPr>
        <w:tab/>
        <w:t>Dr David Roblin</w:t>
      </w:r>
      <w:r w:rsidR="000357C1">
        <w:rPr>
          <w:rFonts w:ascii="Calibri" w:hAnsi="Calibri"/>
          <w:sz w:val="24"/>
          <w:szCs w:val="24"/>
        </w:rPr>
        <w:t xml:space="preserve">, COO, </w:t>
      </w:r>
      <w:proofErr w:type="gramStart"/>
      <w:r w:rsidR="000357C1">
        <w:rPr>
          <w:rFonts w:ascii="Calibri" w:hAnsi="Calibri"/>
          <w:sz w:val="24"/>
          <w:szCs w:val="24"/>
        </w:rPr>
        <w:t>The</w:t>
      </w:r>
      <w:proofErr w:type="gramEnd"/>
      <w:r w:rsidR="000357C1">
        <w:rPr>
          <w:rFonts w:ascii="Calibri" w:hAnsi="Calibri"/>
          <w:sz w:val="24"/>
          <w:szCs w:val="24"/>
        </w:rPr>
        <w:t xml:space="preserve"> Francis Crick Institute</w:t>
      </w:r>
    </w:p>
    <w:p w:rsidR="004B64DC" w:rsidRPr="00442408" w:rsidRDefault="004B64DC" w:rsidP="00E64CBF">
      <w:pPr>
        <w:rPr>
          <w:rFonts w:ascii="Calibri" w:hAnsi="Calibri"/>
          <w:sz w:val="24"/>
          <w:szCs w:val="24"/>
        </w:rPr>
      </w:pPr>
      <w:r w:rsidRPr="00442408">
        <w:rPr>
          <w:rFonts w:ascii="Calibri" w:hAnsi="Calibri"/>
          <w:sz w:val="24"/>
          <w:szCs w:val="24"/>
        </w:rPr>
        <w:tab/>
      </w:r>
      <w:r w:rsidRPr="00442408">
        <w:rPr>
          <w:rFonts w:ascii="Calibri" w:hAnsi="Calibri"/>
          <w:sz w:val="24"/>
          <w:szCs w:val="24"/>
        </w:rPr>
        <w:tab/>
      </w:r>
      <w:r w:rsidRPr="00442408">
        <w:rPr>
          <w:rFonts w:ascii="Calibri" w:hAnsi="Calibri"/>
          <w:sz w:val="24"/>
          <w:szCs w:val="24"/>
        </w:rPr>
        <w:tab/>
      </w:r>
      <w:r w:rsidRPr="00442408">
        <w:rPr>
          <w:rFonts w:ascii="Calibri" w:hAnsi="Calibri"/>
          <w:sz w:val="24"/>
          <w:szCs w:val="24"/>
        </w:rPr>
        <w:tab/>
      </w:r>
      <w:r w:rsidRPr="00442408">
        <w:rPr>
          <w:rFonts w:ascii="Calibri" w:hAnsi="Calibri"/>
          <w:sz w:val="24"/>
          <w:szCs w:val="24"/>
        </w:rPr>
        <w:tab/>
      </w:r>
      <w:r w:rsidRPr="00442408">
        <w:rPr>
          <w:rFonts w:ascii="Calibri" w:hAnsi="Calibri"/>
          <w:sz w:val="24"/>
          <w:szCs w:val="24"/>
        </w:rPr>
        <w:tab/>
        <w:t>Dr Annalis</w:t>
      </w:r>
      <w:r w:rsidR="000357C1">
        <w:rPr>
          <w:rFonts w:ascii="Calibri" w:hAnsi="Calibri"/>
          <w:sz w:val="24"/>
          <w:szCs w:val="24"/>
        </w:rPr>
        <w:t>a</w:t>
      </w:r>
      <w:r w:rsidRPr="00442408">
        <w:rPr>
          <w:rFonts w:ascii="Calibri" w:hAnsi="Calibri"/>
          <w:sz w:val="24"/>
          <w:szCs w:val="24"/>
        </w:rPr>
        <w:t xml:space="preserve"> Jenkins</w:t>
      </w:r>
      <w:r w:rsidR="000357C1">
        <w:rPr>
          <w:rFonts w:ascii="Calibri" w:hAnsi="Calibri"/>
          <w:sz w:val="24"/>
          <w:szCs w:val="24"/>
        </w:rPr>
        <w:t xml:space="preserve">, Managing Director, </w:t>
      </w:r>
      <w:proofErr w:type="spellStart"/>
      <w:r w:rsidR="000357C1">
        <w:rPr>
          <w:rFonts w:ascii="Calibri" w:hAnsi="Calibri"/>
          <w:sz w:val="24"/>
          <w:szCs w:val="24"/>
        </w:rPr>
        <w:t>Annalisajenkins</w:t>
      </w:r>
      <w:proofErr w:type="spellEnd"/>
      <w:r w:rsidR="000357C1">
        <w:rPr>
          <w:rFonts w:ascii="Calibri" w:hAnsi="Calibri"/>
          <w:sz w:val="24"/>
          <w:szCs w:val="24"/>
        </w:rPr>
        <w:t xml:space="preserve"> LLC</w:t>
      </w:r>
    </w:p>
    <w:p w:rsidR="00E64CBF" w:rsidRPr="00FE4626" w:rsidRDefault="00E64CBF" w:rsidP="00E64CBF">
      <w:pPr>
        <w:rPr>
          <w:rFonts w:ascii="Calibri" w:hAnsi="Calibri"/>
          <w:sz w:val="24"/>
          <w:szCs w:val="24"/>
        </w:rPr>
      </w:pPr>
      <w:r w:rsidRPr="00442408">
        <w:rPr>
          <w:rFonts w:ascii="Calibri" w:hAnsi="Calibri"/>
          <w:sz w:val="24"/>
          <w:szCs w:val="24"/>
        </w:rPr>
        <w:tab/>
      </w:r>
      <w:r w:rsidRPr="00442408">
        <w:rPr>
          <w:rFonts w:ascii="Calibri" w:hAnsi="Calibri"/>
          <w:sz w:val="24"/>
          <w:szCs w:val="24"/>
        </w:rPr>
        <w:tab/>
      </w:r>
      <w:r w:rsidRPr="00442408">
        <w:rPr>
          <w:rFonts w:ascii="Calibri" w:hAnsi="Calibri"/>
          <w:sz w:val="24"/>
          <w:szCs w:val="24"/>
        </w:rPr>
        <w:tab/>
      </w:r>
      <w:r w:rsidRPr="00442408">
        <w:rPr>
          <w:rFonts w:ascii="Calibri" w:hAnsi="Calibri"/>
          <w:sz w:val="24"/>
          <w:szCs w:val="24"/>
        </w:rPr>
        <w:tab/>
      </w:r>
      <w:r w:rsidRPr="00442408">
        <w:rPr>
          <w:rFonts w:ascii="Calibri" w:hAnsi="Calibri"/>
          <w:sz w:val="24"/>
          <w:szCs w:val="24"/>
        </w:rPr>
        <w:tab/>
      </w:r>
      <w:r w:rsidRPr="00442408">
        <w:rPr>
          <w:rFonts w:ascii="Calibri" w:hAnsi="Calibri"/>
          <w:sz w:val="24"/>
          <w:szCs w:val="24"/>
        </w:rPr>
        <w:tab/>
      </w:r>
    </w:p>
    <w:p w:rsidR="003E69AB" w:rsidRDefault="00C04468" w:rsidP="000277D0">
      <w:pPr>
        <w:rPr>
          <w:rFonts w:ascii="Calibri" w:hAnsi="Calibri"/>
          <w:b/>
          <w:sz w:val="24"/>
          <w:szCs w:val="24"/>
        </w:rPr>
      </w:pPr>
      <w:r w:rsidRPr="00FE4626">
        <w:rPr>
          <w:rFonts w:ascii="Calibri" w:hAnsi="Calibri"/>
          <w:b/>
          <w:sz w:val="24"/>
          <w:szCs w:val="24"/>
        </w:rPr>
        <w:t>Operational structure:</w:t>
      </w:r>
    </w:p>
    <w:p w:rsidR="00442408" w:rsidRPr="00FE4626" w:rsidRDefault="00442408" w:rsidP="000277D0">
      <w:pPr>
        <w:rPr>
          <w:rFonts w:ascii="Calibri" w:hAnsi="Calibri"/>
          <w:b/>
          <w:sz w:val="24"/>
          <w:szCs w:val="24"/>
        </w:rPr>
      </w:pPr>
    </w:p>
    <w:p w:rsidR="00C04468" w:rsidRPr="00FE4626" w:rsidRDefault="00C04468" w:rsidP="00442408">
      <w:pPr>
        <w:rPr>
          <w:rFonts w:ascii="Calibri" w:hAnsi="Calibri"/>
          <w:sz w:val="24"/>
          <w:szCs w:val="24"/>
        </w:rPr>
      </w:pPr>
      <w:r w:rsidRPr="00FE4626">
        <w:rPr>
          <w:rFonts w:ascii="Calibri" w:hAnsi="Calibri"/>
          <w:sz w:val="24"/>
          <w:szCs w:val="24"/>
        </w:rPr>
        <w:t xml:space="preserve">MedCity Ltd will </w:t>
      </w:r>
      <w:r w:rsidR="0084633B">
        <w:rPr>
          <w:rFonts w:ascii="Calibri" w:hAnsi="Calibri"/>
          <w:sz w:val="24"/>
          <w:szCs w:val="24"/>
        </w:rPr>
        <w:t xml:space="preserve">continue to </w:t>
      </w:r>
      <w:r w:rsidRPr="00FE4626">
        <w:rPr>
          <w:rFonts w:ascii="Calibri" w:hAnsi="Calibri"/>
          <w:sz w:val="24"/>
          <w:szCs w:val="24"/>
        </w:rPr>
        <w:t xml:space="preserve">employ few people directly: </w:t>
      </w:r>
      <w:r w:rsidR="00403054" w:rsidRPr="00FE4626">
        <w:rPr>
          <w:rFonts w:ascii="Calibri" w:hAnsi="Calibri"/>
          <w:sz w:val="24"/>
          <w:szCs w:val="24"/>
        </w:rPr>
        <w:t xml:space="preserve">it will deliver the connectivity into the AHSCs and other </w:t>
      </w:r>
      <w:r w:rsidR="002F570A" w:rsidRPr="00FE4626">
        <w:rPr>
          <w:rFonts w:ascii="Calibri" w:hAnsi="Calibri"/>
          <w:sz w:val="24"/>
          <w:szCs w:val="24"/>
        </w:rPr>
        <w:t>research institutions</w:t>
      </w:r>
      <w:r w:rsidR="0084633B">
        <w:rPr>
          <w:rFonts w:ascii="Calibri" w:hAnsi="Calibri"/>
          <w:sz w:val="24"/>
          <w:szCs w:val="24"/>
        </w:rPr>
        <w:t xml:space="preserve"> by having a distributed and partly </w:t>
      </w:r>
      <w:r w:rsidR="00403054" w:rsidRPr="00FE4626">
        <w:rPr>
          <w:rFonts w:ascii="Calibri" w:hAnsi="Calibri"/>
          <w:sz w:val="24"/>
          <w:szCs w:val="24"/>
        </w:rPr>
        <w:t xml:space="preserve">embedded team. </w:t>
      </w:r>
      <w:r w:rsidR="0084633B">
        <w:rPr>
          <w:rFonts w:ascii="Calibri" w:hAnsi="Calibri"/>
          <w:sz w:val="24"/>
          <w:szCs w:val="24"/>
        </w:rPr>
        <w:t xml:space="preserve">MedCity will work with individuals, on a project </w:t>
      </w:r>
      <w:r w:rsidR="00E64CBF">
        <w:rPr>
          <w:rFonts w:ascii="Calibri" w:hAnsi="Calibri"/>
          <w:sz w:val="24"/>
          <w:szCs w:val="24"/>
        </w:rPr>
        <w:t xml:space="preserve">or consultancy </w:t>
      </w:r>
      <w:r w:rsidR="0084633B">
        <w:rPr>
          <w:rFonts w:ascii="Calibri" w:hAnsi="Calibri"/>
          <w:sz w:val="24"/>
          <w:szCs w:val="24"/>
        </w:rPr>
        <w:t xml:space="preserve">basis, to draw on specific skills and knowledge. </w:t>
      </w:r>
      <w:r w:rsidR="00403054" w:rsidRPr="00FE4626">
        <w:rPr>
          <w:rFonts w:ascii="Calibri" w:hAnsi="Calibri"/>
          <w:sz w:val="24"/>
          <w:szCs w:val="24"/>
        </w:rPr>
        <w:t>Part of the institutions</w:t>
      </w:r>
      <w:r w:rsidR="00187B8F" w:rsidRPr="00FE4626">
        <w:rPr>
          <w:rFonts w:ascii="Calibri" w:hAnsi="Calibri"/>
          <w:sz w:val="24"/>
          <w:szCs w:val="24"/>
        </w:rPr>
        <w:t>’</w:t>
      </w:r>
      <w:r w:rsidR="00403054" w:rsidRPr="00FE4626">
        <w:rPr>
          <w:rFonts w:ascii="Calibri" w:hAnsi="Calibri"/>
          <w:sz w:val="24"/>
          <w:szCs w:val="24"/>
        </w:rPr>
        <w:t xml:space="preserve"> contributions-in-kind will be their own members of staff who are internally </w:t>
      </w:r>
      <w:r w:rsidR="0048429A" w:rsidRPr="00FE4626">
        <w:rPr>
          <w:rFonts w:ascii="Calibri" w:hAnsi="Calibri"/>
          <w:sz w:val="24"/>
          <w:szCs w:val="24"/>
        </w:rPr>
        <w:t>identified</w:t>
      </w:r>
      <w:r w:rsidR="00403054" w:rsidRPr="00FE4626">
        <w:rPr>
          <w:rFonts w:ascii="Calibri" w:hAnsi="Calibri"/>
          <w:sz w:val="24"/>
          <w:szCs w:val="24"/>
        </w:rPr>
        <w:t xml:space="preserve">. They will continue to </w:t>
      </w:r>
      <w:r w:rsidR="00403054" w:rsidRPr="00FE4626">
        <w:rPr>
          <w:rFonts w:ascii="Calibri" w:hAnsi="Calibri"/>
          <w:sz w:val="24"/>
          <w:szCs w:val="24"/>
        </w:rPr>
        <w:lastRenderedPageBreak/>
        <w:t xml:space="preserve">be employed by the institution </w:t>
      </w:r>
      <w:r w:rsidR="00E64CBF">
        <w:rPr>
          <w:rFonts w:ascii="Calibri" w:hAnsi="Calibri"/>
          <w:sz w:val="24"/>
          <w:szCs w:val="24"/>
        </w:rPr>
        <w:t>and</w:t>
      </w:r>
      <w:r w:rsidR="00403054" w:rsidRPr="00FE4626">
        <w:rPr>
          <w:rFonts w:ascii="Calibri" w:hAnsi="Calibri"/>
          <w:sz w:val="24"/>
          <w:szCs w:val="24"/>
        </w:rPr>
        <w:t xml:space="preserve"> will </w:t>
      </w:r>
      <w:r w:rsidR="0084633B">
        <w:rPr>
          <w:rFonts w:ascii="Calibri" w:hAnsi="Calibri"/>
          <w:sz w:val="24"/>
          <w:szCs w:val="24"/>
        </w:rPr>
        <w:t>support</w:t>
      </w:r>
      <w:r w:rsidR="00403054" w:rsidRPr="00FE4626">
        <w:rPr>
          <w:rFonts w:ascii="Calibri" w:hAnsi="Calibri"/>
          <w:sz w:val="24"/>
          <w:szCs w:val="24"/>
        </w:rPr>
        <w:t xml:space="preserve"> MedCity objectives</w:t>
      </w:r>
      <w:r w:rsidR="00E64CBF">
        <w:rPr>
          <w:rFonts w:ascii="Calibri" w:hAnsi="Calibri"/>
          <w:sz w:val="24"/>
          <w:szCs w:val="24"/>
        </w:rPr>
        <w:t xml:space="preserve"> and delivery</w:t>
      </w:r>
      <w:r w:rsidR="00403054" w:rsidRPr="00FE4626">
        <w:rPr>
          <w:rFonts w:ascii="Calibri" w:hAnsi="Calibri"/>
          <w:sz w:val="24"/>
          <w:szCs w:val="24"/>
        </w:rPr>
        <w:t xml:space="preserve">. </w:t>
      </w:r>
      <w:r w:rsidR="004B64DC">
        <w:rPr>
          <w:rFonts w:ascii="Calibri" w:hAnsi="Calibri"/>
          <w:sz w:val="24"/>
          <w:szCs w:val="24"/>
        </w:rPr>
        <w:t>These individuals</w:t>
      </w:r>
      <w:r w:rsidR="003D2D70" w:rsidRPr="00FE4626">
        <w:rPr>
          <w:rFonts w:ascii="Calibri" w:hAnsi="Calibri"/>
          <w:sz w:val="24"/>
          <w:szCs w:val="24"/>
        </w:rPr>
        <w:t xml:space="preserve"> </w:t>
      </w:r>
      <w:r w:rsidR="00FE795A">
        <w:rPr>
          <w:rFonts w:ascii="Calibri" w:hAnsi="Calibri"/>
          <w:sz w:val="24"/>
          <w:szCs w:val="24"/>
        </w:rPr>
        <w:t>act as</w:t>
      </w:r>
      <w:r w:rsidR="003D2D70" w:rsidRPr="00FE4626">
        <w:rPr>
          <w:rFonts w:ascii="Calibri" w:hAnsi="Calibri"/>
          <w:sz w:val="24"/>
          <w:szCs w:val="24"/>
        </w:rPr>
        <w:t xml:space="preserve"> access points into their home institution</w:t>
      </w:r>
      <w:r w:rsidR="004B64DC">
        <w:rPr>
          <w:rFonts w:ascii="Calibri" w:hAnsi="Calibri"/>
          <w:sz w:val="24"/>
          <w:szCs w:val="24"/>
        </w:rPr>
        <w:t>s</w:t>
      </w:r>
      <w:r w:rsidR="003D2D70" w:rsidRPr="00FE4626">
        <w:rPr>
          <w:rFonts w:ascii="Calibri" w:hAnsi="Calibri"/>
          <w:sz w:val="24"/>
          <w:szCs w:val="24"/>
        </w:rPr>
        <w:t xml:space="preserve"> </w:t>
      </w:r>
      <w:r w:rsidR="0084633B">
        <w:rPr>
          <w:rFonts w:ascii="Calibri" w:hAnsi="Calibri"/>
          <w:sz w:val="24"/>
          <w:szCs w:val="24"/>
        </w:rPr>
        <w:t xml:space="preserve">and </w:t>
      </w:r>
      <w:r w:rsidR="003D2D70" w:rsidRPr="00FE4626">
        <w:rPr>
          <w:rFonts w:ascii="Calibri" w:hAnsi="Calibri"/>
          <w:sz w:val="24"/>
          <w:szCs w:val="24"/>
        </w:rPr>
        <w:t>identify and approach the right people for potential collaborations, enable and take part in the mapping of resources and capability, ensure SLAs for metrics and monitoring are in place</w:t>
      </w:r>
      <w:r w:rsidR="00187B8F" w:rsidRPr="00FE4626">
        <w:rPr>
          <w:rFonts w:ascii="Calibri" w:hAnsi="Calibri"/>
          <w:sz w:val="24"/>
          <w:szCs w:val="24"/>
        </w:rPr>
        <w:t>,</w:t>
      </w:r>
      <w:r w:rsidR="003D2D70" w:rsidRPr="00FE4626">
        <w:rPr>
          <w:rFonts w:ascii="Calibri" w:hAnsi="Calibri"/>
          <w:sz w:val="24"/>
          <w:szCs w:val="24"/>
        </w:rPr>
        <w:t xml:space="preserve"> etc. This model draws on the commitment of the partners, builds a team between</w:t>
      </w:r>
      <w:r w:rsidR="004B64DC">
        <w:rPr>
          <w:rFonts w:ascii="Calibri" w:hAnsi="Calibri"/>
          <w:sz w:val="24"/>
          <w:szCs w:val="24"/>
        </w:rPr>
        <w:t xml:space="preserve"> and across</w:t>
      </w:r>
      <w:r w:rsidR="003D2D70" w:rsidRPr="00FE4626">
        <w:rPr>
          <w:rFonts w:ascii="Calibri" w:hAnsi="Calibri"/>
          <w:sz w:val="24"/>
          <w:szCs w:val="24"/>
        </w:rPr>
        <w:t xml:space="preserve"> the institutions</w:t>
      </w:r>
      <w:r w:rsidR="004B64DC">
        <w:rPr>
          <w:rFonts w:ascii="Calibri" w:hAnsi="Calibri"/>
          <w:sz w:val="24"/>
          <w:szCs w:val="24"/>
        </w:rPr>
        <w:t>, and ensures that there are individuals in place</w:t>
      </w:r>
      <w:r w:rsidR="003D2D70" w:rsidRPr="00FE4626">
        <w:rPr>
          <w:rFonts w:ascii="Calibri" w:hAnsi="Calibri"/>
          <w:sz w:val="24"/>
          <w:szCs w:val="24"/>
        </w:rPr>
        <w:t xml:space="preserve"> who have an explicit remit to deliver collaborative working and champion</w:t>
      </w:r>
      <w:r w:rsidR="004B64DC">
        <w:rPr>
          <w:rFonts w:ascii="Calibri" w:hAnsi="Calibri"/>
          <w:sz w:val="24"/>
          <w:szCs w:val="24"/>
        </w:rPr>
        <w:t xml:space="preserve"> MedCity’</w:t>
      </w:r>
      <w:r w:rsidR="003D2D70" w:rsidRPr="00FE4626">
        <w:rPr>
          <w:rFonts w:ascii="Calibri" w:hAnsi="Calibri"/>
          <w:sz w:val="24"/>
          <w:szCs w:val="24"/>
        </w:rPr>
        <w:t>s</w:t>
      </w:r>
      <w:r w:rsidR="004B64DC">
        <w:rPr>
          <w:rFonts w:ascii="Calibri" w:hAnsi="Calibri"/>
          <w:sz w:val="24"/>
          <w:szCs w:val="24"/>
        </w:rPr>
        <w:t xml:space="preserve"> aims and objectives within</w:t>
      </w:r>
      <w:r w:rsidR="003D2D70" w:rsidRPr="00FE4626">
        <w:rPr>
          <w:rFonts w:ascii="Calibri" w:hAnsi="Calibri"/>
          <w:sz w:val="24"/>
          <w:szCs w:val="24"/>
        </w:rPr>
        <w:t xml:space="preserve"> institutions.</w:t>
      </w:r>
    </w:p>
    <w:p w:rsidR="001A7E00" w:rsidRDefault="001A7E00" w:rsidP="0075011B">
      <w:pPr>
        <w:rPr>
          <w:rFonts w:ascii="Calibri" w:hAnsi="Calibri"/>
          <w:sz w:val="24"/>
          <w:szCs w:val="24"/>
        </w:rPr>
      </w:pPr>
    </w:p>
    <w:p w:rsidR="002F570A" w:rsidRPr="00FE4626" w:rsidRDefault="002F570A" w:rsidP="0075011B">
      <w:pPr>
        <w:rPr>
          <w:rFonts w:ascii="Calibri" w:hAnsi="Calibri"/>
          <w:sz w:val="24"/>
          <w:szCs w:val="24"/>
        </w:rPr>
      </w:pPr>
      <w:r w:rsidRPr="00FE4626">
        <w:rPr>
          <w:rFonts w:ascii="Calibri" w:hAnsi="Calibri"/>
          <w:sz w:val="24"/>
          <w:szCs w:val="24"/>
        </w:rPr>
        <w:t xml:space="preserve">MedCity will </w:t>
      </w:r>
      <w:r w:rsidR="009F4AF9">
        <w:rPr>
          <w:rFonts w:ascii="Calibri" w:hAnsi="Calibri"/>
          <w:sz w:val="24"/>
          <w:szCs w:val="24"/>
        </w:rPr>
        <w:t>wor</w:t>
      </w:r>
      <w:r w:rsidRPr="00FE4626">
        <w:rPr>
          <w:rFonts w:ascii="Calibri" w:hAnsi="Calibri"/>
          <w:sz w:val="24"/>
          <w:szCs w:val="24"/>
        </w:rPr>
        <w:t xml:space="preserve">k in an aligned way with the </w:t>
      </w:r>
      <w:r w:rsidR="0084633B">
        <w:rPr>
          <w:rFonts w:ascii="Calibri" w:hAnsi="Calibri"/>
          <w:sz w:val="24"/>
          <w:szCs w:val="24"/>
        </w:rPr>
        <w:t xml:space="preserve">economic development </w:t>
      </w:r>
      <w:r w:rsidRPr="00FE4626">
        <w:rPr>
          <w:rFonts w:ascii="Calibri" w:hAnsi="Calibri"/>
          <w:sz w:val="24"/>
          <w:szCs w:val="24"/>
        </w:rPr>
        <w:t>support in the region, both publicly and privately provided. MedCity will partner with representative organ</w:t>
      </w:r>
      <w:r w:rsidR="00DA329A" w:rsidRPr="00FE4626">
        <w:rPr>
          <w:rFonts w:ascii="Calibri" w:hAnsi="Calibri"/>
          <w:sz w:val="24"/>
          <w:szCs w:val="24"/>
        </w:rPr>
        <w:t>is</w:t>
      </w:r>
      <w:r w:rsidRPr="00FE4626">
        <w:rPr>
          <w:rFonts w:ascii="Calibri" w:hAnsi="Calibri"/>
          <w:sz w:val="24"/>
          <w:szCs w:val="24"/>
        </w:rPr>
        <w:t xml:space="preserve">ations, incubation and advice providers, economic development bodies </w:t>
      </w:r>
      <w:r w:rsidR="0084633B">
        <w:rPr>
          <w:rFonts w:ascii="Calibri" w:hAnsi="Calibri"/>
          <w:sz w:val="24"/>
          <w:szCs w:val="24"/>
        </w:rPr>
        <w:t>and others, as needed, to shape delivery and leverage greater impact.</w:t>
      </w:r>
    </w:p>
    <w:p w:rsidR="003E69AB" w:rsidRPr="00FE4626" w:rsidRDefault="007A3629">
      <w:pPr>
        <w:rPr>
          <w:rFonts w:ascii="Calibri" w:hAnsi="Calibri"/>
          <w:b/>
          <w:i/>
          <w:sz w:val="24"/>
          <w:szCs w:val="24"/>
        </w:rPr>
      </w:pPr>
      <w:r w:rsidRPr="00FE4626">
        <w:rPr>
          <w:rFonts w:ascii="Calibri" w:hAnsi="Calibri"/>
          <w:b/>
          <w:i/>
          <w:noProof/>
          <w:sz w:val="24"/>
          <w:szCs w:val="24"/>
          <w:lang w:eastAsia="en-GB"/>
        </w:rPr>
        <w:lastRenderedPageBreak/>
        <mc:AlternateContent>
          <mc:Choice Requires="wpc">
            <w:drawing>
              <wp:inline distT="0" distB="0" distL="0" distR="0" wp14:anchorId="2737BE1A" wp14:editId="2084A4B1">
                <wp:extent cx="8734567" cy="4885899"/>
                <wp:effectExtent l="0" t="0" r="0" b="10160"/>
                <wp:docPr id="33" name="Canvas 4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9" name="Down Arrow 55"/>
                        <wps:cNvSpPr>
                          <a:spLocks noChangeArrowheads="1"/>
                        </wps:cNvSpPr>
                        <wps:spPr bwMode="auto">
                          <a:xfrm rot="5400000">
                            <a:off x="3094813" y="521849"/>
                            <a:ext cx="323801" cy="114156"/>
                          </a:xfrm>
                          <a:prstGeom prst="rect">
                            <a:avLst/>
                          </a:prstGeom>
                          <a:solidFill>
                            <a:srgbClr val="B8CCE4"/>
                          </a:solidFill>
                          <a:ln w="25400">
                            <a:solidFill>
                              <a:srgbClr val="243F60"/>
                            </a:solidFill>
                            <a:miter lim="800000"/>
                            <a:headEnd/>
                            <a:tailEnd/>
                          </a:ln>
                        </wps:spPr>
                        <wps:bodyPr rot="0" vert="horz" wrap="square" lIns="91440" tIns="45720" rIns="91440" bIns="45720" anchor="ctr" anchorCtr="0" upright="1">
                          <a:noAutofit/>
                        </wps:bodyPr>
                      </wps:wsp>
                      <wps:wsp>
                        <wps:cNvPr id="1" name="Rectangle 46"/>
                        <wps:cNvSpPr>
                          <a:spLocks noChangeArrowheads="1"/>
                        </wps:cNvSpPr>
                        <wps:spPr bwMode="auto">
                          <a:xfrm>
                            <a:off x="237300" y="35999"/>
                            <a:ext cx="676303" cy="3676633"/>
                          </a:xfrm>
                          <a:prstGeom prst="rect">
                            <a:avLst/>
                          </a:prstGeom>
                          <a:solidFill>
                            <a:srgbClr val="F79646"/>
                          </a:solidFill>
                          <a:ln w="25400">
                            <a:solidFill>
                              <a:srgbClr val="F79646"/>
                            </a:solidFill>
                            <a:miter lim="800000"/>
                            <a:headEnd/>
                            <a:tailEnd/>
                          </a:ln>
                        </wps:spPr>
                        <wps:txbx>
                          <w:txbxContent>
                            <w:p w:rsidR="00557758" w:rsidRPr="006F1574" w:rsidRDefault="00557758" w:rsidP="000277D0">
                              <w:pPr>
                                <w:jc w:val="center"/>
                                <w:rPr>
                                  <w:rFonts w:ascii="Calibri" w:hAnsi="Calibri"/>
                                  <w:b/>
                                  <w:color w:val="FFFFFF"/>
                                  <w:sz w:val="48"/>
                                  <w:szCs w:val="48"/>
                                </w:rPr>
                              </w:pPr>
                              <w:r w:rsidRPr="006F1574">
                                <w:rPr>
                                  <w:rFonts w:ascii="Calibri" w:hAnsi="Calibri"/>
                                  <w:b/>
                                  <w:color w:val="FFFFFF"/>
                                  <w:sz w:val="48"/>
                                  <w:szCs w:val="48"/>
                                </w:rPr>
                                <w:t>CUSTOMERS</w:t>
                              </w:r>
                            </w:p>
                          </w:txbxContent>
                        </wps:txbx>
                        <wps:bodyPr rot="0" vert="vert270" wrap="square" lIns="91440" tIns="45720" rIns="91440" bIns="45720" anchor="ctr" anchorCtr="0" upright="1">
                          <a:noAutofit/>
                        </wps:bodyPr>
                      </wps:wsp>
                      <wps:wsp>
                        <wps:cNvPr id="2" name="Right Arrow 47"/>
                        <wps:cNvSpPr>
                          <a:spLocks noChangeArrowheads="1"/>
                        </wps:cNvSpPr>
                        <wps:spPr bwMode="auto">
                          <a:xfrm>
                            <a:off x="942103" y="426503"/>
                            <a:ext cx="362002" cy="409604"/>
                          </a:xfrm>
                          <a:prstGeom prst="rightArrow">
                            <a:avLst>
                              <a:gd name="adj1" fmla="val 50000"/>
                              <a:gd name="adj2" fmla="val 50000"/>
                            </a:avLst>
                          </a:prstGeom>
                          <a:solidFill>
                            <a:srgbClr val="F79646"/>
                          </a:solidFill>
                          <a:ln w="25400">
                            <a:solidFill>
                              <a:srgbClr val="F79646"/>
                            </a:solidFill>
                            <a:miter lim="800000"/>
                            <a:headEnd/>
                            <a:tailEnd/>
                          </a:ln>
                        </wps:spPr>
                        <wps:bodyPr rot="0" vert="horz" wrap="square" lIns="91440" tIns="45720" rIns="91440" bIns="45720" anchor="ctr" anchorCtr="0" upright="1">
                          <a:noAutofit/>
                        </wps:bodyPr>
                      </wps:wsp>
                      <wps:wsp>
                        <wps:cNvPr id="3" name="Right Arrow 49"/>
                        <wps:cNvSpPr>
                          <a:spLocks noChangeArrowheads="1"/>
                        </wps:cNvSpPr>
                        <wps:spPr bwMode="auto">
                          <a:xfrm>
                            <a:off x="942103" y="2912526"/>
                            <a:ext cx="362002" cy="409604"/>
                          </a:xfrm>
                          <a:prstGeom prst="rightArrow">
                            <a:avLst>
                              <a:gd name="adj1" fmla="val 50000"/>
                              <a:gd name="adj2" fmla="val 50000"/>
                            </a:avLst>
                          </a:prstGeom>
                          <a:solidFill>
                            <a:srgbClr val="F79646"/>
                          </a:solidFill>
                          <a:ln w="25400">
                            <a:solidFill>
                              <a:srgbClr val="F79646"/>
                            </a:solidFill>
                            <a:miter lim="800000"/>
                            <a:headEnd/>
                            <a:tailEnd/>
                          </a:ln>
                        </wps:spPr>
                        <wps:bodyPr rot="0" vert="horz" wrap="square" lIns="91440" tIns="45720" rIns="91440" bIns="45720" anchor="ctr" anchorCtr="0" upright="1">
                          <a:noAutofit/>
                        </wps:bodyPr>
                      </wps:wsp>
                      <wps:wsp>
                        <wps:cNvPr id="4" name="Right Arrow 50"/>
                        <wps:cNvSpPr>
                          <a:spLocks noChangeArrowheads="1"/>
                        </wps:cNvSpPr>
                        <wps:spPr bwMode="auto">
                          <a:xfrm>
                            <a:off x="932503" y="1882816"/>
                            <a:ext cx="361902" cy="409604"/>
                          </a:xfrm>
                          <a:prstGeom prst="rightArrow">
                            <a:avLst>
                              <a:gd name="adj1" fmla="val 50000"/>
                              <a:gd name="adj2" fmla="val 50000"/>
                            </a:avLst>
                          </a:prstGeom>
                          <a:solidFill>
                            <a:srgbClr val="F79646"/>
                          </a:solidFill>
                          <a:ln w="25400">
                            <a:solidFill>
                              <a:srgbClr val="F79646"/>
                            </a:solidFill>
                            <a:miter lim="800000"/>
                            <a:headEnd/>
                            <a:tailEnd/>
                          </a:ln>
                        </wps:spPr>
                        <wps:bodyPr rot="0" vert="horz" wrap="square" lIns="91440" tIns="45720" rIns="91440" bIns="45720" anchor="ctr" anchorCtr="0" upright="1">
                          <a:noAutofit/>
                        </wps:bodyPr>
                      </wps:wsp>
                      <wps:wsp>
                        <wps:cNvPr id="5" name="Rectangle 48"/>
                        <wps:cNvSpPr>
                          <a:spLocks noChangeArrowheads="1"/>
                        </wps:cNvSpPr>
                        <wps:spPr bwMode="auto">
                          <a:xfrm>
                            <a:off x="1313505" y="45500"/>
                            <a:ext cx="4620570" cy="1113410"/>
                          </a:xfrm>
                          <a:prstGeom prst="rect">
                            <a:avLst/>
                          </a:prstGeom>
                          <a:solidFill>
                            <a:srgbClr val="E5DFEC"/>
                          </a:solidFill>
                          <a:ln w="25400">
                            <a:solidFill>
                              <a:srgbClr val="243F60"/>
                            </a:solidFill>
                            <a:miter lim="800000"/>
                            <a:headEnd/>
                            <a:tailEnd/>
                          </a:ln>
                        </wps:spPr>
                        <wps:bodyPr rot="0" vert="horz" wrap="square" lIns="91440" tIns="45720" rIns="91440" bIns="45720" anchor="ctr" anchorCtr="0" upright="1">
                          <a:noAutofit/>
                        </wps:bodyPr>
                      </wps:wsp>
                      <wps:wsp>
                        <wps:cNvPr id="6" name="Text Box 51"/>
                        <wps:cNvSpPr txBox="1">
                          <a:spLocks noChangeArrowheads="1"/>
                        </wps:cNvSpPr>
                        <wps:spPr bwMode="auto">
                          <a:xfrm>
                            <a:off x="3313792" y="121700"/>
                            <a:ext cx="930904" cy="304803"/>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557758" w:rsidRPr="006F1574" w:rsidRDefault="00557758" w:rsidP="00EA7F24">
                              <w:pPr>
                                <w:jc w:val="center"/>
                                <w:rPr>
                                  <w:rFonts w:ascii="Calibri" w:hAnsi="Calibri"/>
                                  <w:sz w:val="24"/>
                                  <w:szCs w:val="24"/>
                                </w:rPr>
                              </w:pPr>
                              <w:r w:rsidRPr="006F1574">
                                <w:rPr>
                                  <w:rFonts w:ascii="Calibri" w:hAnsi="Calibri"/>
                                  <w:sz w:val="24"/>
                                  <w:szCs w:val="24"/>
                                </w:rPr>
                                <w:t>Governance</w:t>
                              </w:r>
                            </w:p>
                          </w:txbxContent>
                        </wps:txbx>
                        <wps:bodyPr rot="0" vert="horz" wrap="none" lIns="91440" tIns="45720" rIns="91440" bIns="45720" anchor="t" anchorCtr="0" upright="1">
                          <a:noAutofit/>
                        </wps:bodyPr>
                      </wps:wsp>
                      <wps:wsp>
                        <wps:cNvPr id="7" name="Rectangle 52"/>
                        <wps:cNvSpPr>
                          <a:spLocks noChangeArrowheads="1"/>
                        </wps:cNvSpPr>
                        <wps:spPr bwMode="auto">
                          <a:xfrm>
                            <a:off x="3904317" y="476251"/>
                            <a:ext cx="1896409" cy="609598"/>
                          </a:xfrm>
                          <a:prstGeom prst="rect">
                            <a:avLst/>
                          </a:prstGeom>
                          <a:solidFill>
                            <a:schemeClr val="tx2">
                              <a:lumMod val="60000"/>
                              <a:lumOff val="40000"/>
                            </a:schemeClr>
                          </a:solidFill>
                          <a:ln w="25400">
                            <a:solidFill>
                              <a:srgbClr val="243F60"/>
                            </a:solidFill>
                            <a:miter lim="800000"/>
                            <a:headEnd/>
                            <a:tailEnd/>
                          </a:ln>
                        </wps:spPr>
                        <wps:txbx>
                          <w:txbxContent>
                            <w:p w:rsidR="00557758" w:rsidRPr="00A46DE7" w:rsidRDefault="00557758" w:rsidP="000277D0">
                              <w:pPr>
                                <w:jc w:val="center"/>
                                <w:rPr>
                                  <w:rFonts w:ascii="Calibri" w:hAnsi="Calibri"/>
                                  <w:b/>
                                  <w:color w:val="FFFFFF" w:themeColor="background1"/>
                                  <w:sz w:val="28"/>
                                  <w:szCs w:val="28"/>
                                </w:rPr>
                              </w:pPr>
                              <w:r w:rsidRPr="00A46DE7">
                                <w:rPr>
                                  <w:rFonts w:ascii="Calibri" w:hAnsi="Calibri"/>
                                  <w:b/>
                                  <w:color w:val="FFFFFF" w:themeColor="background1"/>
                                  <w:sz w:val="28"/>
                                  <w:szCs w:val="28"/>
                                </w:rPr>
                                <w:t>ADVISORY BOARD</w:t>
                              </w:r>
                            </w:p>
                          </w:txbxContent>
                        </wps:txbx>
                        <wps:bodyPr rot="0" vert="horz" wrap="square" lIns="91440" tIns="45720" rIns="91440" bIns="45720" anchor="t" anchorCtr="0" upright="1">
                          <a:noAutofit/>
                        </wps:bodyPr>
                      </wps:wsp>
                      <wps:wsp>
                        <wps:cNvPr id="8" name="Rectangle 53"/>
                        <wps:cNvSpPr>
                          <a:spLocks noChangeArrowheads="1"/>
                        </wps:cNvSpPr>
                        <wps:spPr bwMode="auto">
                          <a:xfrm>
                            <a:off x="1465633" y="476250"/>
                            <a:ext cx="2191110" cy="609599"/>
                          </a:xfrm>
                          <a:prstGeom prst="rect">
                            <a:avLst/>
                          </a:prstGeom>
                          <a:solidFill>
                            <a:srgbClr val="4F81BD"/>
                          </a:solidFill>
                          <a:ln w="25400">
                            <a:solidFill>
                              <a:srgbClr val="243F60"/>
                            </a:solidFill>
                            <a:miter lim="800000"/>
                            <a:headEnd/>
                            <a:tailEnd/>
                          </a:ln>
                        </wps:spPr>
                        <wps:txbx>
                          <w:txbxContent>
                            <w:p w:rsidR="00557758" w:rsidRDefault="00557758" w:rsidP="000277D0">
                              <w:pPr>
                                <w:jc w:val="center"/>
                                <w:rPr>
                                  <w:rFonts w:ascii="Calibri" w:hAnsi="Calibri"/>
                                  <w:b/>
                                  <w:color w:val="FFFFFF" w:themeColor="background1"/>
                                  <w:sz w:val="28"/>
                                  <w:szCs w:val="28"/>
                                </w:rPr>
                              </w:pPr>
                              <w:r w:rsidRPr="00A46DE7">
                                <w:rPr>
                                  <w:rFonts w:ascii="Calibri" w:hAnsi="Calibri"/>
                                  <w:b/>
                                  <w:color w:val="FFFFFF" w:themeColor="background1"/>
                                  <w:sz w:val="28"/>
                                  <w:szCs w:val="28"/>
                                </w:rPr>
                                <w:t>MANAGEMENT BOAR</w:t>
                              </w:r>
                              <w:r>
                                <w:rPr>
                                  <w:rFonts w:ascii="Calibri" w:hAnsi="Calibri"/>
                                  <w:b/>
                                  <w:color w:val="FFFFFF" w:themeColor="background1"/>
                                  <w:sz w:val="28"/>
                                  <w:szCs w:val="28"/>
                                </w:rPr>
                                <w:t>D Executive Chair</w:t>
                              </w:r>
                            </w:p>
                            <w:p w:rsidR="00557758" w:rsidRDefault="00557758" w:rsidP="000277D0">
                              <w:pPr>
                                <w:jc w:val="center"/>
                                <w:rPr>
                                  <w:rFonts w:ascii="Calibri" w:hAnsi="Calibri"/>
                                  <w:b/>
                                  <w:color w:val="FFFFFF" w:themeColor="background1"/>
                                  <w:sz w:val="28"/>
                                  <w:szCs w:val="28"/>
                                </w:rPr>
                              </w:pPr>
                              <w:r>
                                <w:rPr>
                                  <w:rFonts w:ascii="Calibri" w:hAnsi="Calibri"/>
                                  <w:b/>
                                  <w:color w:val="FFFFFF" w:themeColor="background1"/>
                                  <w:sz w:val="28"/>
                                  <w:szCs w:val="28"/>
                                </w:rPr>
                                <w:t>Exec</w:t>
                              </w:r>
                            </w:p>
                            <w:p w:rsidR="00557758" w:rsidRDefault="00557758" w:rsidP="000277D0">
                              <w:pPr>
                                <w:jc w:val="center"/>
                                <w:rPr>
                                  <w:rFonts w:ascii="Calibri" w:hAnsi="Calibri"/>
                                  <w:b/>
                                  <w:color w:val="FFFFFF" w:themeColor="background1"/>
                                  <w:sz w:val="28"/>
                                  <w:szCs w:val="28"/>
                                </w:rPr>
                              </w:pPr>
                              <w:r>
                                <w:rPr>
                                  <w:rFonts w:ascii="Calibri" w:hAnsi="Calibri"/>
                                  <w:b/>
                                  <w:color w:val="FFFFFF" w:themeColor="background1"/>
                                  <w:sz w:val="28"/>
                                  <w:szCs w:val="28"/>
                                </w:rPr>
                                <w:t>E</w:t>
                              </w:r>
                            </w:p>
                            <w:p w:rsidR="00557758" w:rsidRPr="00A46DE7" w:rsidRDefault="00557758" w:rsidP="000277D0">
                              <w:pPr>
                                <w:jc w:val="center"/>
                                <w:rPr>
                                  <w:rFonts w:ascii="Calibri" w:hAnsi="Calibri"/>
                                  <w:b/>
                                  <w:color w:val="FFFFFF" w:themeColor="background1"/>
                                  <w:sz w:val="28"/>
                                  <w:szCs w:val="28"/>
                                </w:rPr>
                              </w:pPr>
                              <w:r>
                                <w:rPr>
                                  <w:rFonts w:ascii="Calibri" w:hAnsi="Calibri"/>
                                  <w:b/>
                                  <w:color w:val="FFFFFF" w:themeColor="background1"/>
                                  <w:sz w:val="28"/>
                                  <w:szCs w:val="28"/>
                                </w:rPr>
                                <w:t>Exec</w:t>
                              </w:r>
                            </w:p>
                          </w:txbxContent>
                        </wps:txbx>
                        <wps:bodyPr rot="0" vert="horz" wrap="square" lIns="91440" tIns="45720" rIns="91440" bIns="45720" anchor="t" anchorCtr="0" upright="1">
                          <a:noAutofit/>
                        </wps:bodyPr>
                      </wps:wsp>
                      <wps:wsp>
                        <wps:cNvPr id="10" name="Rectangle 56"/>
                        <wps:cNvSpPr>
                          <a:spLocks noChangeArrowheads="1"/>
                        </wps:cNvSpPr>
                        <wps:spPr bwMode="auto">
                          <a:xfrm>
                            <a:off x="1304005" y="1417112"/>
                            <a:ext cx="4630070" cy="2305021"/>
                          </a:xfrm>
                          <a:prstGeom prst="rect">
                            <a:avLst/>
                          </a:prstGeom>
                          <a:solidFill>
                            <a:srgbClr val="DAEEF3"/>
                          </a:solidFill>
                          <a:ln w="25400">
                            <a:solidFill>
                              <a:srgbClr val="243F60"/>
                            </a:solidFill>
                            <a:miter lim="800000"/>
                            <a:headEnd/>
                            <a:tailEnd/>
                          </a:ln>
                        </wps:spPr>
                        <wps:bodyPr rot="0" vert="horz" wrap="square" lIns="91440" tIns="45720" rIns="91440" bIns="45720" anchor="ctr" anchorCtr="0" upright="1">
                          <a:noAutofit/>
                        </wps:bodyPr>
                      </wps:wsp>
                      <wps:wsp>
                        <wps:cNvPr id="11" name="Rectangle 57"/>
                        <wps:cNvSpPr>
                          <a:spLocks noChangeArrowheads="1"/>
                        </wps:cNvSpPr>
                        <wps:spPr bwMode="auto">
                          <a:xfrm>
                            <a:off x="1875607" y="1540913"/>
                            <a:ext cx="2686012" cy="1124061"/>
                          </a:xfrm>
                          <a:prstGeom prst="rect">
                            <a:avLst/>
                          </a:prstGeom>
                          <a:solidFill>
                            <a:srgbClr val="4F81BD"/>
                          </a:solidFill>
                          <a:ln w="25400">
                            <a:solidFill>
                              <a:srgbClr val="243F60"/>
                            </a:solidFill>
                            <a:miter lim="800000"/>
                            <a:headEnd/>
                            <a:tailEnd/>
                          </a:ln>
                        </wps:spPr>
                        <wps:txbx>
                          <w:txbxContent>
                            <w:p w:rsidR="00557758" w:rsidRPr="00A46DE7" w:rsidRDefault="00557758" w:rsidP="000277D0">
                              <w:pPr>
                                <w:jc w:val="center"/>
                                <w:rPr>
                                  <w:rFonts w:ascii="Calibri" w:hAnsi="Calibri"/>
                                  <w:b/>
                                  <w:color w:val="FFFFFF" w:themeColor="background1"/>
                                  <w:sz w:val="28"/>
                                  <w:szCs w:val="28"/>
                                </w:rPr>
                              </w:pPr>
                              <w:r w:rsidRPr="00A46DE7">
                                <w:rPr>
                                  <w:rFonts w:ascii="Calibri" w:hAnsi="Calibri"/>
                                  <w:b/>
                                  <w:color w:val="FFFFFF" w:themeColor="background1"/>
                                  <w:sz w:val="28"/>
                                  <w:szCs w:val="28"/>
                                </w:rPr>
                                <w:t>MEDC</w:t>
                              </w:r>
                              <w:r>
                                <w:rPr>
                                  <w:rFonts w:ascii="Calibri" w:hAnsi="Calibri"/>
                                  <w:b/>
                                  <w:color w:val="FFFFFF" w:themeColor="background1"/>
                                  <w:sz w:val="28"/>
                                  <w:szCs w:val="28"/>
                                </w:rPr>
                                <w:t>I</w:t>
                              </w:r>
                              <w:r w:rsidRPr="00A46DE7">
                                <w:rPr>
                                  <w:rFonts w:ascii="Calibri" w:hAnsi="Calibri"/>
                                  <w:b/>
                                  <w:color w:val="FFFFFF" w:themeColor="background1"/>
                                  <w:sz w:val="28"/>
                                  <w:szCs w:val="28"/>
                                </w:rPr>
                                <w:t>TY STAFF</w:t>
                              </w:r>
                            </w:p>
                            <w:p w:rsidR="00557758" w:rsidRDefault="00557758" w:rsidP="000277D0">
                              <w:pPr>
                                <w:rPr>
                                  <w:rFonts w:ascii="Calibri" w:hAnsi="Calibri"/>
                                  <w:color w:val="FFFFFF" w:themeColor="background1"/>
                                </w:rPr>
                              </w:pPr>
                            </w:p>
                            <w:p w:rsidR="00557758" w:rsidRDefault="00557758" w:rsidP="000277D0">
                              <w:pPr>
                                <w:rPr>
                                  <w:rFonts w:ascii="Calibri" w:hAnsi="Calibri"/>
                                  <w:color w:val="FFFFFF" w:themeColor="background1"/>
                                </w:rPr>
                              </w:pPr>
                              <w:r>
                                <w:rPr>
                                  <w:rFonts w:ascii="Calibri" w:hAnsi="Calibri"/>
                                  <w:color w:val="FFFFFF" w:themeColor="background1"/>
                                </w:rPr>
                                <w:t>Chief Operating Officer</w:t>
                              </w:r>
                            </w:p>
                            <w:p w:rsidR="00557758" w:rsidRDefault="00557758" w:rsidP="000277D0">
                              <w:pPr>
                                <w:rPr>
                                  <w:rFonts w:ascii="Calibri" w:hAnsi="Calibri"/>
                                  <w:color w:val="FFFFFF" w:themeColor="background1"/>
                                </w:rPr>
                              </w:pPr>
                              <w:r>
                                <w:rPr>
                                  <w:rFonts w:ascii="Calibri" w:hAnsi="Calibri"/>
                                  <w:color w:val="FFFFFF" w:themeColor="background1"/>
                                </w:rPr>
                                <w:t>Account/Project Managers/Analysis (5-8 individuals</w:t>
                              </w:r>
                              <w:r w:rsidRPr="00A46DE7">
                                <w:rPr>
                                  <w:rFonts w:ascii="Calibri" w:hAnsi="Calibri"/>
                                  <w:color w:val="FFFFFF" w:themeColor="background1"/>
                                </w:rPr>
                                <w:t xml:space="preserve">) </w:t>
                              </w:r>
                            </w:p>
                            <w:p w:rsidR="00557758" w:rsidRDefault="00557758" w:rsidP="000277D0">
                              <w:pPr>
                                <w:rPr>
                                  <w:rFonts w:ascii="Calibri" w:hAnsi="Calibri"/>
                                  <w:color w:val="FFFFFF" w:themeColor="background1"/>
                                </w:rPr>
                              </w:pPr>
                              <w:r>
                                <w:rPr>
                                  <w:rFonts w:ascii="Calibri" w:hAnsi="Calibri"/>
                                  <w:color w:val="FFFFFF" w:themeColor="background1"/>
                                </w:rPr>
                                <w:t>Company administration</w:t>
                              </w:r>
                            </w:p>
                            <w:p w:rsidR="00557758" w:rsidRDefault="00557758" w:rsidP="000277D0">
                              <w:pPr>
                                <w:rPr>
                                  <w:rFonts w:ascii="Calibri" w:hAnsi="Calibri"/>
                                  <w:color w:val="FFFFFF" w:themeColor="background1"/>
                                </w:rPr>
                              </w:pPr>
                            </w:p>
                            <w:p w:rsidR="00557758" w:rsidRPr="00A46DE7" w:rsidRDefault="00557758" w:rsidP="000277D0">
                              <w:pPr>
                                <w:rPr>
                                  <w:rFonts w:ascii="Calibri" w:hAnsi="Calibri"/>
                                  <w:color w:val="FFFFFF" w:themeColor="background1"/>
                                </w:rPr>
                              </w:pPr>
                            </w:p>
                            <w:p w:rsidR="00557758" w:rsidRPr="00A46DE7" w:rsidRDefault="00557758" w:rsidP="000277D0">
                              <w:pPr>
                                <w:rPr>
                                  <w:rFonts w:ascii="Calibri" w:hAnsi="Calibri"/>
                                  <w:color w:val="FFFFFF" w:themeColor="background1"/>
                                </w:rPr>
                              </w:pPr>
                              <w:r>
                                <w:rPr>
                                  <w:rFonts w:ascii="Calibri" w:hAnsi="Calibri"/>
                                  <w:color w:val="FFFFFF" w:themeColor="background1"/>
                                </w:rPr>
                                <w:t xml:space="preserve"> </w:t>
                              </w:r>
                            </w:p>
                            <w:p w:rsidR="00557758" w:rsidRPr="00A46DE7" w:rsidRDefault="00557758" w:rsidP="000277D0">
                              <w:pPr>
                                <w:rPr>
                                  <w:rFonts w:ascii="Calibri" w:hAnsi="Calibri"/>
                                  <w:color w:val="FFFFFF" w:themeColor="background1"/>
                                </w:rPr>
                              </w:pPr>
                            </w:p>
                            <w:p w:rsidR="00557758" w:rsidRPr="00A46DE7" w:rsidRDefault="00557758" w:rsidP="000277D0">
                              <w:pPr>
                                <w:jc w:val="center"/>
                                <w:rPr>
                                  <w:rFonts w:ascii="Calibri" w:hAnsi="Calibri"/>
                                  <w:color w:val="FFFFFF" w:themeColor="background1"/>
                                </w:rPr>
                              </w:pPr>
                            </w:p>
                            <w:p w:rsidR="00557758" w:rsidRPr="00A46DE7" w:rsidRDefault="00557758" w:rsidP="000277D0">
                              <w:pPr>
                                <w:jc w:val="center"/>
                                <w:rPr>
                                  <w:rFonts w:ascii="Calibri" w:hAnsi="Calibri"/>
                                  <w:color w:val="FFFFFF" w:themeColor="background1"/>
                                </w:rPr>
                              </w:pPr>
                            </w:p>
                            <w:p w:rsidR="00557758" w:rsidRPr="00A46DE7" w:rsidRDefault="00557758" w:rsidP="000277D0">
                              <w:pPr>
                                <w:jc w:val="center"/>
                                <w:rPr>
                                  <w:rFonts w:ascii="Calibri" w:hAnsi="Calibri"/>
                                  <w:color w:val="FFFFFF" w:themeColor="background1"/>
                                </w:rPr>
                              </w:pPr>
                            </w:p>
                          </w:txbxContent>
                        </wps:txbx>
                        <wps:bodyPr rot="0" vert="horz" wrap="square" lIns="91440" tIns="45720" rIns="91440" bIns="45720" anchor="ctr" anchorCtr="0" upright="1">
                          <a:noAutofit/>
                        </wps:bodyPr>
                      </wps:wsp>
                      <wps:wsp>
                        <wps:cNvPr id="12" name="Rectangle 58"/>
                        <wps:cNvSpPr>
                          <a:spLocks noChangeArrowheads="1"/>
                        </wps:cNvSpPr>
                        <wps:spPr bwMode="auto">
                          <a:xfrm>
                            <a:off x="1865707" y="2826825"/>
                            <a:ext cx="581403" cy="571505"/>
                          </a:xfrm>
                          <a:prstGeom prst="rect">
                            <a:avLst/>
                          </a:prstGeom>
                          <a:solidFill>
                            <a:srgbClr val="4F81BD"/>
                          </a:solidFill>
                          <a:ln w="25400">
                            <a:solidFill>
                              <a:srgbClr val="243F60"/>
                            </a:solidFill>
                            <a:miter lim="800000"/>
                            <a:headEnd/>
                            <a:tailEnd/>
                          </a:ln>
                        </wps:spPr>
                        <wps:txbx>
                          <w:txbxContent>
                            <w:p w:rsidR="00557758" w:rsidRDefault="00557758" w:rsidP="000277D0">
                              <w:pPr>
                                <w:jc w:val="center"/>
                              </w:pPr>
                            </w:p>
                            <w:p w:rsidR="00557758" w:rsidRDefault="00557758" w:rsidP="000277D0">
                              <w:pPr>
                                <w:jc w:val="center"/>
                              </w:pPr>
                              <w:r>
                                <w:t xml:space="preserve"> </w:t>
                              </w:r>
                            </w:p>
                          </w:txbxContent>
                        </wps:txbx>
                        <wps:bodyPr rot="0" vert="horz" wrap="square" lIns="91440" tIns="45720" rIns="91440" bIns="45720" anchor="ctr" anchorCtr="0" upright="1">
                          <a:noAutofit/>
                        </wps:bodyPr>
                      </wps:wsp>
                      <wps:wsp>
                        <wps:cNvPr id="13" name="Rectangle 59"/>
                        <wps:cNvSpPr>
                          <a:spLocks noChangeArrowheads="1"/>
                        </wps:cNvSpPr>
                        <wps:spPr bwMode="auto">
                          <a:xfrm>
                            <a:off x="2618511" y="2826825"/>
                            <a:ext cx="581103" cy="571505"/>
                          </a:xfrm>
                          <a:prstGeom prst="rect">
                            <a:avLst/>
                          </a:prstGeom>
                          <a:solidFill>
                            <a:srgbClr val="4F81BD"/>
                          </a:solidFill>
                          <a:ln w="25400">
                            <a:solidFill>
                              <a:srgbClr val="243F60"/>
                            </a:solidFill>
                            <a:miter lim="800000"/>
                            <a:headEnd/>
                            <a:tailEnd/>
                          </a:ln>
                        </wps:spPr>
                        <wps:txbx>
                          <w:txbxContent>
                            <w:p w:rsidR="00557758" w:rsidRPr="00A46DE7" w:rsidRDefault="00557758" w:rsidP="000277D0">
                              <w:pPr>
                                <w:jc w:val="center"/>
                                <w:rPr>
                                  <w:rFonts w:ascii="Calibri" w:hAnsi="Calibri"/>
                                  <w:color w:val="FFFFFF" w:themeColor="background1"/>
                                </w:rPr>
                              </w:pPr>
                            </w:p>
                            <w:p w:rsidR="00557758" w:rsidRPr="00A46DE7" w:rsidRDefault="00557758" w:rsidP="000277D0">
                              <w:pPr>
                                <w:jc w:val="center"/>
                                <w:rPr>
                                  <w:rFonts w:ascii="Calibri" w:hAnsi="Calibri"/>
                                  <w:color w:val="FFFFFF" w:themeColor="background1"/>
                                </w:rPr>
                              </w:pPr>
                              <w:r w:rsidRPr="00A46DE7">
                                <w:rPr>
                                  <w:rFonts w:ascii="Calibri" w:hAnsi="Calibri"/>
                                  <w:color w:val="FFFFFF" w:themeColor="background1"/>
                                </w:rPr>
                                <w:t xml:space="preserve"> </w:t>
                              </w:r>
                            </w:p>
                          </w:txbxContent>
                        </wps:txbx>
                        <wps:bodyPr rot="0" vert="horz" wrap="square" lIns="91440" tIns="45720" rIns="91440" bIns="45720" anchor="ctr" anchorCtr="0" upright="1">
                          <a:noAutofit/>
                        </wps:bodyPr>
                      </wps:wsp>
                      <wps:wsp>
                        <wps:cNvPr id="14" name="Rectangle 61"/>
                        <wps:cNvSpPr>
                          <a:spLocks noChangeArrowheads="1"/>
                        </wps:cNvSpPr>
                        <wps:spPr bwMode="auto">
                          <a:xfrm>
                            <a:off x="3342314" y="2826825"/>
                            <a:ext cx="562003" cy="562005"/>
                          </a:xfrm>
                          <a:prstGeom prst="rect">
                            <a:avLst/>
                          </a:prstGeom>
                          <a:solidFill>
                            <a:srgbClr val="4F81BD"/>
                          </a:solidFill>
                          <a:ln w="25400">
                            <a:solidFill>
                              <a:srgbClr val="243F60"/>
                            </a:solidFill>
                            <a:miter lim="800000"/>
                            <a:headEnd/>
                            <a:tailEnd/>
                          </a:ln>
                        </wps:spPr>
                        <wps:txbx>
                          <w:txbxContent>
                            <w:p w:rsidR="00557758" w:rsidRDefault="00557758" w:rsidP="000277D0">
                              <w:pPr>
                                <w:jc w:val="center"/>
                              </w:pPr>
                            </w:p>
                            <w:p w:rsidR="00557758" w:rsidRDefault="00557758" w:rsidP="000277D0">
                              <w:pPr>
                                <w:jc w:val="center"/>
                              </w:pPr>
                            </w:p>
                          </w:txbxContent>
                        </wps:txbx>
                        <wps:bodyPr rot="0" vert="horz" wrap="square" lIns="91440" tIns="45720" rIns="91440" bIns="45720" anchor="ctr" anchorCtr="0" upright="1">
                          <a:noAutofit/>
                        </wps:bodyPr>
                      </wps:wsp>
                      <wps:wsp>
                        <wps:cNvPr id="15" name="Rectangle 62"/>
                        <wps:cNvSpPr>
                          <a:spLocks noChangeArrowheads="1"/>
                        </wps:cNvSpPr>
                        <wps:spPr bwMode="auto">
                          <a:xfrm>
                            <a:off x="4047317" y="2826825"/>
                            <a:ext cx="514302" cy="552405"/>
                          </a:xfrm>
                          <a:prstGeom prst="rect">
                            <a:avLst/>
                          </a:prstGeom>
                          <a:solidFill>
                            <a:srgbClr val="4F81BD"/>
                          </a:solidFill>
                          <a:ln w="25400">
                            <a:solidFill>
                              <a:srgbClr val="243F60"/>
                            </a:solidFill>
                            <a:miter lim="800000"/>
                            <a:headEnd/>
                            <a:tailEnd/>
                          </a:ln>
                        </wps:spPr>
                        <wps:txbx>
                          <w:txbxContent>
                            <w:p w:rsidR="00557758" w:rsidRDefault="00557758" w:rsidP="000277D0">
                              <w:pPr>
                                <w:jc w:val="center"/>
                              </w:pPr>
                            </w:p>
                            <w:p w:rsidR="00557758" w:rsidRDefault="00557758" w:rsidP="000277D0">
                              <w:pPr>
                                <w:jc w:val="center"/>
                              </w:pPr>
                              <w:r>
                                <w:t xml:space="preserve"> </w:t>
                              </w:r>
                            </w:p>
                          </w:txbxContent>
                        </wps:txbx>
                        <wps:bodyPr rot="0" vert="horz" wrap="square" lIns="91440" tIns="45720" rIns="91440" bIns="45720" anchor="ctr" anchorCtr="0" upright="1">
                          <a:noAutofit/>
                        </wps:bodyPr>
                      </wps:wsp>
                      <wps:wsp>
                        <wps:cNvPr id="16" name="Rectangle 63"/>
                        <wps:cNvSpPr>
                          <a:spLocks noChangeArrowheads="1"/>
                        </wps:cNvSpPr>
                        <wps:spPr bwMode="auto">
                          <a:xfrm>
                            <a:off x="4714875" y="1521813"/>
                            <a:ext cx="1085851" cy="333403"/>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557758" w:rsidRPr="006F1574" w:rsidRDefault="00557758" w:rsidP="000277D0">
                              <w:pPr>
                                <w:jc w:val="center"/>
                                <w:rPr>
                                  <w:rFonts w:ascii="Calibri" w:hAnsi="Calibri"/>
                                  <w:sz w:val="24"/>
                                  <w:szCs w:val="24"/>
                                </w:rPr>
                              </w:pPr>
                              <w:r w:rsidRPr="006F1574">
                                <w:rPr>
                                  <w:rFonts w:ascii="Calibri" w:hAnsi="Calibri"/>
                                  <w:sz w:val="24"/>
                                  <w:szCs w:val="24"/>
                                </w:rPr>
                                <w:t>Front of Office</w:t>
                              </w:r>
                            </w:p>
                          </w:txbxContent>
                        </wps:txbx>
                        <wps:bodyPr rot="0" vert="horz" wrap="square" lIns="91440" tIns="45720" rIns="91440" bIns="45720" anchor="ctr" anchorCtr="0" upright="1">
                          <a:noAutofit/>
                        </wps:bodyPr>
                      </wps:wsp>
                      <wps:wsp>
                        <wps:cNvPr id="17" name="Rectangle 128"/>
                        <wps:cNvSpPr>
                          <a:spLocks noChangeArrowheads="1"/>
                        </wps:cNvSpPr>
                        <wps:spPr bwMode="auto">
                          <a:xfrm>
                            <a:off x="1999408" y="2941126"/>
                            <a:ext cx="2400311" cy="342903"/>
                          </a:xfrm>
                          <a:prstGeom prst="rect">
                            <a:avLst/>
                          </a:prstGeom>
                          <a:solidFill>
                            <a:srgbClr val="4F81BD"/>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557758" w:rsidRPr="00A46DE7" w:rsidRDefault="00557758" w:rsidP="000277D0">
                              <w:pPr>
                                <w:jc w:val="center"/>
                                <w:rPr>
                                  <w:rFonts w:ascii="Calibri" w:hAnsi="Calibri"/>
                                  <w:b/>
                                  <w:color w:val="FFFFFF" w:themeColor="background1"/>
                                  <w:sz w:val="24"/>
                                  <w:szCs w:val="24"/>
                                </w:rPr>
                              </w:pPr>
                              <w:r w:rsidRPr="00A46DE7">
                                <w:rPr>
                                  <w:rFonts w:ascii="Calibri" w:hAnsi="Calibri"/>
                                  <w:b/>
                                  <w:color w:val="FFFFFF" w:themeColor="background1"/>
                                  <w:sz w:val="24"/>
                                  <w:szCs w:val="24"/>
                                </w:rPr>
                                <w:t>EMBEDDED STAFF</w:t>
                              </w:r>
                            </w:p>
                          </w:txbxContent>
                        </wps:txbx>
                        <wps:bodyPr rot="0" vert="horz" wrap="square" lIns="91440" tIns="45720" rIns="91440" bIns="45720" anchor="ctr" anchorCtr="0" upright="1">
                          <a:noAutofit/>
                        </wps:bodyPr>
                      </wps:wsp>
                      <wps:wsp>
                        <wps:cNvPr id="18" name="Text Box 129"/>
                        <wps:cNvSpPr txBox="1">
                          <a:spLocks noChangeArrowheads="1"/>
                        </wps:cNvSpPr>
                        <wps:spPr bwMode="auto">
                          <a:xfrm>
                            <a:off x="1961308" y="3417355"/>
                            <a:ext cx="356302" cy="257202"/>
                          </a:xfrm>
                          <a:prstGeom prst="rect">
                            <a:avLst/>
                          </a:prstGeom>
                          <a:solidFill>
                            <a:srgbClr val="DAEEF3"/>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557758" w:rsidRPr="006F1574" w:rsidRDefault="00557758">
                              <w:pPr>
                                <w:rPr>
                                  <w:rFonts w:ascii="Calibri" w:hAnsi="Calibri"/>
                                </w:rPr>
                              </w:pPr>
                              <w:r w:rsidRPr="006F1574">
                                <w:rPr>
                                  <w:rFonts w:ascii="Calibri" w:hAnsi="Calibri"/>
                                </w:rPr>
                                <w:t>HEI</w:t>
                              </w:r>
                            </w:p>
                          </w:txbxContent>
                        </wps:txbx>
                        <wps:bodyPr rot="0" vert="horz" wrap="none" lIns="91440" tIns="45720" rIns="91440" bIns="45720" anchor="t" anchorCtr="0" upright="1">
                          <a:noAutofit/>
                        </wps:bodyPr>
                      </wps:wsp>
                      <wps:wsp>
                        <wps:cNvPr id="19" name="Text Box 130"/>
                        <wps:cNvSpPr txBox="1">
                          <a:spLocks noChangeArrowheads="1"/>
                        </wps:cNvSpPr>
                        <wps:spPr bwMode="auto">
                          <a:xfrm>
                            <a:off x="2694811" y="3417330"/>
                            <a:ext cx="356202" cy="247702"/>
                          </a:xfrm>
                          <a:prstGeom prst="rect">
                            <a:avLst/>
                          </a:prstGeom>
                          <a:solidFill>
                            <a:srgbClr val="DAEEF3"/>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557758" w:rsidRPr="006F1574" w:rsidRDefault="00557758">
                              <w:pPr>
                                <w:rPr>
                                  <w:rFonts w:ascii="Calibri" w:hAnsi="Calibri"/>
                                </w:rPr>
                              </w:pPr>
                              <w:r w:rsidRPr="006F1574">
                                <w:rPr>
                                  <w:rFonts w:ascii="Calibri" w:hAnsi="Calibri"/>
                                </w:rPr>
                                <w:t>HEI</w:t>
                              </w:r>
                            </w:p>
                          </w:txbxContent>
                        </wps:txbx>
                        <wps:bodyPr rot="0" vert="horz" wrap="none" lIns="91440" tIns="45720" rIns="91440" bIns="45720" anchor="t" anchorCtr="0" upright="1">
                          <a:noAutofit/>
                        </wps:bodyPr>
                      </wps:wsp>
                      <wps:wsp>
                        <wps:cNvPr id="20" name="Text Box 132"/>
                        <wps:cNvSpPr txBox="1">
                          <a:spLocks noChangeArrowheads="1"/>
                        </wps:cNvSpPr>
                        <wps:spPr bwMode="auto">
                          <a:xfrm>
                            <a:off x="3428214" y="3407830"/>
                            <a:ext cx="356202" cy="247702"/>
                          </a:xfrm>
                          <a:prstGeom prst="rect">
                            <a:avLst/>
                          </a:prstGeom>
                          <a:solidFill>
                            <a:srgbClr val="DAEEF3"/>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557758" w:rsidRPr="006F1574" w:rsidRDefault="00557758">
                              <w:pPr>
                                <w:rPr>
                                  <w:rFonts w:ascii="Calibri" w:hAnsi="Calibri"/>
                                </w:rPr>
                              </w:pPr>
                              <w:r w:rsidRPr="006F1574">
                                <w:rPr>
                                  <w:rFonts w:ascii="Calibri" w:hAnsi="Calibri"/>
                                </w:rPr>
                                <w:t>HEI</w:t>
                              </w:r>
                            </w:p>
                          </w:txbxContent>
                        </wps:txbx>
                        <wps:bodyPr rot="0" vert="horz" wrap="none" lIns="91440" tIns="45720" rIns="91440" bIns="45720" anchor="t" anchorCtr="0" upright="1">
                          <a:noAutofit/>
                        </wps:bodyPr>
                      </wps:wsp>
                      <wps:wsp>
                        <wps:cNvPr id="21" name="Text Box 133"/>
                        <wps:cNvSpPr txBox="1">
                          <a:spLocks noChangeArrowheads="1"/>
                        </wps:cNvSpPr>
                        <wps:spPr bwMode="auto">
                          <a:xfrm>
                            <a:off x="4094917" y="3398330"/>
                            <a:ext cx="356302" cy="266702"/>
                          </a:xfrm>
                          <a:prstGeom prst="rect">
                            <a:avLst/>
                          </a:prstGeom>
                          <a:solidFill>
                            <a:srgbClr val="DAEEF3"/>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557758" w:rsidRPr="006F1574" w:rsidRDefault="00557758">
                              <w:pPr>
                                <w:rPr>
                                  <w:rFonts w:ascii="Calibri" w:hAnsi="Calibri"/>
                                </w:rPr>
                              </w:pPr>
                              <w:r w:rsidRPr="006F1574">
                                <w:rPr>
                                  <w:rFonts w:ascii="Calibri" w:hAnsi="Calibri"/>
                                </w:rPr>
                                <w:t>HEI</w:t>
                              </w:r>
                            </w:p>
                          </w:txbxContent>
                        </wps:txbx>
                        <wps:bodyPr rot="0" vert="horz" wrap="none" lIns="91440" tIns="45720" rIns="91440" bIns="45720" anchor="t" anchorCtr="0" upright="1">
                          <a:noAutofit/>
                        </wps:bodyPr>
                      </wps:wsp>
                      <wps:wsp>
                        <wps:cNvPr id="23" name="Rectangle 137"/>
                        <wps:cNvSpPr>
                          <a:spLocks noChangeArrowheads="1"/>
                        </wps:cNvSpPr>
                        <wps:spPr bwMode="auto">
                          <a:xfrm>
                            <a:off x="6219826" y="1417205"/>
                            <a:ext cx="1151702" cy="2304927"/>
                          </a:xfrm>
                          <a:prstGeom prst="rect">
                            <a:avLst/>
                          </a:prstGeom>
                          <a:solidFill>
                            <a:schemeClr val="accent5">
                              <a:lumMod val="20000"/>
                              <a:lumOff val="80000"/>
                            </a:schemeClr>
                          </a:solidFill>
                          <a:ln w="25400">
                            <a:solidFill>
                              <a:srgbClr val="243F60"/>
                            </a:solidFill>
                            <a:miter lim="800000"/>
                            <a:headEnd/>
                            <a:tailEnd/>
                          </a:ln>
                        </wps:spPr>
                        <wps:txbx>
                          <w:txbxContent>
                            <w:p w:rsidR="00557758" w:rsidRDefault="00557758" w:rsidP="000277D0">
                              <w:pPr>
                                <w:jc w:val="center"/>
                                <w:rPr>
                                  <w:rFonts w:ascii="Calibri" w:hAnsi="Calibri"/>
                                  <w:color w:val="FFFFFF" w:themeColor="background1"/>
                                  <w:sz w:val="24"/>
                                  <w:szCs w:val="24"/>
                                </w:rPr>
                              </w:pPr>
                            </w:p>
                            <w:p w:rsidR="00557758" w:rsidRDefault="00557758" w:rsidP="000277D0">
                              <w:pPr>
                                <w:jc w:val="center"/>
                                <w:rPr>
                                  <w:rFonts w:ascii="Calibri" w:hAnsi="Calibri"/>
                                  <w:sz w:val="24"/>
                                  <w:szCs w:val="24"/>
                                </w:rPr>
                              </w:pPr>
                              <w:r w:rsidRPr="00A46DE7">
                                <w:rPr>
                                  <w:rFonts w:ascii="Calibri" w:hAnsi="Calibri"/>
                                  <w:sz w:val="24"/>
                                  <w:szCs w:val="24"/>
                                </w:rPr>
                                <w:t>UKTI and L&amp;P life sciences FDI teams</w:t>
                              </w:r>
                            </w:p>
                            <w:p w:rsidR="00557758" w:rsidRPr="00184A6D" w:rsidRDefault="00557758" w:rsidP="000277D0">
                              <w:pPr>
                                <w:jc w:val="center"/>
                                <w:rPr>
                                  <w:rFonts w:ascii="Calibri" w:hAnsi="Calibri"/>
                                  <w:sz w:val="24"/>
                                  <w:szCs w:val="24"/>
                                  <w:u w:val="single"/>
                                </w:rPr>
                              </w:pPr>
                              <w:r>
                                <w:rPr>
                                  <w:rFonts w:ascii="Calibri" w:hAnsi="Calibri"/>
                                  <w:sz w:val="24"/>
                                  <w:szCs w:val="24"/>
                                </w:rPr>
                                <w:t>[Formal MOUs and working arrangements</w:t>
                              </w:r>
                              <w:r w:rsidRPr="00184A6D">
                                <w:rPr>
                                  <w:rFonts w:ascii="Calibri" w:hAnsi="Calibri"/>
                                  <w:sz w:val="24"/>
                                  <w:szCs w:val="24"/>
                                  <w:u w:val="single"/>
                                </w:rPr>
                                <w:t>]</w:t>
                              </w:r>
                            </w:p>
                          </w:txbxContent>
                        </wps:txbx>
                        <wps:bodyPr rot="0" vert="horz" wrap="square" lIns="91440" tIns="45720" rIns="91440" bIns="45720" anchor="ctr" anchorCtr="0" upright="1">
                          <a:noAutofit/>
                        </wps:bodyPr>
                      </wps:wsp>
                      <wps:wsp>
                        <wps:cNvPr id="24" name="Rectangle 138"/>
                        <wps:cNvSpPr>
                          <a:spLocks noChangeArrowheads="1"/>
                        </wps:cNvSpPr>
                        <wps:spPr bwMode="auto">
                          <a:xfrm>
                            <a:off x="1313505" y="3950735"/>
                            <a:ext cx="4620570" cy="924008"/>
                          </a:xfrm>
                          <a:prstGeom prst="rect">
                            <a:avLst/>
                          </a:prstGeom>
                          <a:solidFill>
                            <a:srgbClr val="EAF1DD"/>
                          </a:solidFill>
                          <a:ln w="25400">
                            <a:solidFill>
                              <a:srgbClr val="9BBB59"/>
                            </a:solidFill>
                            <a:miter lim="800000"/>
                            <a:headEnd/>
                            <a:tailEnd/>
                          </a:ln>
                        </wps:spPr>
                        <wps:bodyPr rot="0" vert="horz" wrap="square" lIns="91440" tIns="45720" rIns="91440" bIns="45720" anchor="ctr" anchorCtr="0" upright="1">
                          <a:noAutofit/>
                        </wps:bodyPr>
                      </wps:wsp>
                      <wps:wsp>
                        <wps:cNvPr id="25" name="Rectangle 75"/>
                        <wps:cNvSpPr>
                          <a:spLocks noChangeArrowheads="1"/>
                        </wps:cNvSpPr>
                        <wps:spPr bwMode="auto">
                          <a:xfrm>
                            <a:off x="4836921" y="4159337"/>
                            <a:ext cx="963804" cy="333403"/>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557758" w:rsidRPr="006F1574" w:rsidRDefault="00557758" w:rsidP="003F72A7">
                              <w:pPr>
                                <w:pStyle w:val="NormalWeb"/>
                                <w:spacing w:before="0" w:beforeAutospacing="0" w:after="200" w:afterAutospacing="0" w:line="276" w:lineRule="auto"/>
                                <w:jc w:val="center"/>
                                <w:rPr>
                                  <w:rFonts w:ascii="Calibri" w:hAnsi="Calibri"/>
                                </w:rPr>
                              </w:pPr>
                              <w:r w:rsidRPr="006F1574">
                                <w:rPr>
                                  <w:rFonts w:ascii="Calibri" w:hAnsi="Calibri"/>
                                </w:rPr>
                                <w:t>Back Office</w:t>
                              </w:r>
                            </w:p>
                          </w:txbxContent>
                        </wps:txbx>
                        <wps:bodyPr rot="0" vert="horz" wrap="square" lIns="91440" tIns="45720" rIns="91440" bIns="45720" anchor="ctr" anchorCtr="0" upright="1">
                          <a:noAutofit/>
                        </wps:bodyPr>
                      </wps:wsp>
                      <wps:wsp>
                        <wps:cNvPr id="27" name="Rectangle 141"/>
                        <wps:cNvSpPr>
                          <a:spLocks noChangeArrowheads="1"/>
                        </wps:cNvSpPr>
                        <wps:spPr bwMode="auto">
                          <a:xfrm>
                            <a:off x="1865677" y="4102960"/>
                            <a:ext cx="2724513" cy="726215"/>
                          </a:xfrm>
                          <a:prstGeom prst="rect">
                            <a:avLst/>
                          </a:prstGeom>
                          <a:solidFill>
                            <a:srgbClr val="76923C"/>
                          </a:solidFill>
                          <a:ln w="25400">
                            <a:solidFill>
                              <a:srgbClr val="9BBB59"/>
                            </a:solidFill>
                            <a:miter lim="800000"/>
                            <a:headEnd/>
                            <a:tailEnd/>
                          </a:ln>
                        </wps:spPr>
                        <wps:txbx>
                          <w:txbxContent>
                            <w:p w:rsidR="00557758" w:rsidRPr="006F1574" w:rsidRDefault="00557758" w:rsidP="00E64CBF">
                              <w:pPr>
                                <w:jc w:val="center"/>
                                <w:rPr>
                                  <w:rFonts w:ascii="Calibri" w:hAnsi="Calibri"/>
                                  <w:szCs w:val="20"/>
                                </w:rPr>
                              </w:pPr>
                              <w:r w:rsidRPr="006F1574">
                                <w:rPr>
                                  <w:rFonts w:ascii="Calibri" w:hAnsi="Calibri"/>
                                  <w:b/>
                                  <w:sz w:val="24"/>
                                  <w:szCs w:val="24"/>
                                </w:rPr>
                                <w:t>Contracted out services/functions</w:t>
                              </w:r>
                              <w:r>
                                <w:rPr>
                                  <w:rFonts w:ascii="Calibri" w:hAnsi="Calibri"/>
                                  <w:b/>
                                  <w:sz w:val="24"/>
                                  <w:szCs w:val="24"/>
                                </w:rPr>
                                <w:t>, working with relevant partners</w:t>
                              </w:r>
                              <w:r w:rsidRPr="006F1574">
                                <w:rPr>
                                  <w:rFonts w:ascii="Calibri" w:hAnsi="Calibri"/>
                                  <w:b/>
                                  <w:sz w:val="24"/>
                                  <w:szCs w:val="24"/>
                                </w:rPr>
                                <w:t>:</w:t>
                              </w:r>
                              <w:r w:rsidRPr="006F1574">
                                <w:rPr>
                                  <w:rFonts w:ascii="Calibri" w:hAnsi="Calibri"/>
                                  <w:sz w:val="24"/>
                                  <w:szCs w:val="24"/>
                                </w:rPr>
                                <w:t xml:space="preserve">  </w:t>
                              </w:r>
                              <w:r w:rsidRPr="006F1574">
                                <w:rPr>
                                  <w:rFonts w:ascii="Calibri" w:hAnsi="Calibri"/>
                                  <w:szCs w:val="20"/>
                                </w:rPr>
                                <w:t xml:space="preserve">accounting, </w:t>
                              </w:r>
                              <w:r>
                                <w:rPr>
                                  <w:rFonts w:ascii="Calibri" w:hAnsi="Calibri"/>
                                  <w:szCs w:val="20"/>
                                </w:rPr>
                                <w:t xml:space="preserve">HR, </w:t>
                              </w:r>
                              <w:proofErr w:type="spellStart"/>
                              <w:r>
                                <w:rPr>
                                  <w:rFonts w:ascii="Calibri" w:hAnsi="Calibri"/>
                                  <w:szCs w:val="20"/>
                                </w:rPr>
                                <w:t>comms</w:t>
                              </w:r>
                              <w:proofErr w:type="spellEnd"/>
                              <w:r>
                                <w:rPr>
                                  <w:rFonts w:ascii="Calibri" w:hAnsi="Calibri"/>
                                  <w:szCs w:val="20"/>
                                </w:rPr>
                                <w:t>, media and PR, events</w:t>
                              </w:r>
                            </w:p>
                          </w:txbxContent>
                        </wps:txbx>
                        <wps:bodyPr rot="0" vert="horz" wrap="square" lIns="91440" tIns="45720" rIns="91440" bIns="45720" anchor="ctr" anchorCtr="0" upright="1">
                          <a:noAutofit/>
                        </wps:bodyPr>
                      </wps:wsp>
                      <wps:wsp>
                        <wps:cNvPr id="28" name="Text Box 144"/>
                        <wps:cNvSpPr txBox="1">
                          <a:spLocks noChangeArrowheads="1"/>
                        </wps:cNvSpPr>
                        <wps:spPr bwMode="auto">
                          <a:xfrm>
                            <a:off x="8683" y="4031458"/>
                            <a:ext cx="1246505" cy="711991"/>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557758" w:rsidRDefault="00557758" w:rsidP="000277D0">
                              <w:pPr>
                                <w:spacing w:line="200" w:lineRule="exact"/>
                                <w:jc w:val="center"/>
                                <w:rPr>
                                  <w:rFonts w:ascii="Calibri" w:hAnsi="Calibri"/>
                                  <w:sz w:val="22"/>
                                </w:rPr>
                              </w:pPr>
                              <w:r>
                                <w:rPr>
                                  <w:rFonts w:ascii="Calibri" w:hAnsi="Calibri"/>
                                  <w:sz w:val="22"/>
                                </w:rPr>
                                <w:t xml:space="preserve">NB </w:t>
                              </w:r>
                              <w:r w:rsidRPr="006F1574">
                                <w:rPr>
                                  <w:rFonts w:ascii="Calibri" w:hAnsi="Calibri"/>
                                  <w:sz w:val="22"/>
                                </w:rPr>
                                <w:t xml:space="preserve">customers </w:t>
                              </w:r>
                              <w:r>
                                <w:rPr>
                                  <w:rFonts w:ascii="Calibri" w:hAnsi="Calibri"/>
                                  <w:sz w:val="22"/>
                                </w:rPr>
                                <w:t xml:space="preserve">may </w:t>
                              </w:r>
                            </w:p>
                            <w:p w:rsidR="00557758" w:rsidRDefault="00557758" w:rsidP="00CA325C">
                              <w:pPr>
                                <w:spacing w:line="200" w:lineRule="exact"/>
                                <w:jc w:val="center"/>
                                <w:rPr>
                                  <w:rFonts w:ascii="Calibri" w:hAnsi="Calibri"/>
                                  <w:sz w:val="22"/>
                                </w:rPr>
                              </w:pPr>
                              <w:proofErr w:type="gramStart"/>
                              <w:r>
                                <w:rPr>
                                  <w:rFonts w:ascii="Calibri" w:hAnsi="Calibri"/>
                                  <w:sz w:val="22"/>
                                </w:rPr>
                                <w:t>h</w:t>
                              </w:r>
                              <w:r w:rsidRPr="006F1574">
                                <w:rPr>
                                  <w:rFonts w:ascii="Calibri" w:hAnsi="Calibri"/>
                                  <w:sz w:val="22"/>
                                </w:rPr>
                                <w:t>ave</w:t>
                              </w:r>
                              <w:proofErr w:type="gramEnd"/>
                              <w:r>
                                <w:rPr>
                                  <w:rFonts w:ascii="Calibri" w:hAnsi="Calibri"/>
                                  <w:sz w:val="22"/>
                                </w:rPr>
                                <w:t xml:space="preserve"> </w:t>
                              </w:r>
                              <w:r w:rsidRPr="006F1574">
                                <w:rPr>
                                  <w:rFonts w:ascii="Calibri" w:hAnsi="Calibri"/>
                                  <w:sz w:val="22"/>
                                </w:rPr>
                                <w:t xml:space="preserve">multiple </w:t>
                              </w:r>
                            </w:p>
                            <w:p w:rsidR="00557758" w:rsidRDefault="00557758" w:rsidP="00CA325C">
                              <w:pPr>
                                <w:spacing w:line="200" w:lineRule="exact"/>
                                <w:jc w:val="center"/>
                                <w:rPr>
                                  <w:rFonts w:ascii="Calibri" w:hAnsi="Calibri"/>
                                  <w:sz w:val="22"/>
                                </w:rPr>
                              </w:pPr>
                              <w:proofErr w:type="gramStart"/>
                              <w:r>
                                <w:rPr>
                                  <w:rFonts w:ascii="Calibri" w:hAnsi="Calibri"/>
                                  <w:sz w:val="22"/>
                                </w:rPr>
                                <w:t>e</w:t>
                              </w:r>
                              <w:r w:rsidRPr="006F1574">
                                <w:rPr>
                                  <w:rFonts w:ascii="Calibri" w:hAnsi="Calibri"/>
                                  <w:sz w:val="22"/>
                                </w:rPr>
                                <w:t>ntry</w:t>
                              </w:r>
                              <w:proofErr w:type="gramEnd"/>
                              <w:r>
                                <w:rPr>
                                  <w:rFonts w:ascii="Calibri" w:hAnsi="Calibri"/>
                                  <w:sz w:val="22"/>
                                </w:rPr>
                                <w:t xml:space="preserve"> </w:t>
                              </w:r>
                              <w:r w:rsidRPr="006F1574">
                                <w:rPr>
                                  <w:rFonts w:ascii="Calibri" w:hAnsi="Calibri"/>
                                  <w:sz w:val="22"/>
                                </w:rPr>
                                <w:t>points</w:t>
                              </w:r>
                              <w:r>
                                <w:rPr>
                                  <w:rFonts w:ascii="Calibri" w:hAnsi="Calibri"/>
                                  <w:sz w:val="22"/>
                                </w:rPr>
                                <w:t xml:space="preserve"> in the </w:t>
                              </w:r>
                            </w:p>
                            <w:p w:rsidR="00557758" w:rsidRDefault="00557758" w:rsidP="00CA325C">
                              <w:pPr>
                                <w:spacing w:line="200" w:lineRule="exact"/>
                                <w:jc w:val="center"/>
                                <w:rPr>
                                  <w:rFonts w:ascii="Calibri" w:hAnsi="Calibri"/>
                                  <w:sz w:val="22"/>
                                </w:rPr>
                              </w:pPr>
                              <w:proofErr w:type="gramStart"/>
                              <w:r>
                                <w:rPr>
                                  <w:rFonts w:ascii="Calibri" w:hAnsi="Calibri"/>
                                  <w:sz w:val="22"/>
                                </w:rPr>
                                <w:t>life</w:t>
                              </w:r>
                              <w:proofErr w:type="gramEnd"/>
                              <w:r>
                                <w:rPr>
                                  <w:rFonts w:ascii="Calibri" w:hAnsi="Calibri"/>
                                  <w:sz w:val="22"/>
                                </w:rPr>
                                <w:t xml:space="preserve"> sciences </w:t>
                              </w:r>
                            </w:p>
                            <w:p w:rsidR="00557758" w:rsidRPr="006F1574" w:rsidRDefault="00557758" w:rsidP="000277D0">
                              <w:pPr>
                                <w:spacing w:line="200" w:lineRule="exact"/>
                                <w:jc w:val="center"/>
                                <w:rPr>
                                  <w:rFonts w:ascii="Calibri" w:hAnsi="Calibri"/>
                                  <w:sz w:val="22"/>
                                </w:rPr>
                              </w:pPr>
                              <w:proofErr w:type="gramStart"/>
                              <w:r>
                                <w:rPr>
                                  <w:rFonts w:ascii="Calibri" w:hAnsi="Calibri"/>
                                  <w:sz w:val="22"/>
                                </w:rPr>
                                <w:t>sector</w:t>
                              </w:r>
                              <w:proofErr w:type="gramEnd"/>
                              <w:r>
                                <w:rPr>
                                  <w:rFonts w:ascii="Calibri" w:hAnsi="Calibri"/>
                                  <w:sz w:val="22"/>
                                </w:rPr>
                                <w:t>.</w:t>
                              </w:r>
                            </w:p>
                          </w:txbxContent>
                        </wps:txbx>
                        <wps:bodyPr rot="0" vert="horz" wrap="none" lIns="91440" tIns="45720" rIns="91440" bIns="45720" anchor="t" anchorCtr="0" upright="1">
                          <a:noAutofit/>
                        </wps:bodyPr>
                      </wps:wsp>
                      <wps:wsp>
                        <wps:cNvPr id="38" name="Text Box 38"/>
                        <wps:cNvSpPr txBox="1"/>
                        <wps:spPr>
                          <a:xfrm>
                            <a:off x="6399998" y="1521813"/>
                            <a:ext cx="885825" cy="33340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57758" w:rsidRPr="00A46DE7" w:rsidRDefault="00557758" w:rsidP="00A46DE7">
                              <w:pPr>
                                <w:jc w:val="center"/>
                                <w:rPr>
                                  <w:rFonts w:asciiTheme="minorHAnsi" w:hAnsiTheme="minorHAnsi"/>
                                  <w:sz w:val="22"/>
                                </w:rPr>
                              </w:pPr>
                              <w:r w:rsidRPr="00A46DE7">
                                <w:rPr>
                                  <w:rFonts w:asciiTheme="minorHAnsi" w:hAnsiTheme="minorHAnsi"/>
                                  <w:sz w:val="22"/>
                                </w:rPr>
                                <w:t>FDI delivery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Straight Connector 41"/>
                        <wps:cNvCnPr/>
                        <wps:spPr>
                          <a:xfrm>
                            <a:off x="2923411" y="2531522"/>
                            <a:ext cx="0" cy="295303"/>
                          </a:xfrm>
                          <a:prstGeom prst="line">
                            <a:avLst/>
                          </a:prstGeom>
                        </wps:spPr>
                        <wps:style>
                          <a:lnRef idx="3">
                            <a:schemeClr val="dk1"/>
                          </a:lnRef>
                          <a:fillRef idx="0">
                            <a:schemeClr val="dk1"/>
                          </a:fillRef>
                          <a:effectRef idx="2">
                            <a:schemeClr val="dk1"/>
                          </a:effectRef>
                          <a:fontRef idx="minor">
                            <a:schemeClr val="tx1"/>
                          </a:fontRef>
                        </wps:style>
                        <wps:bodyPr/>
                      </wps:wsp>
                      <wps:wsp>
                        <wps:cNvPr id="42" name="Straight Connector 42"/>
                        <wps:cNvCnPr/>
                        <wps:spPr>
                          <a:xfrm>
                            <a:off x="3522473" y="2531522"/>
                            <a:ext cx="0" cy="295275"/>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wps:spPr>
                        <wps:style>
                          <a:lnRef idx="3">
                            <a:schemeClr val="dk1"/>
                          </a:lnRef>
                          <a:fillRef idx="0">
                            <a:schemeClr val="dk1"/>
                          </a:fillRef>
                          <a:effectRef idx="2">
                            <a:schemeClr val="dk1"/>
                          </a:effectRef>
                          <a:fontRef idx="minor">
                            <a:schemeClr val="tx1"/>
                          </a:fontRef>
                        </wps:style>
                        <wps:bodyPr/>
                      </wps:wsp>
                      <wps:wsp>
                        <wps:cNvPr id="29" name="Straight Arrow Connector 29"/>
                        <wps:cNvCnPr>
                          <a:stCxn id="7" idx="1"/>
                          <a:endCxn id="8" idx="3"/>
                        </wps:cNvCnPr>
                        <wps:spPr>
                          <a:xfrm flipH="1">
                            <a:off x="3656743" y="781050"/>
                            <a:ext cx="247574"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30" name="Straight Arrow Connector 30"/>
                        <wps:cNvCnPr/>
                        <wps:spPr>
                          <a:xfrm flipH="1" flipV="1">
                            <a:off x="3303807" y="3722133"/>
                            <a:ext cx="4750" cy="228602"/>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32" name="Straight Arrow Connector 32"/>
                        <wps:cNvCnPr>
                          <a:stCxn id="10" idx="3"/>
                          <a:endCxn id="23" idx="1"/>
                        </wps:cNvCnPr>
                        <wps:spPr>
                          <a:xfrm>
                            <a:off x="5934075" y="2569623"/>
                            <a:ext cx="285751" cy="46"/>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45" name="Straight Connector 45"/>
                        <wps:cNvCnPr/>
                        <wps:spPr>
                          <a:xfrm>
                            <a:off x="2552700" y="1085849"/>
                            <a:ext cx="0" cy="455064"/>
                          </a:xfrm>
                          <a:prstGeom prst="line">
                            <a:avLst/>
                          </a:prstGeom>
                        </wps:spPr>
                        <wps:style>
                          <a:lnRef idx="3">
                            <a:schemeClr val="dk1"/>
                          </a:lnRef>
                          <a:fillRef idx="0">
                            <a:schemeClr val="dk1"/>
                          </a:fillRef>
                          <a:effectRef idx="2">
                            <a:schemeClr val="dk1"/>
                          </a:effectRef>
                          <a:fontRef idx="minor">
                            <a:schemeClr val="tx1"/>
                          </a:fontRef>
                        </wps:style>
                        <wps:bodyPr/>
                      </wps:wsp>
                      <wps:wsp>
                        <wps:cNvPr id="46" name="Straight Connector 46"/>
                        <wps:cNvCnPr/>
                        <wps:spPr>
                          <a:xfrm>
                            <a:off x="4305300" y="1085849"/>
                            <a:ext cx="9525" cy="455064"/>
                          </a:xfrm>
                          <a:prstGeom prst="line">
                            <a:avLst/>
                          </a:prstGeom>
                        </wps:spPr>
                        <wps:style>
                          <a:lnRef idx="3">
                            <a:schemeClr val="dk1"/>
                          </a:lnRef>
                          <a:fillRef idx="0">
                            <a:schemeClr val="dk1"/>
                          </a:fillRef>
                          <a:effectRef idx="2">
                            <a:schemeClr val="dk1"/>
                          </a:effectRef>
                          <a:fontRef idx="minor">
                            <a:schemeClr val="tx1"/>
                          </a:fontRef>
                        </wps:style>
                        <wps:bodyPr/>
                      </wps:wsp>
                      <wps:wsp>
                        <wps:cNvPr id="39" name="Rectangle 39"/>
                        <wps:cNvSpPr>
                          <a:spLocks noChangeArrowheads="1"/>
                        </wps:cNvSpPr>
                        <wps:spPr bwMode="auto">
                          <a:xfrm>
                            <a:off x="7467904" y="1417666"/>
                            <a:ext cx="1151255" cy="2304415"/>
                          </a:xfrm>
                          <a:prstGeom prst="rect">
                            <a:avLst/>
                          </a:prstGeom>
                          <a:solidFill>
                            <a:srgbClr val="4BACC6">
                              <a:lumMod val="20000"/>
                              <a:lumOff val="80000"/>
                            </a:srgbClr>
                          </a:solidFill>
                          <a:ln w="25400">
                            <a:solidFill>
                              <a:srgbClr val="243F60"/>
                            </a:solidFill>
                            <a:miter lim="800000"/>
                            <a:headEnd/>
                            <a:tailEnd/>
                          </a:ln>
                        </wps:spPr>
                        <wps:txbx>
                          <w:txbxContent>
                            <w:p w:rsidR="00557758" w:rsidRDefault="00557758" w:rsidP="002F570A">
                              <w:pPr>
                                <w:pStyle w:val="NormalWeb"/>
                                <w:spacing w:before="0" w:beforeAutospacing="0" w:after="0" w:afterAutospacing="0"/>
                                <w:jc w:val="center"/>
                              </w:pPr>
                              <w:r>
                                <w:rPr>
                                  <w:rFonts w:ascii="Calibri" w:eastAsia="Calibri" w:hAnsi="Calibri"/>
                                  <w:color w:val="FFFFFF"/>
                                </w:rPr>
                                <w:t> </w:t>
                              </w:r>
                              <w:r>
                                <w:rPr>
                                  <w:rFonts w:ascii="Calibri" w:eastAsia="Calibri" w:hAnsi="Calibri"/>
                                </w:rPr>
                                <w:t xml:space="preserve">Working in alignment with sector representative organisations, incubation and advice providers, economic development bodies </w:t>
                              </w:r>
                              <w:proofErr w:type="spellStart"/>
                              <w:r>
                                <w:rPr>
                                  <w:rFonts w:ascii="Calibri" w:eastAsia="Calibri" w:hAnsi="Calibri"/>
                                </w:rPr>
                                <w:t>etc</w:t>
                              </w:r>
                              <w:proofErr w:type="spellEnd"/>
                            </w:p>
                          </w:txbxContent>
                        </wps:txbx>
                        <wps:bodyPr rot="0" vert="horz" wrap="square" lIns="91440" tIns="45720" rIns="91440" bIns="45720" anchor="ctr" anchorCtr="0" upright="1">
                          <a:noAutofit/>
                        </wps:bodyPr>
                      </wps:wsp>
                    </wpc:wpc>
                  </a:graphicData>
                </a:graphic>
              </wp:inline>
            </w:drawing>
          </mc:Choice>
          <mc:Fallback>
            <w:pict>
              <v:group id="Canvas 45" o:spid="_x0000_s1027" editas="canvas" style="width:687.75pt;height:384.7pt;mso-position-horizontal-relative:char;mso-position-vertical-relative:line" coordsize="87344,48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87344;height:48856;visibility:visible;mso-wrap-style:square">
                  <v:fill o:detectmouseclick="t"/>
                  <v:path o:connecttype="none"/>
                </v:shape>
                <v:rect id="Down Arrow 55" o:spid="_x0000_s1029" style="position:absolute;left:30948;top:5218;width:3238;height:114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eAF8QA&#10;AADaAAAADwAAAGRycy9kb3ducmV2LnhtbESPT2vCQBTE74LfYXlCL6Ibe/BP6iqlIAZFSqPeX7Ov&#10;SWj2bciuGv30riB4HGbmN8x82ZpKnKlxpWUFo2EEgjizuuRcwWG/GkxBOI+ssbJMCq7kYLnoduYY&#10;a3vhHzqnPhcBwi5GBYX3dSylywoy6Ia2Jg7en20M+iCbXOoGLwFuKvkeRWNpsOSwUGBNXwVl/+nJ&#10;KEh2t/Vustmm34aPvOpPfhN92ir11ms/P0B4av0r/GwnWsEMHlfCDZ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XgBfEAAAA2gAAAA8AAAAAAAAAAAAAAAAAmAIAAGRycy9k&#10;b3ducmV2LnhtbFBLBQYAAAAABAAEAPUAAACJAwAAAAA=&#10;" fillcolor="#b8cce4" strokecolor="#243f60" strokeweight="2pt"/>
                <v:rect id="Rectangle 46" o:spid="_x0000_s1030" style="position:absolute;left:2373;top:359;width:6763;height:367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iPprwA&#10;AADaAAAADwAAAGRycy9kb3ducmV2LnhtbERPSwrCMBDdC94hjOBGNG0FkWoUUQS3fhCXQzO21WZS&#10;mqj19kYQXA2P9535sjWVeFLjSssK4lEEgjizuuRcwem4HU5BOI+ssbJMCt7kYLnoduaYavviPT0P&#10;PhchhF2KCgrv61RKlxVk0I1sTRy4q20M+gCbXOoGXyHcVDKJook0WHJoKLCmdUHZ/fAwCs7bKH5M&#10;jrdkMPbmEuebZGMTo1S/165mIDy1/i/+uXc6zIfvK98rFx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XCI+mvAAAANoAAAAPAAAAAAAAAAAAAAAAAJgCAABkcnMvZG93bnJldi54&#10;bWxQSwUGAAAAAAQABAD1AAAAgQMAAAAA&#10;" fillcolor="#f79646" strokecolor="#f79646" strokeweight="2pt">
                  <v:textbox style="layout-flow:vertical;mso-layout-flow-alt:bottom-to-top">
                    <w:txbxContent>
                      <w:p w:rsidR="00557758" w:rsidRPr="006F1574" w:rsidRDefault="00557758" w:rsidP="000277D0">
                        <w:pPr>
                          <w:jc w:val="center"/>
                          <w:rPr>
                            <w:rFonts w:ascii="Calibri" w:hAnsi="Calibri"/>
                            <w:b/>
                            <w:color w:val="FFFFFF"/>
                            <w:sz w:val="48"/>
                            <w:szCs w:val="48"/>
                          </w:rPr>
                        </w:pPr>
                        <w:r w:rsidRPr="006F1574">
                          <w:rPr>
                            <w:rFonts w:ascii="Calibri" w:hAnsi="Calibri"/>
                            <w:b/>
                            <w:color w:val="FFFFFF"/>
                            <w:sz w:val="48"/>
                            <w:szCs w:val="48"/>
                          </w:rPr>
                          <w:t>CUSTOMERS</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7" o:spid="_x0000_s1031" type="#_x0000_t13" style="position:absolute;left:9421;top:4265;width:3620;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N7TcAA&#10;AADaAAAADwAAAGRycy9kb3ducmV2LnhtbESPQWvCQBSE7wX/w/IEb81GkbZEVxFBEW+1PXh8ZJ9J&#10;NO9t2F1N+u+7QqHHYeabYZbrgVv1IB8aJwamWQ6KpHS2kcrA99fu9QNUiCgWWydk4IcCrFejlyUW&#10;1vXySY9TrFQqkVCggTrGrtA6lDUxhsx1JMm7OM8Yk/SVth77VM6tnuX5m2ZsJC3U2NG2pvJ2urOB&#10;Gb/zfn/s5vrqD6Ehvp/PPRkzGQ+bBahIQ/wP/9EHmzh4Xkk3QK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eN7TcAAAADaAAAADwAAAAAAAAAAAAAAAACYAgAAZHJzL2Rvd25y&#10;ZXYueG1sUEsFBgAAAAAEAAQA9QAAAIUDAAAAAA==&#10;" adj="10800" fillcolor="#f79646" strokecolor="#f79646" strokeweight="2pt"/>
                <v:shape id="Right Arrow 49" o:spid="_x0000_s1032" type="#_x0000_t13" style="position:absolute;left:9421;top:29125;width:3620;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e1sEA&#10;AADaAAAADwAAAGRycy9kb3ducmV2LnhtbESPQWvCQBSE7wX/w/KE3upGW6pEVxGhIt6qHjw+ss8k&#10;mvc27K4m/fduodDjMDPfMItVz416kA+1EwPjUQaKpHC2ltLA6fj1NgMVIorFxgkZ+KEAq+XgZYG5&#10;dZ180+MQS5UgEnI0UMXY5lqHoiLGMHItSfIuzjPGJH2prccuwbnRkyz71Iy1pIUKW9pUVNwOdzYw&#10;4Slvt/v2Q1/9LtTE9/O5I2Neh/16DipSH//Df+2dNfAOv1fSDdD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v3tbBAAAA2gAAAA8AAAAAAAAAAAAAAAAAmAIAAGRycy9kb3du&#10;cmV2LnhtbFBLBQYAAAAABAAEAPUAAACGAwAAAAA=&#10;" adj="10800" fillcolor="#f79646" strokecolor="#f79646" strokeweight="2pt"/>
                <v:shape id="Right Arrow 50" o:spid="_x0000_s1033" type="#_x0000_t13" style="position:absolute;left:9325;top:18828;width:3619;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ZGosAA&#10;AADaAAAADwAAAGRycy9kb3ducmV2LnhtbESPQWvCQBSE7wX/w/KE3upGESvRVUSoSG9aDx4f2WcS&#10;zXsbdlcT/71bKPQ4zMw3zHLdc6Me5EPtxMB4lIEiKZytpTRw+vn6mIMKEcVi44QMPCnAejV4W2Ju&#10;XScHehxjqRJEQo4GqhjbXOtQVMQYRq4lSd7FecaYpC+19dglODd6kmUzzVhLWqiwpW1Fxe14ZwMT&#10;/uTd7rud6qvfh5r4fj53ZMz7sN8sQEXq43/4r723BqbweyXdAL1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UZGosAAAADaAAAADwAAAAAAAAAAAAAAAACYAgAAZHJzL2Rvd25y&#10;ZXYueG1sUEsFBgAAAAAEAAQA9QAAAIUDAAAAAA==&#10;" adj="10800" fillcolor="#f79646" strokecolor="#f79646" strokeweight="2pt"/>
                <v:rect id="Rectangle 48" o:spid="_x0000_s1034" style="position:absolute;left:13135;top:455;width:46205;height:11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0MqcIA&#10;AADaAAAADwAAAGRycy9kb3ducmV2LnhtbESP0WoCMRRE3wv9h3ALvhTNqmhlNYoUFMUn137AZXPd&#10;hG5utpt0Xf/eCIU+DjNzhllteleLjtpgPSsYjzIQxKXXlisFX5fdcAEiRGSNtWdScKcAm/Xrywpz&#10;7W98pq6IlUgQDjkqMDE2uZShNOQwjHxDnLyrbx3GJNtK6hZvCe5qOcmyuXRoOS0YbOjTUPld/DoF&#10;BWbN2VzMx/vRHvY/05M9YlcoNXjrt0sQkfr4H/5rH7SCGTyvpBs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fQypwgAAANoAAAAPAAAAAAAAAAAAAAAAAJgCAABkcnMvZG93&#10;bnJldi54bWxQSwUGAAAAAAQABAD1AAAAhwMAAAAA&#10;" fillcolor="#e5dfec" strokecolor="#243f60" strokeweight="2pt"/>
                <v:shape id="Text Box 51" o:spid="_x0000_s1035" type="#_x0000_t202" style="position:absolute;left:33137;top:1217;width:9309;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LfpcEA&#10;AADaAAAADwAAAGRycy9kb3ducmV2LnhtbESPQYvCMBSE74L/ITzBm6buQUo1igjCHgSxCnt9Ns+2&#10;2rzUJGr115uFhT0OM/MNM192phEPcr62rGAyTkAQF1bXXCo4HjajFIQPyBoby6TgRR6Wi35vjpm2&#10;T97TIw+liBD2GSqoQmgzKX1RkUE/ti1x9M7WGQxRulJqh88IN438SpKpNFhzXKiwpXVFxTW/GwW3&#10;cuN+tu9jl+s0PaWXpsAdbpUaDrrVDESgLvyH/9rfWsEUfq/EGyAX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S36XBAAAA2gAAAA8AAAAAAAAAAAAAAAAAmAIAAGRycy9kb3du&#10;cmV2LnhtbFBLBQYAAAAABAAEAPUAAACGAwAAAAA=&#10;" stroked="f" strokeweight=".5pt">
                  <v:textbox>
                    <w:txbxContent>
                      <w:p w:rsidR="00557758" w:rsidRPr="006F1574" w:rsidRDefault="00557758" w:rsidP="00EA7F24">
                        <w:pPr>
                          <w:jc w:val="center"/>
                          <w:rPr>
                            <w:rFonts w:ascii="Calibri" w:hAnsi="Calibri"/>
                            <w:sz w:val="24"/>
                            <w:szCs w:val="24"/>
                          </w:rPr>
                        </w:pPr>
                        <w:r w:rsidRPr="006F1574">
                          <w:rPr>
                            <w:rFonts w:ascii="Calibri" w:hAnsi="Calibri"/>
                            <w:sz w:val="24"/>
                            <w:szCs w:val="24"/>
                          </w:rPr>
                          <w:t>Governance</w:t>
                        </w:r>
                      </w:p>
                    </w:txbxContent>
                  </v:textbox>
                </v:shape>
                <v:rect id="Rectangle 52" o:spid="_x0000_s1036" style="position:absolute;left:39043;top:4762;width:18964;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t9bcEA&#10;AADaAAAADwAAAGRycy9kb3ducmV2LnhtbESPT2sCMRTE7wW/Q3hCbzVrwaqrUWxF8KLgHzw/Ns/N&#10;4uZlSVJ3++1NQfA4zMxvmPmys7W4kw+VYwXDQQaCuHC64lLB+bT5mIAIEVlj7ZgU/FGA5aL3Nsdc&#10;u5YPdD/GUiQIhxwVmBibXMpQGLIYBq4hTt7VeYsxSV9K7bFNcFvLzyz7khYrTgsGG/oxVNyOv1bB&#10;rsK93vvppnWXOMLvtRnXO6PUe79bzUBE6uIr/GxvtYIx/F9JN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LfW3BAAAA2gAAAA8AAAAAAAAAAAAAAAAAmAIAAGRycy9kb3du&#10;cmV2LnhtbFBLBQYAAAAABAAEAPUAAACGAwAAAAA=&#10;" fillcolor="#548dd4 [1951]" strokecolor="#243f60" strokeweight="2pt">
                  <v:textbox>
                    <w:txbxContent>
                      <w:p w:rsidR="00557758" w:rsidRPr="00A46DE7" w:rsidRDefault="00557758" w:rsidP="000277D0">
                        <w:pPr>
                          <w:jc w:val="center"/>
                          <w:rPr>
                            <w:rFonts w:ascii="Calibri" w:hAnsi="Calibri"/>
                            <w:b/>
                            <w:color w:val="FFFFFF" w:themeColor="background1"/>
                            <w:sz w:val="28"/>
                            <w:szCs w:val="28"/>
                          </w:rPr>
                        </w:pPr>
                        <w:r w:rsidRPr="00A46DE7">
                          <w:rPr>
                            <w:rFonts w:ascii="Calibri" w:hAnsi="Calibri"/>
                            <w:b/>
                            <w:color w:val="FFFFFF" w:themeColor="background1"/>
                            <w:sz w:val="28"/>
                            <w:szCs w:val="28"/>
                          </w:rPr>
                          <w:t>ADVISORY BOARD</w:t>
                        </w:r>
                      </w:p>
                    </w:txbxContent>
                  </v:textbox>
                </v:rect>
                <v:rect id="Rectangle 53" o:spid="_x0000_s1037" style="position:absolute;left:14656;top:4762;width:21911;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IyLsA&#10;AADaAAAADwAAAGRycy9kb3ducmV2LnhtbERPuwrCMBTdBf8hXMFNUx1EqlGkICq4+ADXS3Ntis1N&#10;bWKtf28GwfFw3st1ZyvRUuNLxwom4wQEce50yYWC62U7moPwAVlj5ZgUfMjDetXvLTHV7s0nas+h&#10;EDGEfYoKTAh1KqXPDVn0Y1cTR+7uGoshwqaQusF3DLeVnCbJTFosOTYYrCkzlD/OL6vgle3a7FjU&#10;t8PDP0vbHoKZsVZqOOg2CxCBuvAX/9x7rSBujVfiDZCrL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UwiMi7AAAA2gAAAA8AAAAAAAAAAAAAAAAAmAIAAGRycy9kb3ducmV2Lnht&#10;bFBLBQYAAAAABAAEAPUAAACAAwAAAAA=&#10;" fillcolor="#4f81bd" strokecolor="#243f60" strokeweight="2pt">
                  <v:textbox>
                    <w:txbxContent>
                      <w:p w:rsidR="00557758" w:rsidRDefault="00557758" w:rsidP="000277D0">
                        <w:pPr>
                          <w:jc w:val="center"/>
                          <w:rPr>
                            <w:rFonts w:ascii="Calibri" w:hAnsi="Calibri"/>
                            <w:b/>
                            <w:color w:val="FFFFFF" w:themeColor="background1"/>
                            <w:sz w:val="28"/>
                            <w:szCs w:val="28"/>
                          </w:rPr>
                        </w:pPr>
                        <w:r w:rsidRPr="00A46DE7">
                          <w:rPr>
                            <w:rFonts w:ascii="Calibri" w:hAnsi="Calibri"/>
                            <w:b/>
                            <w:color w:val="FFFFFF" w:themeColor="background1"/>
                            <w:sz w:val="28"/>
                            <w:szCs w:val="28"/>
                          </w:rPr>
                          <w:t>MANAGEMENT BOAR</w:t>
                        </w:r>
                        <w:r>
                          <w:rPr>
                            <w:rFonts w:ascii="Calibri" w:hAnsi="Calibri"/>
                            <w:b/>
                            <w:color w:val="FFFFFF" w:themeColor="background1"/>
                            <w:sz w:val="28"/>
                            <w:szCs w:val="28"/>
                          </w:rPr>
                          <w:t>D Executive Chair</w:t>
                        </w:r>
                      </w:p>
                      <w:p w:rsidR="00557758" w:rsidRDefault="00557758" w:rsidP="000277D0">
                        <w:pPr>
                          <w:jc w:val="center"/>
                          <w:rPr>
                            <w:rFonts w:ascii="Calibri" w:hAnsi="Calibri"/>
                            <w:b/>
                            <w:color w:val="FFFFFF" w:themeColor="background1"/>
                            <w:sz w:val="28"/>
                            <w:szCs w:val="28"/>
                          </w:rPr>
                        </w:pPr>
                        <w:r>
                          <w:rPr>
                            <w:rFonts w:ascii="Calibri" w:hAnsi="Calibri"/>
                            <w:b/>
                            <w:color w:val="FFFFFF" w:themeColor="background1"/>
                            <w:sz w:val="28"/>
                            <w:szCs w:val="28"/>
                          </w:rPr>
                          <w:t>Exec</w:t>
                        </w:r>
                      </w:p>
                      <w:p w:rsidR="00557758" w:rsidRDefault="00557758" w:rsidP="000277D0">
                        <w:pPr>
                          <w:jc w:val="center"/>
                          <w:rPr>
                            <w:rFonts w:ascii="Calibri" w:hAnsi="Calibri"/>
                            <w:b/>
                            <w:color w:val="FFFFFF" w:themeColor="background1"/>
                            <w:sz w:val="28"/>
                            <w:szCs w:val="28"/>
                          </w:rPr>
                        </w:pPr>
                        <w:r>
                          <w:rPr>
                            <w:rFonts w:ascii="Calibri" w:hAnsi="Calibri"/>
                            <w:b/>
                            <w:color w:val="FFFFFF" w:themeColor="background1"/>
                            <w:sz w:val="28"/>
                            <w:szCs w:val="28"/>
                          </w:rPr>
                          <w:t>E</w:t>
                        </w:r>
                      </w:p>
                      <w:p w:rsidR="00557758" w:rsidRPr="00A46DE7" w:rsidRDefault="00557758" w:rsidP="000277D0">
                        <w:pPr>
                          <w:jc w:val="center"/>
                          <w:rPr>
                            <w:rFonts w:ascii="Calibri" w:hAnsi="Calibri"/>
                            <w:b/>
                            <w:color w:val="FFFFFF" w:themeColor="background1"/>
                            <w:sz w:val="28"/>
                            <w:szCs w:val="28"/>
                          </w:rPr>
                        </w:pPr>
                        <w:r>
                          <w:rPr>
                            <w:rFonts w:ascii="Calibri" w:hAnsi="Calibri"/>
                            <w:b/>
                            <w:color w:val="FFFFFF" w:themeColor="background1"/>
                            <w:sz w:val="28"/>
                            <w:szCs w:val="28"/>
                          </w:rPr>
                          <w:t>Exec</w:t>
                        </w:r>
                      </w:p>
                    </w:txbxContent>
                  </v:textbox>
                </v:rect>
                <v:rect id="Rectangle 56" o:spid="_x0000_s1038" style="position:absolute;left:13040;top:14171;width:46300;height:230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QrzscA&#10;AADbAAAADwAAAGRycy9kb3ducmV2LnhtbESPS2sCQRCE74H8h6GFXILOxoDoxlFCII+LQnwluTU7&#10;7e7oTs+yM9H136cPQm7dVHXV19N552t1oja6wAYeBhko4iJYx6WBzfq1PwYVE7LFOjAZuFCE+ez2&#10;Zoq5DWf+pNMqlUpCOOZooEqpybWORUUe4yA0xKLtQ+sxydqW2rZ4lnBf62GWjbRHx9JQYUMvFRXH&#10;1a838D6aLI7Dw5vbev/9ddg83rvdz9KYu173/AQqUZf+zdfrDyv4Qi+/yAB69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sUK87HAAAA2wAAAA8AAAAAAAAAAAAAAAAAmAIAAGRy&#10;cy9kb3ducmV2LnhtbFBLBQYAAAAABAAEAPUAAACMAwAAAAA=&#10;" fillcolor="#daeef3" strokecolor="#243f60" strokeweight="2pt"/>
                <v:rect id="Rectangle 57" o:spid="_x0000_s1039" style="position:absolute;left:18756;top:15409;width:26860;height:11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nyZ8AA&#10;AADbAAAADwAAAGRycy9kb3ducmV2LnhtbERPzYrCMBC+L/gOYQQvy5rWg0g1yioKgl5afYChmW3L&#10;NpOSRK0+vREEb/Px/c5i1ZtWXMn5xrKCdJyAIC6tbrhScD7tfmYgfEDW2FomBXfysFoOvhaYaXvj&#10;nK5FqEQMYZ+hgjqELpPSlzUZ9GPbEUfuzzqDIUJXSe3wFsNNKydJMpUGG44NNXa0qan8Ly5GgU/X&#10;G//IQ7o9XvbTY35330V3UGo07H/nIAL14SN+u/c6zk/h9Us8QC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NnyZ8AAAADbAAAADwAAAAAAAAAAAAAAAACYAgAAZHJzL2Rvd25y&#10;ZXYueG1sUEsFBgAAAAAEAAQA9QAAAIUDAAAAAA==&#10;" fillcolor="#4f81bd" strokecolor="#243f60" strokeweight="2pt">
                  <v:textbox>
                    <w:txbxContent>
                      <w:p w:rsidR="00557758" w:rsidRPr="00A46DE7" w:rsidRDefault="00557758" w:rsidP="000277D0">
                        <w:pPr>
                          <w:jc w:val="center"/>
                          <w:rPr>
                            <w:rFonts w:ascii="Calibri" w:hAnsi="Calibri"/>
                            <w:b/>
                            <w:color w:val="FFFFFF" w:themeColor="background1"/>
                            <w:sz w:val="28"/>
                            <w:szCs w:val="28"/>
                          </w:rPr>
                        </w:pPr>
                        <w:r w:rsidRPr="00A46DE7">
                          <w:rPr>
                            <w:rFonts w:ascii="Calibri" w:hAnsi="Calibri"/>
                            <w:b/>
                            <w:color w:val="FFFFFF" w:themeColor="background1"/>
                            <w:sz w:val="28"/>
                            <w:szCs w:val="28"/>
                          </w:rPr>
                          <w:t>MEDC</w:t>
                        </w:r>
                        <w:r>
                          <w:rPr>
                            <w:rFonts w:ascii="Calibri" w:hAnsi="Calibri"/>
                            <w:b/>
                            <w:color w:val="FFFFFF" w:themeColor="background1"/>
                            <w:sz w:val="28"/>
                            <w:szCs w:val="28"/>
                          </w:rPr>
                          <w:t>I</w:t>
                        </w:r>
                        <w:r w:rsidRPr="00A46DE7">
                          <w:rPr>
                            <w:rFonts w:ascii="Calibri" w:hAnsi="Calibri"/>
                            <w:b/>
                            <w:color w:val="FFFFFF" w:themeColor="background1"/>
                            <w:sz w:val="28"/>
                            <w:szCs w:val="28"/>
                          </w:rPr>
                          <w:t>TY STAFF</w:t>
                        </w:r>
                      </w:p>
                      <w:p w:rsidR="00557758" w:rsidRDefault="00557758" w:rsidP="000277D0">
                        <w:pPr>
                          <w:rPr>
                            <w:rFonts w:ascii="Calibri" w:hAnsi="Calibri"/>
                            <w:color w:val="FFFFFF" w:themeColor="background1"/>
                          </w:rPr>
                        </w:pPr>
                      </w:p>
                      <w:p w:rsidR="00557758" w:rsidRDefault="00557758" w:rsidP="000277D0">
                        <w:pPr>
                          <w:rPr>
                            <w:rFonts w:ascii="Calibri" w:hAnsi="Calibri"/>
                            <w:color w:val="FFFFFF" w:themeColor="background1"/>
                          </w:rPr>
                        </w:pPr>
                        <w:r>
                          <w:rPr>
                            <w:rFonts w:ascii="Calibri" w:hAnsi="Calibri"/>
                            <w:color w:val="FFFFFF" w:themeColor="background1"/>
                          </w:rPr>
                          <w:t>Chief Operating Officer</w:t>
                        </w:r>
                      </w:p>
                      <w:p w:rsidR="00557758" w:rsidRDefault="00557758" w:rsidP="000277D0">
                        <w:pPr>
                          <w:rPr>
                            <w:rFonts w:ascii="Calibri" w:hAnsi="Calibri"/>
                            <w:color w:val="FFFFFF" w:themeColor="background1"/>
                          </w:rPr>
                        </w:pPr>
                        <w:r>
                          <w:rPr>
                            <w:rFonts w:ascii="Calibri" w:hAnsi="Calibri"/>
                            <w:color w:val="FFFFFF" w:themeColor="background1"/>
                          </w:rPr>
                          <w:t>Account/Project Managers/Analysis (5-8 individuals</w:t>
                        </w:r>
                        <w:r w:rsidRPr="00A46DE7">
                          <w:rPr>
                            <w:rFonts w:ascii="Calibri" w:hAnsi="Calibri"/>
                            <w:color w:val="FFFFFF" w:themeColor="background1"/>
                          </w:rPr>
                          <w:t xml:space="preserve">) </w:t>
                        </w:r>
                      </w:p>
                      <w:p w:rsidR="00557758" w:rsidRDefault="00557758" w:rsidP="000277D0">
                        <w:pPr>
                          <w:rPr>
                            <w:rFonts w:ascii="Calibri" w:hAnsi="Calibri"/>
                            <w:color w:val="FFFFFF" w:themeColor="background1"/>
                          </w:rPr>
                        </w:pPr>
                        <w:r>
                          <w:rPr>
                            <w:rFonts w:ascii="Calibri" w:hAnsi="Calibri"/>
                            <w:color w:val="FFFFFF" w:themeColor="background1"/>
                          </w:rPr>
                          <w:t>Company administration</w:t>
                        </w:r>
                      </w:p>
                      <w:p w:rsidR="00557758" w:rsidRDefault="00557758" w:rsidP="000277D0">
                        <w:pPr>
                          <w:rPr>
                            <w:rFonts w:ascii="Calibri" w:hAnsi="Calibri"/>
                            <w:color w:val="FFFFFF" w:themeColor="background1"/>
                          </w:rPr>
                        </w:pPr>
                      </w:p>
                      <w:p w:rsidR="00557758" w:rsidRPr="00A46DE7" w:rsidRDefault="00557758" w:rsidP="000277D0">
                        <w:pPr>
                          <w:rPr>
                            <w:rFonts w:ascii="Calibri" w:hAnsi="Calibri"/>
                            <w:color w:val="FFFFFF" w:themeColor="background1"/>
                          </w:rPr>
                        </w:pPr>
                      </w:p>
                      <w:p w:rsidR="00557758" w:rsidRPr="00A46DE7" w:rsidRDefault="00557758" w:rsidP="000277D0">
                        <w:pPr>
                          <w:rPr>
                            <w:rFonts w:ascii="Calibri" w:hAnsi="Calibri"/>
                            <w:color w:val="FFFFFF" w:themeColor="background1"/>
                          </w:rPr>
                        </w:pPr>
                        <w:r>
                          <w:rPr>
                            <w:rFonts w:ascii="Calibri" w:hAnsi="Calibri"/>
                            <w:color w:val="FFFFFF" w:themeColor="background1"/>
                          </w:rPr>
                          <w:t xml:space="preserve"> </w:t>
                        </w:r>
                      </w:p>
                      <w:p w:rsidR="00557758" w:rsidRPr="00A46DE7" w:rsidRDefault="00557758" w:rsidP="000277D0">
                        <w:pPr>
                          <w:rPr>
                            <w:rFonts w:ascii="Calibri" w:hAnsi="Calibri"/>
                            <w:color w:val="FFFFFF" w:themeColor="background1"/>
                          </w:rPr>
                        </w:pPr>
                      </w:p>
                      <w:p w:rsidR="00557758" w:rsidRPr="00A46DE7" w:rsidRDefault="00557758" w:rsidP="000277D0">
                        <w:pPr>
                          <w:jc w:val="center"/>
                          <w:rPr>
                            <w:rFonts w:ascii="Calibri" w:hAnsi="Calibri"/>
                            <w:color w:val="FFFFFF" w:themeColor="background1"/>
                          </w:rPr>
                        </w:pPr>
                      </w:p>
                      <w:p w:rsidR="00557758" w:rsidRPr="00A46DE7" w:rsidRDefault="00557758" w:rsidP="000277D0">
                        <w:pPr>
                          <w:jc w:val="center"/>
                          <w:rPr>
                            <w:rFonts w:ascii="Calibri" w:hAnsi="Calibri"/>
                            <w:color w:val="FFFFFF" w:themeColor="background1"/>
                          </w:rPr>
                        </w:pPr>
                      </w:p>
                      <w:p w:rsidR="00557758" w:rsidRPr="00A46DE7" w:rsidRDefault="00557758" w:rsidP="000277D0">
                        <w:pPr>
                          <w:jc w:val="center"/>
                          <w:rPr>
                            <w:rFonts w:ascii="Calibri" w:hAnsi="Calibri"/>
                            <w:color w:val="FFFFFF" w:themeColor="background1"/>
                          </w:rPr>
                        </w:pPr>
                      </w:p>
                    </w:txbxContent>
                  </v:textbox>
                </v:rect>
                <v:rect id="Rectangle 58" o:spid="_x0000_s1040" style="position:absolute;left:18657;top:28268;width:5814;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tsEMIA&#10;AADbAAAADwAAAGRycy9kb3ducmV2LnhtbERPzWrCQBC+F3yHZYReim7iQUrMKq0oBPSStA8wZKdJ&#10;aHY27K4x6dO7hUJv8/H9Tn6YTC9Gcr6zrCBdJyCIa6s7bhR8fpxXryB8QNbYWyYFM3k47BdPOWba&#10;3rmksQqNiCHsM1TQhjBkUvq6JYN+bQfiyH1ZZzBE6BqpHd5juOnlJkm20mDHsaHFgY4t1d/VzSjw&#10;6fvR/5QhPV1vxfZazu6lGi5KPS+ntx2IQFP4F/+5Cx3nb+D3l3i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C2wQwgAAANsAAAAPAAAAAAAAAAAAAAAAAJgCAABkcnMvZG93&#10;bnJldi54bWxQSwUGAAAAAAQABAD1AAAAhwMAAAAA&#10;" fillcolor="#4f81bd" strokecolor="#243f60" strokeweight="2pt">
                  <v:textbox>
                    <w:txbxContent>
                      <w:p w:rsidR="00557758" w:rsidRDefault="00557758" w:rsidP="000277D0">
                        <w:pPr>
                          <w:jc w:val="center"/>
                        </w:pPr>
                      </w:p>
                      <w:p w:rsidR="00557758" w:rsidRDefault="00557758" w:rsidP="000277D0">
                        <w:pPr>
                          <w:jc w:val="center"/>
                        </w:pPr>
                        <w:r>
                          <w:t xml:space="preserve"> </w:t>
                        </w:r>
                      </w:p>
                    </w:txbxContent>
                  </v:textbox>
                </v:rect>
                <v:rect id="Rectangle 59" o:spid="_x0000_s1041" style="position:absolute;left:26185;top:28268;width:5811;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Ji8EA&#10;AADbAAAADwAAAGRycy9kb3ducmV2LnhtbERPzYrCMBC+C/sOYRb2ImtaBZFqFFdWEPTSug8wNGNb&#10;bCYliVr36Y0geJuP73cWq9604krON5YVpKMEBHFpdcOVgr/j9nsGwgdkja1lUnAnD6vlx2CBmbY3&#10;zulahErEEPYZKqhD6DIpfVmTQT+yHXHkTtYZDBG6SmqHtxhuWjlOkqk02HBsqLGjTU3lubgYBT79&#10;2fj/PKS/h8tuesjvblh0e6W+Pvv1HESgPrzFL/dOx/kTeP4SD5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HyYvBAAAA2wAAAA8AAAAAAAAAAAAAAAAAmAIAAGRycy9kb3du&#10;cmV2LnhtbFBLBQYAAAAABAAEAPUAAACGAwAAAAA=&#10;" fillcolor="#4f81bd" strokecolor="#243f60" strokeweight="2pt">
                  <v:textbox>
                    <w:txbxContent>
                      <w:p w:rsidR="00557758" w:rsidRPr="00A46DE7" w:rsidRDefault="00557758" w:rsidP="000277D0">
                        <w:pPr>
                          <w:jc w:val="center"/>
                          <w:rPr>
                            <w:rFonts w:ascii="Calibri" w:hAnsi="Calibri"/>
                            <w:color w:val="FFFFFF" w:themeColor="background1"/>
                          </w:rPr>
                        </w:pPr>
                      </w:p>
                      <w:p w:rsidR="00557758" w:rsidRPr="00A46DE7" w:rsidRDefault="00557758" w:rsidP="000277D0">
                        <w:pPr>
                          <w:jc w:val="center"/>
                          <w:rPr>
                            <w:rFonts w:ascii="Calibri" w:hAnsi="Calibri"/>
                            <w:color w:val="FFFFFF" w:themeColor="background1"/>
                          </w:rPr>
                        </w:pPr>
                        <w:r w:rsidRPr="00A46DE7">
                          <w:rPr>
                            <w:rFonts w:ascii="Calibri" w:hAnsi="Calibri"/>
                            <w:color w:val="FFFFFF" w:themeColor="background1"/>
                          </w:rPr>
                          <w:t xml:space="preserve"> </w:t>
                        </w:r>
                      </w:p>
                    </w:txbxContent>
                  </v:textbox>
                </v:rect>
                <v:rect id="Rectangle 61" o:spid="_x0000_s1042" style="position:absolute;left:33423;top:28268;width:5620;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5R/8EA&#10;AADbAAAADwAAAGRycy9kb3ducmV2LnhtbERPzYrCMBC+C/sOYRb2ImtaEZFqFFdWEPTSug8wNGNb&#10;bCYliVr36Y0geJuP73cWq9604krON5YVpKMEBHFpdcOVgr/j9nsGwgdkja1lUnAnD6vlx2CBmbY3&#10;zulahErEEPYZKqhD6DIpfVmTQT+yHXHkTtYZDBG6SmqHtxhuWjlOkqk02HBsqLGjTU3lubgYBT79&#10;2fj/PKS/h8tuesjvblh0e6W+Pvv1HESgPrzFL/dOx/kTeP4SD5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uUf/BAAAA2wAAAA8AAAAAAAAAAAAAAAAAmAIAAGRycy9kb3du&#10;cmV2LnhtbFBLBQYAAAAABAAEAPUAAACGAwAAAAA=&#10;" fillcolor="#4f81bd" strokecolor="#243f60" strokeweight="2pt">
                  <v:textbox>
                    <w:txbxContent>
                      <w:p w:rsidR="00557758" w:rsidRDefault="00557758" w:rsidP="000277D0">
                        <w:pPr>
                          <w:jc w:val="center"/>
                        </w:pPr>
                      </w:p>
                      <w:p w:rsidR="00557758" w:rsidRDefault="00557758" w:rsidP="000277D0">
                        <w:pPr>
                          <w:jc w:val="center"/>
                        </w:pPr>
                      </w:p>
                    </w:txbxContent>
                  </v:textbox>
                </v:rect>
                <v:rect id="Rectangle 62" o:spid="_x0000_s1043" style="position:absolute;left:40473;top:28268;width:5143;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0ZMEA&#10;AADbAAAADwAAAGRycy9kb3ducmV2LnhtbERPzYrCMBC+C/sOYRb2ImtaQZFqFFdWEPTSug8wNGNb&#10;bCYliVr36Y0geJuP73cWq9604krON5YVpKMEBHFpdcOVgr/j9nsGwgdkja1lUnAnD6vlx2CBmbY3&#10;zulahErEEPYZKqhD6DIpfVmTQT+yHXHkTtYZDBG6SmqHtxhuWjlOkqk02HBsqLGjTU3lubgYBT79&#10;2fj/PKS/h8tuesjvblh0e6W+Pvv1HESgPrzFL/dOx/kTeP4SD5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i9GTBAAAA2wAAAA8AAAAAAAAAAAAAAAAAmAIAAGRycy9kb3du&#10;cmV2LnhtbFBLBQYAAAAABAAEAPUAAACGAwAAAAA=&#10;" fillcolor="#4f81bd" strokecolor="#243f60" strokeweight="2pt">
                  <v:textbox>
                    <w:txbxContent>
                      <w:p w:rsidR="00557758" w:rsidRDefault="00557758" w:rsidP="000277D0">
                        <w:pPr>
                          <w:jc w:val="center"/>
                        </w:pPr>
                      </w:p>
                      <w:p w:rsidR="00557758" w:rsidRDefault="00557758" w:rsidP="000277D0">
                        <w:pPr>
                          <w:jc w:val="center"/>
                        </w:pPr>
                        <w:r>
                          <w:t xml:space="preserve"> </w:t>
                        </w:r>
                      </w:p>
                    </w:txbxContent>
                  </v:textbox>
                </v:rect>
                <v:rect id="Rectangle 63" o:spid="_x0000_s1044" style="position:absolute;left:47148;top:15218;width:10859;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C287sA&#10;AADbAAAADwAAAGRycy9kb3ducmV2LnhtbERPyQrCMBC9C/5DGMGbpi6IVKOoIHp1wfPYjG2xmZQk&#10;av17Iwje5vHWmS8bU4knOV9aVjDoJyCIM6tLzhWcT9veFIQPyBory6TgTR6Wi3Zrjqm2Lz7Q8xhy&#10;EUPYp6igCKFOpfRZQQZ939bEkbtZZzBE6HKpHb5iuKnkMEkm0mDJsaHAmjYFZffjwyiQYUf3UzO8&#10;8CgZ43XtbudLLZXqdprVDESgJvzFP/dex/kT+P4SD5CLD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XwtvO7AAAA2wAAAA8AAAAAAAAAAAAAAAAAmAIAAGRycy9kb3ducmV2Lnht&#10;bFBLBQYAAAAABAAEAPUAAACAAwAAAAA=&#10;" stroked="f" strokeweight="2pt">
                  <v:textbox>
                    <w:txbxContent>
                      <w:p w:rsidR="00557758" w:rsidRPr="006F1574" w:rsidRDefault="00557758" w:rsidP="000277D0">
                        <w:pPr>
                          <w:jc w:val="center"/>
                          <w:rPr>
                            <w:rFonts w:ascii="Calibri" w:hAnsi="Calibri"/>
                            <w:sz w:val="24"/>
                            <w:szCs w:val="24"/>
                          </w:rPr>
                        </w:pPr>
                        <w:r w:rsidRPr="006F1574">
                          <w:rPr>
                            <w:rFonts w:ascii="Calibri" w:hAnsi="Calibri"/>
                            <w:sz w:val="24"/>
                            <w:szCs w:val="24"/>
                          </w:rPr>
                          <w:t>Front of Office</w:t>
                        </w:r>
                      </w:p>
                    </w:txbxContent>
                  </v:textbox>
                </v:rect>
                <v:rect id="Rectangle 128" o:spid="_x0000_s1045" style="position:absolute;left:19994;top:29411;width:24003;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k7h8UA&#10;AADbAAAADwAAAGRycy9kb3ducmV2LnhtbESPQWsCMRCF70L/Q5hCb5ptoSqrUUqpVRAUt714Gzfj&#10;ZmkyWTbpuv33jSB4m+G9782b+bJ3VnTUhtqzgudRBoK49LrmSsH312o4BREiskbrmRT8UYDl4mEw&#10;x1z7Cx+oK2IlUgiHHBWYGJtcylAachhGviFO2tm3DmNa20rqFi8p3Fn5kmVj6bDmdMFgQ++Gyp/i&#10;16Ua23Hhuk+7O67Nyu0/6tP51Z6Uenrs32YgIvXxbr7RG524CVx/SQP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TuHxQAAANsAAAAPAAAAAAAAAAAAAAAAAJgCAABkcnMv&#10;ZG93bnJldi54bWxQSwUGAAAAAAQABAD1AAAAigMAAAAA&#10;" fillcolor="#4f81bd" stroked="f" strokeweight="2pt">
                  <v:textbox>
                    <w:txbxContent>
                      <w:p w:rsidR="00557758" w:rsidRPr="00A46DE7" w:rsidRDefault="00557758" w:rsidP="000277D0">
                        <w:pPr>
                          <w:jc w:val="center"/>
                          <w:rPr>
                            <w:rFonts w:ascii="Calibri" w:hAnsi="Calibri"/>
                            <w:b/>
                            <w:color w:val="FFFFFF" w:themeColor="background1"/>
                            <w:sz w:val="24"/>
                            <w:szCs w:val="24"/>
                          </w:rPr>
                        </w:pPr>
                        <w:r w:rsidRPr="00A46DE7">
                          <w:rPr>
                            <w:rFonts w:ascii="Calibri" w:hAnsi="Calibri"/>
                            <w:b/>
                            <w:color w:val="FFFFFF" w:themeColor="background1"/>
                            <w:sz w:val="24"/>
                            <w:szCs w:val="24"/>
                          </w:rPr>
                          <w:t>EMBEDDED STAFF</w:t>
                        </w:r>
                      </w:p>
                    </w:txbxContent>
                  </v:textbox>
                </v:rect>
                <v:shape id="Text Box 129" o:spid="_x0000_s1046" type="#_x0000_t202" style="position:absolute;left:19613;top:34173;width:3563;height:25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f2jcMA&#10;AADbAAAADwAAAGRycy9kb3ducmV2LnhtbESPT2vCQBDF70K/wzIFb3W3xTYSXUUEQTwU/5HzkJ0m&#10;wexsyG41fvvOoeBthvfmvd8sVoNv1Y362AS28D4xoIjL4BquLFzO27cZqJiQHbaBycKDIqyWL6MF&#10;5i7c+Ui3U6qUhHDM0UKdUpdrHcuaPMZJ6IhF+wm9xyRrX2nX413Cfas/jPnSHhuWhho72tRUXk+/&#10;3oIpi/Y7m2WHz8JU+2kx3V1dFqwdvw7rOahEQ3qa/693TvAFVn6RAf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f2jcMAAADbAAAADwAAAAAAAAAAAAAAAACYAgAAZHJzL2Rv&#10;d25yZXYueG1sUEsFBgAAAAAEAAQA9QAAAIgDAAAAAA==&#10;" fillcolor="#daeef3" stroked="f" strokeweight=".5pt">
                  <v:textbox>
                    <w:txbxContent>
                      <w:p w:rsidR="00557758" w:rsidRPr="006F1574" w:rsidRDefault="00557758">
                        <w:pPr>
                          <w:rPr>
                            <w:rFonts w:ascii="Calibri" w:hAnsi="Calibri"/>
                          </w:rPr>
                        </w:pPr>
                        <w:r w:rsidRPr="006F1574">
                          <w:rPr>
                            <w:rFonts w:ascii="Calibri" w:hAnsi="Calibri"/>
                          </w:rPr>
                          <w:t>HEI</w:t>
                        </w:r>
                      </w:p>
                    </w:txbxContent>
                  </v:textbox>
                </v:shape>
                <v:shape id="Text Box 130" o:spid="_x0000_s1047" type="#_x0000_t202" style="position:absolute;left:26948;top:34173;width:3562;height:24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TFsAA&#10;AADbAAAADwAAAGRycy9kb3ducmV2LnhtbERPTYvCMBC9C/6HMMLeNHFRq9Uoi7AgHkTdpeehGdti&#10;MylN1PrvjbCwt3m8z1ltOluLO7W+cqxhPFIgiHNnKi40/P58D+cgfEA2WDsmDU/ysFn3eytMjXvw&#10;ie7nUIgYwj5FDWUITSqlz0uy6EeuIY7cxbUWQ4RtIU2Ljxhua/mp1ExarDg2lNjQtqT8er5ZDSrP&#10;6kMyT47TTBX7STbZXU3itP4YdF9LEIG68C/+c+9MnL+A9y/x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tTFsAAAADbAAAADwAAAAAAAAAAAAAAAACYAgAAZHJzL2Rvd25y&#10;ZXYueG1sUEsFBgAAAAAEAAQA9QAAAIUDAAAAAA==&#10;" fillcolor="#daeef3" stroked="f" strokeweight=".5pt">
                  <v:textbox>
                    <w:txbxContent>
                      <w:p w:rsidR="00557758" w:rsidRPr="006F1574" w:rsidRDefault="00557758">
                        <w:pPr>
                          <w:rPr>
                            <w:rFonts w:ascii="Calibri" w:hAnsi="Calibri"/>
                          </w:rPr>
                        </w:pPr>
                        <w:r w:rsidRPr="006F1574">
                          <w:rPr>
                            <w:rFonts w:ascii="Calibri" w:hAnsi="Calibri"/>
                          </w:rPr>
                          <w:t>HEI</w:t>
                        </w:r>
                      </w:p>
                    </w:txbxContent>
                  </v:textbox>
                </v:shape>
                <v:shape id="Text Box 132" o:spid="_x0000_s1048" type="#_x0000_t202" style="position:absolute;left:34282;top:34078;width:3562;height:24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0wNsAA&#10;AADbAAAADwAAAGRycy9kb3ducmV2LnhtbERPTYvCMBC9L/gfwgje1kTRrVRTEUEQD8uuSs9DM7al&#10;zaQ0Ueu/3xyEPT7e92Y72FY8qPe1Yw2zqQJBXDhTc6nhejl8rkD4gGywdUwaXuRhm40+Npga9+Rf&#10;epxDKWII+xQ1VCF0qZS+qMiin7qOOHI311sMEfalND0+Y7ht5VypL2mx5thQYUf7iormfLcaVJG3&#10;38kq+Vnmqjwt8sWxMYnTejIedmsQgYbwL367j0bDPK6PX+IPkNk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Z0wNsAAAADbAAAADwAAAAAAAAAAAAAAAACYAgAAZHJzL2Rvd25y&#10;ZXYueG1sUEsFBgAAAAAEAAQA9QAAAIUDAAAAAA==&#10;" fillcolor="#daeef3" stroked="f" strokeweight=".5pt">
                  <v:textbox>
                    <w:txbxContent>
                      <w:p w:rsidR="00557758" w:rsidRPr="006F1574" w:rsidRDefault="00557758">
                        <w:pPr>
                          <w:rPr>
                            <w:rFonts w:ascii="Calibri" w:hAnsi="Calibri"/>
                          </w:rPr>
                        </w:pPr>
                        <w:r w:rsidRPr="006F1574">
                          <w:rPr>
                            <w:rFonts w:ascii="Calibri" w:hAnsi="Calibri"/>
                          </w:rPr>
                          <w:t>HEI</w:t>
                        </w:r>
                      </w:p>
                    </w:txbxContent>
                  </v:textbox>
                </v:shape>
                <v:shape id="Text Box 133" o:spid="_x0000_s1049" type="#_x0000_t202" style="position:absolute;left:40949;top:33983;width:3563;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GVrcIA&#10;AADbAAAADwAAAGRycy9kb3ducmV2LnhtbESPQYvCMBSE74L/ITxhb5ooaqVrlGVBkD2IVun50bxt&#10;i81LaaJ2//1GEDwOM/MNs972thF36nztWMN0okAQF87UXGq4nHfjFQgfkA02jknDH3nYboaDNabG&#10;PfhE9yyUIkLYp6ihCqFNpfRFRRb9xLXE0ft1ncUQZVdK0+Ejwm0jZ0otpcWa40KFLX1XVFyzm9Wg&#10;irw5JKvkuMhV+TPP5/urSZzWH6P+6xNEoD68w6/23miYTeH5Jf4A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0ZWtwgAAANsAAAAPAAAAAAAAAAAAAAAAAJgCAABkcnMvZG93&#10;bnJldi54bWxQSwUGAAAAAAQABAD1AAAAhwMAAAAA&#10;" fillcolor="#daeef3" stroked="f" strokeweight=".5pt">
                  <v:textbox>
                    <w:txbxContent>
                      <w:p w:rsidR="00557758" w:rsidRPr="006F1574" w:rsidRDefault="00557758">
                        <w:pPr>
                          <w:rPr>
                            <w:rFonts w:ascii="Calibri" w:hAnsi="Calibri"/>
                          </w:rPr>
                        </w:pPr>
                        <w:r w:rsidRPr="006F1574">
                          <w:rPr>
                            <w:rFonts w:ascii="Calibri" w:hAnsi="Calibri"/>
                          </w:rPr>
                          <w:t>HEI</w:t>
                        </w:r>
                      </w:p>
                    </w:txbxContent>
                  </v:textbox>
                </v:shape>
                <v:rect id="Rectangle 137" o:spid="_x0000_s1050" style="position:absolute;left:62198;top:14172;width:11517;height:23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rE+MQA&#10;AADbAAAADwAAAGRycy9kb3ducmV2LnhtbESPQWsCMRSE7wX/Q3iCl6JJLRRZjaJVaS89uApeH5vn&#10;7mrysmziuv33TaHQ4zAz3zCLVe+s6KgNtWcNLxMFgrjwpuZSw+m4H89AhIhs0HomDd8UYLUcPC0w&#10;M/7BB+ryWIoE4ZChhirGJpMyFBU5DBPfECfv4luHMcm2lKbFR4I7K6dKvUmHNaeFCht6r6i45Xen&#10;wV6N6s75rll/qM32y6nTxT7vtB4N+/UcRKQ+/of/2p9Gw/QVfr+kHy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6xPjEAAAA2wAAAA8AAAAAAAAAAAAAAAAAmAIAAGRycy9k&#10;b3ducmV2LnhtbFBLBQYAAAAABAAEAPUAAACJAwAAAAA=&#10;" fillcolor="#daeef3 [664]" strokecolor="#243f60" strokeweight="2pt">
                  <v:textbox>
                    <w:txbxContent>
                      <w:p w:rsidR="00557758" w:rsidRDefault="00557758" w:rsidP="000277D0">
                        <w:pPr>
                          <w:jc w:val="center"/>
                          <w:rPr>
                            <w:rFonts w:ascii="Calibri" w:hAnsi="Calibri"/>
                            <w:color w:val="FFFFFF" w:themeColor="background1"/>
                            <w:sz w:val="24"/>
                            <w:szCs w:val="24"/>
                          </w:rPr>
                        </w:pPr>
                      </w:p>
                      <w:p w:rsidR="00557758" w:rsidRDefault="00557758" w:rsidP="000277D0">
                        <w:pPr>
                          <w:jc w:val="center"/>
                          <w:rPr>
                            <w:rFonts w:ascii="Calibri" w:hAnsi="Calibri"/>
                            <w:sz w:val="24"/>
                            <w:szCs w:val="24"/>
                          </w:rPr>
                        </w:pPr>
                        <w:r w:rsidRPr="00A46DE7">
                          <w:rPr>
                            <w:rFonts w:ascii="Calibri" w:hAnsi="Calibri"/>
                            <w:sz w:val="24"/>
                            <w:szCs w:val="24"/>
                          </w:rPr>
                          <w:t>UKTI and L&amp;P life sciences FDI teams</w:t>
                        </w:r>
                      </w:p>
                      <w:p w:rsidR="00557758" w:rsidRPr="00184A6D" w:rsidRDefault="00557758" w:rsidP="000277D0">
                        <w:pPr>
                          <w:jc w:val="center"/>
                          <w:rPr>
                            <w:rFonts w:ascii="Calibri" w:hAnsi="Calibri"/>
                            <w:sz w:val="24"/>
                            <w:szCs w:val="24"/>
                            <w:u w:val="single"/>
                          </w:rPr>
                        </w:pPr>
                        <w:r>
                          <w:rPr>
                            <w:rFonts w:ascii="Calibri" w:hAnsi="Calibri"/>
                            <w:sz w:val="24"/>
                            <w:szCs w:val="24"/>
                          </w:rPr>
                          <w:t>[Formal MOUs and working arrangements</w:t>
                        </w:r>
                        <w:r w:rsidRPr="00184A6D">
                          <w:rPr>
                            <w:rFonts w:ascii="Calibri" w:hAnsi="Calibri"/>
                            <w:sz w:val="24"/>
                            <w:szCs w:val="24"/>
                            <w:u w:val="single"/>
                          </w:rPr>
                          <w:t>]</w:t>
                        </w:r>
                      </w:p>
                    </w:txbxContent>
                  </v:textbox>
                </v:rect>
                <v:rect id="Rectangle 138" o:spid="_x0000_s1051" style="position:absolute;left:13135;top:39507;width:46205;height:9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vJhMUA&#10;AADbAAAADwAAAGRycy9kb3ducmV2LnhtbESPQWvCQBSE70L/w/IKvZmNUqSkWUVEwVvbRCm9vWaf&#10;Sdrs25jdxuTfuwXB4zAz3zDpajCN6KlztWUFsygGQVxYXXOp4JDvpi8gnEfW2FgmBSM5WC0fJikm&#10;2l74g/rMlyJA2CWooPK+TaR0RUUGXWRb4uCdbGfQB9mVUnd4CXDTyHkcL6TBmsNChS1tKip+sz+j&#10;YP/jTm/9evs5xl82z9rv8zsez0o9PQ7rVxCeBn8P39p7rWD+DP9fwg+Q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a8mExQAAANsAAAAPAAAAAAAAAAAAAAAAAJgCAABkcnMv&#10;ZG93bnJldi54bWxQSwUGAAAAAAQABAD1AAAAigMAAAAA&#10;" fillcolor="#eaf1dd" strokecolor="#9bbb59" strokeweight="2pt"/>
                <v:rect id="Rectangle 75" o:spid="_x0000_s1052" style="position:absolute;left:48369;top:41593;width:9638;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7iOcAA&#10;AADbAAAADwAAAGRycy9kb3ducmV2LnhtbESPT4vCMBTE74LfITzBm6bWVaQ2iiuIe10Vz8/m9Q82&#10;LyXJav32m4UFj8PM/IbJt71pxYOcbywrmE0TEMSF1Q1XCi7nw2QFwgdkja1lUvAiD9vNcJBjpu2T&#10;v+lxCpWIEPYZKqhD6DIpfVGTQT+1HXH0SusMhihdJbXDZ4SbVqZJspQGG44LNXa0r6m4n36MAhmO&#10;dD/36ZXnyQfePl15uXZSqfGo361BBOrDO/zf/tIK0gX8fYk/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07iOcAAAADbAAAADwAAAAAAAAAAAAAAAACYAgAAZHJzL2Rvd25y&#10;ZXYueG1sUEsFBgAAAAAEAAQA9QAAAIUDAAAAAA==&#10;" stroked="f" strokeweight="2pt">
                  <v:textbox>
                    <w:txbxContent>
                      <w:p w:rsidR="00557758" w:rsidRPr="006F1574" w:rsidRDefault="00557758" w:rsidP="003F72A7">
                        <w:pPr>
                          <w:pStyle w:val="NormalWeb"/>
                          <w:spacing w:before="0" w:beforeAutospacing="0" w:after="200" w:afterAutospacing="0" w:line="276" w:lineRule="auto"/>
                          <w:jc w:val="center"/>
                          <w:rPr>
                            <w:rFonts w:ascii="Calibri" w:hAnsi="Calibri"/>
                          </w:rPr>
                        </w:pPr>
                        <w:r w:rsidRPr="006F1574">
                          <w:rPr>
                            <w:rFonts w:ascii="Calibri" w:hAnsi="Calibri"/>
                          </w:rPr>
                          <w:t>Back Office</w:t>
                        </w:r>
                      </w:p>
                    </w:txbxContent>
                  </v:textbox>
                </v:rect>
                <v:rect id="Rectangle 141" o:spid="_x0000_s1053" style="position:absolute;left:18656;top:41029;width:27245;height:72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rQWcUA&#10;AADbAAAADwAAAGRycy9kb3ducmV2LnhtbESPQWvCQBSE74X+h+UJ3upGD0ZS19C0FCpYqNFLb8/s&#10;MxuafRuy2xj/vVsoeBxmvhlmnY+2FQP1vnGsYD5LQBBXTjdcKzge3p9WIHxA1tg6JgVX8pBvHh/W&#10;mGl34T0NZahFLGGfoQITQpdJ6StDFv3MdcTRO7veYoiyr6Xu8RLLbSsXSbKUFhuOCwY7ejVU/ZS/&#10;VsHibVeYw/dqe2qG8vNa7dKvtEiVmk7Gl2cQgcZwD//THzpyKfx9iT9Ab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KtBZxQAAANsAAAAPAAAAAAAAAAAAAAAAAJgCAABkcnMv&#10;ZG93bnJldi54bWxQSwUGAAAAAAQABAD1AAAAigMAAAAA&#10;" fillcolor="#76923c" strokecolor="#9bbb59" strokeweight="2pt">
                  <v:textbox>
                    <w:txbxContent>
                      <w:p w:rsidR="00557758" w:rsidRPr="006F1574" w:rsidRDefault="00557758" w:rsidP="00E64CBF">
                        <w:pPr>
                          <w:jc w:val="center"/>
                          <w:rPr>
                            <w:rFonts w:ascii="Calibri" w:hAnsi="Calibri"/>
                            <w:szCs w:val="20"/>
                          </w:rPr>
                        </w:pPr>
                        <w:r w:rsidRPr="006F1574">
                          <w:rPr>
                            <w:rFonts w:ascii="Calibri" w:hAnsi="Calibri"/>
                            <w:b/>
                            <w:sz w:val="24"/>
                            <w:szCs w:val="24"/>
                          </w:rPr>
                          <w:t>Contracted out services/functions</w:t>
                        </w:r>
                        <w:r>
                          <w:rPr>
                            <w:rFonts w:ascii="Calibri" w:hAnsi="Calibri"/>
                            <w:b/>
                            <w:sz w:val="24"/>
                            <w:szCs w:val="24"/>
                          </w:rPr>
                          <w:t>, working with relevant partners</w:t>
                        </w:r>
                        <w:r w:rsidRPr="006F1574">
                          <w:rPr>
                            <w:rFonts w:ascii="Calibri" w:hAnsi="Calibri"/>
                            <w:b/>
                            <w:sz w:val="24"/>
                            <w:szCs w:val="24"/>
                          </w:rPr>
                          <w:t>:</w:t>
                        </w:r>
                        <w:r w:rsidRPr="006F1574">
                          <w:rPr>
                            <w:rFonts w:ascii="Calibri" w:hAnsi="Calibri"/>
                            <w:sz w:val="24"/>
                            <w:szCs w:val="24"/>
                          </w:rPr>
                          <w:t xml:space="preserve">  </w:t>
                        </w:r>
                        <w:r w:rsidRPr="006F1574">
                          <w:rPr>
                            <w:rFonts w:ascii="Calibri" w:hAnsi="Calibri"/>
                            <w:szCs w:val="20"/>
                          </w:rPr>
                          <w:t xml:space="preserve">accounting, </w:t>
                        </w:r>
                        <w:r>
                          <w:rPr>
                            <w:rFonts w:ascii="Calibri" w:hAnsi="Calibri"/>
                            <w:szCs w:val="20"/>
                          </w:rPr>
                          <w:t xml:space="preserve">HR, </w:t>
                        </w:r>
                        <w:proofErr w:type="spellStart"/>
                        <w:r>
                          <w:rPr>
                            <w:rFonts w:ascii="Calibri" w:hAnsi="Calibri"/>
                            <w:szCs w:val="20"/>
                          </w:rPr>
                          <w:t>comms</w:t>
                        </w:r>
                        <w:proofErr w:type="spellEnd"/>
                        <w:r>
                          <w:rPr>
                            <w:rFonts w:ascii="Calibri" w:hAnsi="Calibri"/>
                            <w:szCs w:val="20"/>
                          </w:rPr>
                          <w:t>, media and PR, events</w:t>
                        </w:r>
                      </w:p>
                    </w:txbxContent>
                  </v:textbox>
                </v:rect>
                <v:shape id="Text Box 144" o:spid="_x0000_s1054" type="#_x0000_t202" style="position:absolute;left:86;top:40314;width:12465;height:712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U28AA&#10;AADbAAAADwAAAGRycy9kb3ducmV2LnhtbERPz2vCMBS+C/4P4Qm72XQeRqmNIgPBQ2GsCl6fzVvb&#10;2bzUJKvd/vrlIHj8+H4X28n0YiTnO8sKXpMUBHFtdceNgtNxv8xA+ICssbdMCn7Jw3YznxWYa3vn&#10;Txqr0IgYwj5HBW0IQy6lr1sy6BM7EEfuyzqDIULXSO3wHsNNL1dp+iYNdhwbWhzovaX6Wv0YBbdm&#10;787l32mqdJZdsu++xg8slXpZTLs1iEBTeIof7oNWsIpj45f4A+Tm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L+U28AAAADbAAAADwAAAAAAAAAAAAAAAACYAgAAZHJzL2Rvd25y&#10;ZXYueG1sUEsFBgAAAAAEAAQA9QAAAIUDAAAAAA==&#10;" stroked="f" strokeweight=".5pt">
                  <v:textbox>
                    <w:txbxContent>
                      <w:p w:rsidR="00557758" w:rsidRDefault="00557758" w:rsidP="000277D0">
                        <w:pPr>
                          <w:spacing w:line="200" w:lineRule="exact"/>
                          <w:jc w:val="center"/>
                          <w:rPr>
                            <w:rFonts w:ascii="Calibri" w:hAnsi="Calibri"/>
                            <w:sz w:val="22"/>
                          </w:rPr>
                        </w:pPr>
                        <w:r>
                          <w:rPr>
                            <w:rFonts w:ascii="Calibri" w:hAnsi="Calibri"/>
                            <w:sz w:val="22"/>
                          </w:rPr>
                          <w:t xml:space="preserve">NB </w:t>
                        </w:r>
                        <w:r w:rsidRPr="006F1574">
                          <w:rPr>
                            <w:rFonts w:ascii="Calibri" w:hAnsi="Calibri"/>
                            <w:sz w:val="22"/>
                          </w:rPr>
                          <w:t xml:space="preserve">customers </w:t>
                        </w:r>
                        <w:r>
                          <w:rPr>
                            <w:rFonts w:ascii="Calibri" w:hAnsi="Calibri"/>
                            <w:sz w:val="22"/>
                          </w:rPr>
                          <w:t xml:space="preserve">may </w:t>
                        </w:r>
                      </w:p>
                      <w:p w:rsidR="00557758" w:rsidRDefault="00557758" w:rsidP="00CA325C">
                        <w:pPr>
                          <w:spacing w:line="200" w:lineRule="exact"/>
                          <w:jc w:val="center"/>
                          <w:rPr>
                            <w:rFonts w:ascii="Calibri" w:hAnsi="Calibri"/>
                            <w:sz w:val="22"/>
                          </w:rPr>
                        </w:pPr>
                        <w:proofErr w:type="gramStart"/>
                        <w:r>
                          <w:rPr>
                            <w:rFonts w:ascii="Calibri" w:hAnsi="Calibri"/>
                            <w:sz w:val="22"/>
                          </w:rPr>
                          <w:t>h</w:t>
                        </w:r>
                        <w:r w:rsidRPr="006F1574">
                          <w:rPr>
                            <w:rFonts w:ascii="Calibri" w:hAnsi="Calibri"/>
                            <w:sz w:val="22"/>
                          </w:rPr>
                          <w:t>ave</w:t>
                        </w:r>
                        <w:proofErr w:type="gramEnd"/>
                        <w:r>
                          <w:rPr>
                            <w:rFonts w:ascii="Calibri" w:hAnsi="Calibri"/>
                            <w:sz w:val="22"/>
                          </w:rPr>
                          <w:t xml:space="preserve"> </w:t>
                        </w:r>
                        <w:r w:rsidRPr="006F1574">
                          <w:rPr>
                            <w:rFonts w:ascii="Calibri" w:hAnsi="Calibri"/>
                            <w:sz w:val="22"/>
                          </w:rPr>
                          <w:t xml:space="preserve">multiple </w:t>
                        </w:r>
                      </w:p>
                      <w:p w:rsidR="00557758" w:rsidRDefault="00557758" w:rsidP="00CA325C">
                        <w:pPr>
                          <w:spacing w:line="200" w:lineRule="exact"/>
                          <w:jc w:val="center"/>
                          <w:rPr>
                            <w:rFonts w:ascii="Calibri" w:hAnsi="Calibri"/>
                            <w:sz w:val="22"/>
                          </w:rPr>
                        </w:pPr>
                        <w:proofErr w:type="gramStart"/>
                        <w:r>
                          <w:rPr>
                            <w:rFonts w:ascii="Calibri" w:hAnsi="Calibri"/>
                            <w:sz w:val="22"/>
                          </w:rPr>
                          <w:t>e</w:t>
                        </w:r>
                        <w:r w:rsidRPr="006F1574">
                          <w:rPr>
                            <w:rFonts w:ascii="Calibri" w:hAnsi="Calibri"/>
                            <w:sz w:val="22"/>
                          </w:rPr>
                          <w:t>ntry</w:t>
                        </w:r>
                        <w:proofErr w:type="gramEnd"/>
                        <w:r>
                          <w:rPr>
                            <w:rFonts w:ascii="Calibri" w:hAnsi="Calibri"/>
                            <w:sz w:val="22"/>
                          </w:rPr>
                          <w:t xml:space="preserve"> </w:t>
                        </w:r>
                        <w:r w:rsidRPr="006F1574">
                          <w:rPr>
                            <w:rFonts w:ascii="Calibri" w:hAnsi="Calibri"/>
                            <w:sz w:val="22"/>
                          </w:rPr>
                          <w:t>points</w:t>
                        </w:r>
                        <w:r>
                          <w:rPr>
                            <w:rFonts w:ascii="Calibri" w:hAnsi="Calibri"/>
                            <w:sz w:val="22"/>
                          </w:rPr>
                          <w:t xml:space="preserve"> in the </w:t>
                        </w:r>
                      </w:p>
                      <w:p w:rsidR="00557758" w:rsidRDefault="00557758" w:rsidP="00CA325C">
                        <w:pPr>
                          <w:spacing w:line="200" w:lineRule="exact"/>
                          <w:jc w:val="center"/>
                          <w:rPr>
                            <w:rFonts w:ascii="Calibri" w:hAnsi="Calibri"/>
                            <w:sz w:val="22"/>
                          </w:rPr>
                        </w:pPr>
                        <w:proofErr w:type="gramStart"/>
                        <w:r>
                          <w:rPr>
                            <w:rFonts w:ascii="Calibri" w:hAnsi="Calibri"/>
                            <w:sz w:val="22"/>
                          </w:rPr>
                          <w:t>life</w:t>
                        </w:r>
                        <w:proofErr w:type="gramEnd"/>
                        <w:r>
                          <w:rPr>
                            <w:rFonts w:ascii="Calibri" w:hAnsi="Calibri"/>
                            <w:sz w:val="22"/>
                          </w:rPr>
                          <w:t xml:space="preserve"> sciences </w:t>
                        </w:r>
                      </w:p>
                      <w:p w:rsidR="00557758" w:rsidRPr="006F1574" w:rsidRDefault="00557758" w:rsidP="000277D0">
                        <w:pPr>
                          <w:spacing w:line="200" w:lineRule="exact"/>
                          <w:jc w:val="center"/>
                          <w:rPr>
                            <w:rFonts w:ascii="Calibri" w:hAnsi="Calibri"/>
                            <w:sz w:val="22"/>
                          </w:rPr>
                        </w:pPr>
                        <w:proofErr w:type="gramStart"/>
                        <w:r>
                          <w:rPr>
                            <w:rFonts w:ascii="Calibri" w:hAnsi="Calibri"/>
                            <w:sz w:val="22"/>
                          </w:rPr>
                          <w:t>sector</w:t>
                        </w:r>
                        <w:proofErr w:type="gramEnd"/>
                        <w:r>
                          <w:rPr>
                            <w:rFonts w:ascii="Calibri" w:hAnsi="Calibri"/>
                            <w:sz w:val="22"/>
                          </w:rPr>
                          <w:t>.</w:t>
                        </w:r>
                      </w:p>
                    </w:txbxContent>
                  </v:textbox>
                </v:shape>
                <v:shape id="Text Box 38" o:spid="_x0000_s1055" type="#_x0000_t202" style="position:absolute;left:63999;top:15218;width:8859;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AXvsIA&#10;AADbAAAADwAAAGRycy9kb3ducmV2LnhtbERPy2rCQBTdC/7DcAtupE40qCV1FCn1QXc1fdDdJXOb&#10;BDN3QmZM4t87C8Hl4bxXm95UoqXGlZYVTCcRCOLM6pJzBV/p7vkFhPPIGivLpOBKDjbr4WCFibYd&#10;f1J78rkIIewSVFB4XydSuqwgg25ia+LA/dvGoA+wyaVusAvhppKzKFpIgyWHhgJreisoO58uRsHf&#10;OP/9cP3+u4vncf1+aNPlj06VGj3121cQnnr/EN/dR60gDmPDl/A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IBe+wgAAANsAAAAPAAAAAAAAAAAAAAAAAJgCAABkcnMvZG93&#10;bnJldi54bWxQSwUGAAAAAAQABAD1AAAAhwMAAAAA&#10;" fillcolor="white [3201]" stroked="f" strokeweight=".5pt">
                  <v:textbox>
                    <w:txbxContent>
                      <w:p w:rsidR="00557758" w:rsidRPr="00A46DE7" w:rsidRDefault="00557758" w:rsidP="00A46DE7">
                        <w:pPr>
                          <w:jc w:val="center"/>
                          <w:rPr>
                            <w:rFonts w:asciiTheme="minorHAnsi" w:hAnsiTheme="minorHAnsi"/>
                            <w:sz w:val="22"/>
                          </w:rPr>
                        </w:pPr>
                        <w:r w:rsidRPr="00A46DE7">
                          <w:rPr>
                            <w:rFonts w:asciiTheme="minorHAnsi" w:hAnsiTheme="minorHAnsi"/>
                            <w:sz w:val="22"/>
                          </w:rPr>
                          <w:t>FDI delivery</w:t>
                        </w:r>
                      </w:p>
                    </w:txbxContent>
                  </v:textbox>
                </v:shape>
                <v:line id="Straight Connector 41" o:spid="_x0000_s1056" style="position:absolute;visibility:visible;mso-wrap-style:square" from="29234,25315" to="29234,28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72XcMAAADbAAAADwAAAGRycy9kb3ducmV2LnhtbESP3YrCMBSE7xd8h3AE79ZUEVerUaoi&#10;7M1e+PMAx+bYFJuT2sRa334jLOzlMDPfMMt1ZyvRUuNLxwpGwwQEce50yYWC82n/OQPhA7LGyjEp&#10;eJGH9ar3scRUuycfqD2GQkQI+xQVmBDqVEqfG7Loh64mjt7VNRZDlE0hdYPPCLeVHCfJVFosOS4Y&#10;rGlrKL8dH1ZBd9B5KXft/ZIZk/3MN5ewu38pNeh32QJEoC78h//a31rBZATvL/EHyN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e9l3DAAAA2wAAAA8AAAAAAAAAAAAA&#10;AAAAoQIAAGRycy9kb3ducmV2LnhtbFBLBQYAAAAABAAEAPkAAACRAwAAAAA=&#10;" strokecolor="black [3200]" strokeweight="3pt">
                  <v:shadow on="t" color="black" opacity="22937f" origin=",.5" offset="0,.63889mm"/>
                </v:line>
                <v:line id="Straight Connector 42" o:spid="_x0000_s1057" style="position:absolute;visibility:visible;mso-wrap-style:square" from="35224,25315" to="35224,28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coc8MAAADbAAAADwAAAGRycy9kb3ducmV2LnhtbESPT4vCMBTE74LfITzBm6b+2bJ0m4oK&#10;ogcRVhf2+miebdnmpTSx1m9vBGGPw8z8hklXvalFR62rLCuYTSMQxLnVFRcKfi67yScI55E11pZJ&#10;wYMcrLLhIMVE2zt/U3f2hQgQdgkqKL1vEildXpJBN7UNcfCutjXog2wLqVu8B7ip5TyKYmmw4rBQ&#10;YkPbkvK/880Eyn59yWfxx+LUHX9PR8PXxybulBqP+vUXCE+9/w+/2wetYDmH15fwA2T2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3KHPDAAAA2wAAAA8AAAAAAAAAAAAA&#10;AAAAoQIAAGRycy9kb3ducmV2LnhtbFBLBQYAAAAABAAEAPkAAACRAwAAAAA=&#10;" strokecolor="windowText" strokeweight="3pt">
                  <v:shadow on="t" color="black" opacity="22937f" origin=",.5" offset="0,.63889mm"/>
                </v:line>
                <v:shapetype id="_x0000_t32" coordsize="21600,21600" o:spt="32" o:oned="t" path="m,l21600,21600e" filled="f">
                  <v:path arrowok="t" fillok="f" o:connecttype="none"/>
                  <o:lock v:ext="edit" shapetype="t"/>
                </v:shapetype>
                <v:shape id="Straight Arrow Connector 29" o:spid="_x0000_s1058" type="#_x0000_t32" style="position:absolute;left:36567;top:7810;width:247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wwj8QAAADbAAAADwAAAGRycy9kb3ducmV2LnhtbESPQWvCQBSE7wX/w/KE3nRjpKVGVymF&#10;UtuC0Cjm+sg+s8Hs25Ddxvjv3YLQ4zAz3zCrzWAb0VPna8cKZtMEBHHpdM2VgsP+ffICwgdkjY1j&#10;UnAlD5v16GGFmXYX/qE+D5WIEPYZKjAhtJmUvjRk0U9dSxy9k+sshii7SuoOLxFuG5kmybO0WHNc&#10;MNjSm6HynP9aBcXcF/3XNtcm/Z7v3LH4ePpsWanH8fC6BBFoCP/he3urFaQL+PsSf4B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LDCPxAAAANsAAAAPAAAAAAAAAAAA&#10;AAAAAKECAABkcnMvZG93bnJldi54bWxQSwUGAAAAAAQABAD5AAAAkgMAAAAA&#10;" strokecolor="black [3200]" strokeweight="3pt">
                  <v:stroke endarrow="open"/>
                  <v:shadow on="t" color="black" opacity="22937f" origin=",.5" offset="0,.63889mm"/>
                </v:shape>
                <v:shape id="Straight Arrow Connector 30" o:spid="_x0000_s1059" type="#_x0000_t32" style="position:absolute;left:33038;top:37221;width:47;height:228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8vP8IAAADbAAAADwAAAGRycy9kb3ducmV2LnhtbERPy2oCMRTdC/2HcAvuNPGByNQoZWrB&#10;jYvOqNDd7eTOg05uhkmq49+bRcHl4bw3u8G24kq9bxxrmE0VCOLCmYYrDaf8c7IG4QOywdYxabiT&#10;h932ZbTBxLgbf9E1C5WIIewT1FCH0CVS+qImi37qOuLIla63GCLsK2l6vMVw28q5UitpseHYUGNH&#10;aU3Fb/ZnNVzWy/IjL7/v6SzN1Pn4s2+6s9J6/Dq8v4EINISn+N99MBoWcX38En+A3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V8vP8IAAADbAAAADwAAAAAAAAAAAAAA&#10;AAChAgAAZHJzL2Rvd25yZXYueG1sUEsFBgAAAAAEAAQA+QAAAJADAAAAAA==&#10;" strokecolor="black [3200]" strokeweight="3pt">
                  <v:stroke endarrow="open"/>
                  <v:shadow on="t" color="black" opacity="22937f" origin=",.5" offset="0,.63889mm"/>
                </v:shape>
                <v:shape id="Straight Arrow Connector 32" o:spid="_x0000_s1060" type="#_x0000_t32" style="position:absolute;left:59340;top:25696;width:2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koccIAAADbAAAADwAAAGRycy9kb3ducmV2LnhtbESPUWsCMRCE3wv9D2ELvtVctbT2NEoR&#10;CvbBgtofsFy2l8PLJly25/nvjSD4OMzMN8xiNfhW9dSlJrCBl3EBirgKtuHawO/h63kGKgmyxTYw&#10;GThTgtXy8WGBpQ0n3lG/l1plCKcSDTiRWGqdKkce0zhE4uz9hc6jZNnV2nZ4ynDf6klRvGmPDecF&#10;h5HWjqrj/t8b+HBrkeHcS4yHn2/9/rqNs9oaM3oaPueghAa5h2/tjTUwncD1S/4Ben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vkoccIAAADbAAAADwAAAAAAAAAAAAAA&#10;AAChAgAAZHJzL2Rvd25yZXYueG1sUEsFBgAAAAAEAAQA+QAAAJADAAAAAA==&#10;" strokecolor="black [3200]" strokeweight="3pt">
                  <v:stroke endarrow="open"/>
                  <v:shadow on="t" color="black" opacity="22937f" origin=",.5" offset="0,.63889mm"/>
                </v:shape>
                <v:line id="Straight Connector 45" o:spid="_x0000_s1061" style="position:absolute;visibility:visible;mso-wrap-style:square" from="25527,10858" to="25527,15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XwXsMAAADbAAAADwAAAGRycy9kb3ducmV2LnhtbESPwW7CMBBE70j9B2sr9QZOq0IhYFAo&#10;QuqFAykfsMRLHBGvQ2xC+vc1EhLH0cy80SxWva1FR62vHCt4HyUgiAunKy4VHH63wykIH5A11o5J&#10;wR95WC1fBgtMtbvxnro8lCJC2KeowITQpFL6wpBFP3INcfROrrUYomxLqVu8Rbit5UeSTKTFiuOC&#10;wYa+DRXn/GoV9HtdVHLTXY6ZMdlutj6GzeVLqbfXPpuDCNSHZ/jR/tEKPsdw/xJ/gF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6l8F7DAAAA2wAAAA8AAAAAAAAAAAAA&#10;AAAAoQIAAGRycy9kb3ducmV2LnhtbFBLBQYAAAAABAAEAPkAAACRAwAAAAA=&#10;" strokecolor="black [3200]" strokeweight="3pt">
                  <v:shadow on="t" color="black" opacity="22937f" origin=",.5" offset="0,.63889mm"/>
                </v:line>
                <v:line id="Straight Connector 46" o:spid="_x0000_s1062" style="position:absolute;visibility:visible;mso-wrap-style:square" from="43053,10858" to="43148,15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duKcMAAADbAAAADwAAAGRycy9kb3ducmV2LnhtbESP3YrCMBSE7xd8h3AE79ZUEVerUaoi&#10;7M1e+PMAx+bYFJuT2sRa394sLOzlMDPfMMt1ZyvRUuNLxwpGwwQEce50yYWC82n/OQPhA7LGyjEp&#10;eJGH9ar3scRUuycfqD2GQkQI+xQVmBDqVEqfG7Loh64mjt7VNRZDlE0hdYPPCLeVHCfJVFosOS4Y&#10;rGlrKL8dH1ZBd9B5KXft/ZIZk/3MN5ewu38pNeh32QJEoC78h//a31rBZAq/X+IPkKs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53binDAAAA2wAAAA8AAAAAAAAAAAAA&#10;AAAAoQIAAGRycy9kb3ducmV2LnhtbFBLBQYAAAAABAAEAPkAAACRAwAAAAA=&#10;" strokecolor="black [3200]" strokeweight="3pt">
                  <v:shadow on="t" color="black" opacity="22937f" origin=",.5" offset="0,.63889mm"/>
                </v:line>
                <v:rect id="Rectangle 39" o:spid="_x0000_s1063" style="position:absolute;left:74679;top:14176;width:11512;height:230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Ml8cIA&#10;AADbAAAADwAAAGRycy9kb3ducmV2LnhtbESPT4vCMBTE74LfITzBm6YqK27XKKIIIgj+u+zt0bxt&#10;is1LaaKt334jCB6HmfkNM1+2thQPqn3hWMFomIAgzpwuOFdwvWwHMxA+IGssHZOCJ3lYLrqdOaba&#10;NXyixznkIkLYp6jAhFClUvrMkEU/dBVx9P5cbTFEWedS19hEuC3lOEmm0mLBccFgRWtD2e18twry&#10;UOm9bMrV5mttptffw/G4zxql+r129QMiUBs+4Xd7pxVMvuH1Jf4A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0yXxwgAAANsAAAAPAAAAAAAAAAAAAAAAAJgCAABkcnMvZG93&#10;bnJldi54bWxQSwUGAAAAAAQABAD1AAAAhwMAAAAA&#10;" fillcolor="#dbeef4" strokecolor="#243f60" strokeweight="2pt">
                  <v:textbox>
                    <w:txbxContent>
                      <w:p w:rsidR="00557758" w:rsidRDefault="00557758" w:rsidP="002F570A">
                        <w:pPr>
                          <w:pStyle w:val="NormalWeb"/>
                          <w:spacing w:before="0" w:beforeAutospacing="0" w:after="0" w:afterAutospacing="0"/>
                          <w:jc w:val="center"/>
                        </w:pPr>
                        <w:r>
                          <w:rPr>
                            <w:rFonts w:ascii="Calibri" w:eastAsia="Calibri" w:hAnsi="Calibri"/>
                            <w:color w:val="FFFFFF"/>
                          </w:rPr>
                          <w:t> </w:t>
                        </w:r>
                        <w:r>
                          <w:rPr>
                            <w:rFonts w:ascii="Calibri" w:eastAsia="Calibri" w:hAnsi="Calibri"/>
                          </w:rPr>
                          <w:t xml:space="preserve">Working in alignment with sector representative organisations, incubation and advice providers, economic development bodies </w:t>
                        </w:r>
                        <w:proofErr w:type="spellStart"/>
                        <w:r>
                          <w:rPr>
                            <w:rFonts w:ascii="Calibri" w:eastAsia="Calibri" w:hAnsi="Calibri"/>
                          </w:rPr>
                          <w:t>etc</w:t>
                        </w:r>
                        <w:proofErr w:type="spellEnd"/>
                      </w:p>
                    </w:txbxContent>
                  </v:textbox>
                </v:rect>
                <w10:anchorlock/>
              </v:group>
            </w:pict>
          </mc:Fallback>
        </mc:AlternateContent>
      </w:r>
      <w:r w:rsidR="003E69AB" w:rsidRPr="00FE4626">
        <w:rPr>
          <w:rFonts w:ascii="Calibri" w:hAnsi="Calibri"/>
          <w:b/>
          <w:i/>
          <w:sz w:val="24"/>
          <w:szCs w:val="24"/>
        </w:rPr>
        <w:br w:type="page"/>
      </w:r>
    </w:p>
    <w:p w:rsidR="003E69AB" w:rsidRPr="001C6B69" w:rsidRDefault="000B65A8" w:rsidP="00513BF0">
      <w:pPr>
        <w:rPr>
          <w:b/>
          <w:i/>
          <w:sz w:val="28"/>
          <w:szCs w:val="28"/>
        </w:rPr>
      </w:pPr>
      <w:r w:rsidRPr="001C6B69">
        <w:rPr>
          <w:b/>
          <w:i/>
          <w:sz w:val="28"/>
          <w:szCs w:val="28"/>
        </w:rPr>
        <w:lastRenderedPageBreak/>
        <w:t>How will we measure success</w:t>
      </w:r>
      <w:r w:rsidR="003E69AB" w:rsidRPr="001C6B69">
        <w:rPr>
          <w:b/>
          <w:i/>
          <w:sz w:val="28"/>
          <w:szCs w:val="28"/>
        </w:rPr>
        <w:t>?</w:t>
      </w:r>
    </w:p>
    <w:p w:rsidR="000B65A8" w:rsidRPr="00FE4626" w:rsidRDefault="000B65A8" w:rsidP="00AC584D">
      <w:pPr>
        <w:rPr>
          <w:rFonts w:ascii="Calibri" w:hAnsi="Calibri"/>
          <w:sz w:val="24"/>
          <w:szCs w:val="24"/>
        </w:rPr>
      </w:pPr>
    </w:p>
    <w:p w:rsidR="002106B5" w:rsidRPr="00FE4626" w:rsidRDefault="000B65A8" w:rsidP="002106B5">
      <w:pPr>
        <w:rPr>
          <w:rFonts w:ascii="Calibri" w:hAnsi="Calibri"/>
          <w:sz w:val="24"/>
          <w:szCs w:val="24"/>
        </w:rPr>
      </w:pPr>
      <w:r w:rsidRPr="00FE4626">
        <w:rPr>
          <w:rFonts w:ascii="Calibri" w:hAnsi="Calibri"/>
          <w:sz w:val="24"/>
          <w:szCs w:val="24"/>
        </w:rPr>
        <w:t xml:space="preserve">At a </w:t>
      </w:r>
      <w:r w:rsidRPr="00FE4626">
        <w:rPr>
          <w:rFonts w:ascii="Calibri" w:hAnsi="Calibri"/>
          <w:b/>
          <w:sz w:val="24"/>
          <w:szCs w:val="24"/>
        </w:rPr>
        <w:t>strategic level</w:t>
      </w:r>
      <w:r w:rsidRPr="00FE4626">
        <w:rPr>
          <w:rFonts w:ascii="Calibri" w:hAnsi="Calibri"/>
          <w:sz w:val="24"/>
          <w:szCs w:val="24"/>
        </w:rPr>
        <w:t xml:space="preserve">, </w:t>
      </w:r>
      <w:r w:rsidR="003E69AB" w:rsidRPr="00FE4626">
        <w:rPr>
          <w:rFonts w:ascii="Calibri" w:hAnsi="Calibri"/>
          <w:sz w:val="24"/>
          <w:szCs w:val="24"/>
        </w:rPr>
        <w:t xml:space="preserve">MedCity will increase the </w:t>
      </w:r>
      <w:r w:rsidRPr="00FE4626">
        <w:rPr>
          <w:rFonts w:ascii="Calibri" w:hAnsi="Calibri"/>
          <w:sz w:val="24"/>
          <w:szCs w:val="24"/>
        </w:rPr>
        <w:t xml:space="preserve">health </w:t>
      </w:r>
      <w:r w:rsidR="001514C5" w:rsidRPr="00FE4626">
        <w:rPr>
          <w:rFonts w:ascii="Calibri" w:hAnsi="Calibri"/>
          <w:sz w:val="24"/>
          <w:szCs w:val="24"/>
        </w:rPr>
        <w:t>and wealth outcomes from</w:t>
      </w:r>
      <w:r w:rsidR="003E69AB" w:rsidRPr="00FE4626">
        <w:rPr>
          <w:rFonts w:ascii="Calibri" w:hAnsi="Calibri"/>
          <w:sz w:val="24"/>
          <w:szCs w:val="24"/>
        </w:rPr>
        <w:t xml:space="preserve"> life sciences research </w:t>
      </w:r>
      <w:r w:rsidRPr="00FE4626">
        <w:rPr>
          <w:rFonts w:ascii="Calibri" w:hAnsi="Calibri"/>
          <w:sz w:val="24"/>
          <w:szCs w:val="24"/>
        </w:rPr>
        <w:t xml:space="preserve">and commercialisation </w:t>
      </w:r>
      <w:r w:rsidR="003E69AB" w:rsidRPr="00FE4626">
        <w:rPr>
          <w:rFonts w:ascii="Calibri" w:hAnsi="Calibri"/>
          <w:sz w:val="24"/>
          <w:szCs w:val="24"/>
        </w:rPr>
        <w:t>across London and the GSE</w:t>
      </w:r>
      <w:r w:rsidRPr="00FE4626">
        <w:rPr>
          <w:rFonts w:ascii="Calibri" w:hAnsi="Calibri"/>
          <w:sz w:val="24"/>
          <w:szCs w:val="24"/>
        </w:rPr>
        <w:t>.</w:t>
      </w:r>
      <w:r w:rsidR="002106B5" w:rsidRPr="002106B5">
        <w:rPr>
          <w:rFonts w:ascii="Calibri" w:hAnsi="Calibri"/>
          <w:sz w:val="24"/>
          <w:szCs w:val="24"/>
        </w:rPr>
        <w:t xml:space="preserve"> </w:t>
      </w:r>
      <w:r w:rsidR="002106B5">
        <w:rPr>
          <w:rFonts w:ascii="Calibri" w:hAnsi="Calibri"/>
          <w:sz w:val="24"/>
          <w:szCs w:val="24"/>
        </w:rPr>
        <w:t xml:space="preserve"> It must be recognised that t</w:t>
      </w:r>
      <w:r w:rsidR="002106B5" w:rsidRPr="00FE4626">
        <w:rPr>
          <w:rFonts w:ascii="Calibri" w:hAnsi="Calibri"/>
          <w:sz w:val="24"/>
          <w:szCs w:val="24"/>
        </w:rPr>
        <w:t xml:space="preserve">here are factors far outside MedCity’s control which will also influence the availability of global capital and the attractiveness of the UK and the region for investment. </w:t>
      </w:r>
    </w:p>
    <w:p w:rsidR="001A7E00" w:rsidRDefault="001A7E00" w:rsidP="00AC584D">
      <w:pPr>
        <w:rPr>
          <w:rFonts w:ascii="Calibri" w:hAnsi="Calibri"/>
          <w:sz w:val="24"/>
          <w:szCs w:val="24"/>
          <w:highlight w:val="yellow"/>
        </w:rPr>
      </w:pPr>
    </w:p>
    <w:p w:rsidR="00030CE9" w:rsidRDefault="000B65A8" w:rsidP="00AC584D">
      <w:pPr>
        <w:rPr>
          <w:rFonts w:ascii="Calibri" w:hAnsi="Calibri"/>
          <w:sz w:val="24"/>
          <w:szCs w:val="24"/>
        </w:rPr>
      </w:pPr>
      <w:r w:rsidRPr="00030CE9">
        <w:rPr>
          <w:rFonts w:ascii="Calibri" w:hAnsi="Calibri"/>
          <w:sz w:val="24"/>
          <w:szCs w:val="24"/>
        </w:rPr>
        <w:t xml:space="preserve">Following the first </w:t>
      </w:r>
      <w:r w:rsidR="001B427E" w:rsidRPr="00030CE9">
        <w:rPr>
          <w:rFonts w:ascii="Calibri" w:hAnsi="Calibri"/>
          <w:sz w:val="24"/>
          <w:szCs w:val="24"/>
        </w:rPr>
        <w:t xml:space="preserve">MedCity </w:t>
      </w:r>
      <w:r w:rsidRPr="00030CE9">
        <w:rPr>
          <w:rFonts w:ascii="Calibri" w:hAnsi="Calibri"/>
          <w:sz w:val="24"/>
          <w:szCs w:val="24"/>
        </w:rPr>
        <w:t>Advisory Board discussion,</w:t>
      </w:r>
      <w:r w:rsidR="003E69AB" w:rsidRPr="00030CE9">
        <w:rPr>
          <w:rFonts w:ascii="Calibri" w:hAnsi="Calibri"/>
          <w:sz w:val="24"/>
          <w:szCs w:val="24"/>
        </w:rPr>
        <w:t xml:space="preserve"> </w:t>
      </w:r>
      <w:r w:rsidR="001A7E00" w:rsidRPr="00030CE9">
        <w:rPr>
          <w:rFonts w:ascii="Calibri" w:hAnsi="Calibri"/>
          <w:sz w:val="24"/>
          <w:szCs w:val="24"/>
        </w:rPr>
        <w:t xml:space="preserve">MedCity committed to </w:t>
      </w:r>
      <w:r w:rsidRPr="00030CE9">
        <w:rPr>
          <w:rFonts w:ascii="Calibri" w:hAnsi="Calibri"/>
          <w:sz w:val="24"/>
          <w:szCs w:val="24"/>
        </w:rPr>
        <w:t xml:space="preserve">develop </w:t>
      </w:r>
      <w:r w:rsidR="00030CE9" w:rsidRPr="00030CE9">
        <w:rPr>
          <w:rFonts w:ascii="Calibri" w:hAnsi="Calibri"/>
          <w:sz w:val="24"/>
          <w:szCs w:val="24"/>
        </w:rPr>
        <w:t xml:space="preserve">a set of </w:t>
      </w:r>
      <w:r w:rsidRPr="00030CE9">
        <w:rPr>
          <w:rFonts w:ascii="Calibri" w:hAnsi="Calibri"/>
          <w:sz w:val="24"/>
          <w:szCs w:val="24"/>
        </w:rPr>
        <w:t>strategic impact measures. These are likely to be in the areas of investment, jobs and number of life sciences companies in the region.</w:t>
      </w:r>
      <w:r w:rsidRPr="00FE4626">
        <w:rPr>
          <w:rFonts w:ascii="Calibri" w:hAnsi="Calibri"/>
          <w:sz w:val="24"/>
          <w:szCs w:val="24"/>
        </w:rPr>
        <w:t xml:space="preserve"> </w:t>
      </w:r>
      <w:r w:rsidR="00030CE9">
        <w:rPr>
          <w:rFonts w:ascii="Calibri" w:hAnsi="Calibri"/>
          <w:sz w:val="24"/>
          <w:szCs w:val="24"/>
        </w:rPr>
        <w:t xml:space="preserve">  Work to develop these measures is on-going and the analysis being undertaken by SQW and Trampoline is critical to establishing the baseline data from which impact will be assessed.  At the time of writing, the analysis had not yet been completed.</w:t>
      </w:r>
    </w:p>
    <w:p w:rsidR="000B65A8" w:rsidRPr="00FE4626" w:rsidRDefault="000B65A8" w:rsidP="00AC584D">
      <w:pPr>
        <w:rPr>
          <w:rFonts w:ascii="Calibri" w:hAnsi="Calibri"/>
          <w:sz w:val="24"/>
          <w:szCs w:val="24"/>
        </w:rPr>
      </w:pPr>
      <w:r w:rsidRPr="00FE4626">
        <w:rPr>
          <w:rFonts w:ascii="Calibri" w:hAnsi="Calibri"/>
          <w:sz w:val="24"/>
          <w:szCs w:val="24"/>
        </w:rPr>
        <w:t xml:space="preserve"> </w:t>
      </w:r>
    </w:p>
    <w:p w:rsidR="000B65A8" w:rsidRPr="00FE4626" w:rsidRDefault="000B65A8" w:rsidP="00AC584D">
      <w:pPr>
        <w:rPr>
          <w:rFonts w:ascii="Calibri" w:hAnsi="Calibri"/>
          <w:sz w:val="24"/>
          <w:szCs w:val="24"/>
        </w:rPr>
      </w:pPr>
      <w:r w:rsidRPr="00FE4626">
        <w:rPr>
          <w:rFonts w:ascii="Calibri" w:hAnsi="Calibri"/>
          <w:sz w:val="24"/>
          <w:szCs w:val="24"/>
        </w:rPr>
        <w:t xml:space="preserve">At an </w:t>
      </w:r>
      <w:r w:rsidRPr="00FE4626">
        <w:rPr>
          <w:rFonts w:ascii="Calibri" w:hAnsi="Calibri"/>
          <w:b/>
          <w:sz w:val="24"/>
          <w:szCs w:val="24"/>
        </w:rPr>
        <w:t>operational level</w:t>
      </w:r>
      <w:r w:rsidRPr="00FE4626">
        <w:rPr>
          <w:rFonts w:ascii="Calibri" w:hAnsi="Calibri"/>
          <w:sz w:val="24"/>
          <w:szCs w:val="24"/>
        </w:rPr>
        <w:t xml:space="preserve">, MedCity </w:t>
      </w:r>
      <w:r w:rsidR="00E64CBF">
        <w:rPr>
          <w:rFonts w:ascii="Calibri" w:hAnsi="Calibri"/>
          <w:sz w:val="24"/>
          <w:szCs w:val="24"/>
        </w:rPr>
        <w:t>will</w:t>
      </w:r>
      <w:r w:rsidRPr="00FE4626">
        <w:rPr>
          <w:rFonts w:ascii="Calibri" w:hAnsi="Calibri"/>
          <w:sz w:val="24"/>
          <w:szCs w:val="24"/>
        </w:rPr>
        <w:t xml:space="preserve"> understand and be accountable to </w:t>
      </w:r>
      <w:r w:rsidR="00E64CBF">
        <w:rPr>
          <w:rFonts w:ascii="Calibri" w:hAnsi="Calibri"/>
          <w:sz w:val="24"/>
          <w:szCs w:val="24"/>
        </w:rPr>
        <w:t>our</w:t>
      </w:r>
      <w:r w:rsidRPr="00FE4626">
        <w:rPr>
          <w:rFonts w:ascii="Calibri" w:hAnsi="Calibri"/>
          <w:sz w:val="24"/>
          <w:szCs w:val="24"/>
        </w:rPr>
        <w:t xml:space="preserve"> funders for its direct impact</w:t>
      </w:r>
      <w:r w:rsidR="00545E76">
        <w:rPr>
          <w:rFonts w:ascii="Calibri" w:hAnsi="Calibri"/>
          <w:sz w:val="24"/>
          <w:szCs w:val="24"/>
        </w:rPr>
        <w:t xml:space="preserve"> and programme of work.</w:t>
      </w:r>
    </w:p>
    <w:p w:rsidR="00D51D16" w:rsidRPr="00FE4626" w:rsidRDefault="00D51D16" w:rsidP="00D51D16">
      <w:pPr>
        <w:rPr>
          <w:rFonts w:ascii="Calibri" w:hAnsi="Calibri"/>
          <w:sz w:val="24"/>
          <w:szCs w:val="24"/>
        </w:rPr>
      </w:pPr>
      <w:r w:rsidRPr="00FE4626">
        <w:rPr>
          <w:rFonts w:ascii="Calibri" w:hAnsi="Calibri"/>
          <w:sz w:val="24"/>
          <w:szCs w:val="24"/>
        </w:rPr>
        <w:t xml:space="preserve">We have identified a basket of lagging indicators which </w:t>
      </w:r>
      <w:r w:rsidR="00FC5918" w:rsidRPr="00FE4626">
        <w:rPr>
          <w:rFonts w:ascii="Calibri" w:hAnsi="Calibri"/>
          <w:sz w:val="24"/>
          <w:szCs w:val="24"/>
        </w:rPr>
        <w:t>are not comprehensive for every aspect of MedCity’s activity</w:t>
      </w:r>
      <w:r w:rsidR="00FD0300" w:rsidRPr="00FE4626">
        <w:rPr>
          <w:rFonts w:ascii="Calibri" w:hAnsi="Calibri"/>
          <w:sz w:val="24"/>
          <w:szCs w:val="24"/>
        </w:rPr>
        <w:t>,</w:t>
      </w:r>
      <w:r w:rsidR="00FC5918" w:rsidRPr="00FE4626">
        <w:rPr>
          <w:rFonts w:ascii="Calibri" w:hAnsi="Calibri"/>
          <w:sz w:val="24"/>
          <w:szCs w:val="24"/>
        </w:rPr>
        <w:t xml:space="preserve"> but </w:t>
      </w:r>
      <w:r w:rsidR="001B427E" w:rsidRPr="00FE4626">
        <w:rPr>
          <w:rFonts w:ascii="Calibri" w:hAnsi="Calibri"/>
          <w:sz w:val="24"/>
          <w:szCs w:val="24"/>
        </w:rPr>
        <w:t xml:space="preserve">which </w:t>
      </w:r>
      <w:r w:rsidR="00545E76">
        <w:rPr>
          <w:rFonts w:ascii="Calibri" w:hAnsi="Calibri"/>
          <w:sz w:val="24"/>
          <w:szCs w:val="24"/>
        </w:rPr>
        <w:t>MedCity believes collectively provide</w:t>
      </w:r>
      <w:r w:rsidRPr="00FE4626">
        <w:rPr>
          <w:rFonts w:ascii="Calibri" w:hAnsi="Calibri"/>
          <w:sz w:val="24"/>
          <w:szCs w:val="24"/>
        </w:rPr>
        <w:t xml:space="preserve"> a ‘barometer </w:t>
      </w:r>
      <w:proofErr w:type="gramStart"/>
      <w:r w:rsidRPr="00FE4626">
        <w:rPr>
          <w:rFonts w:ascii="Calibri" w:hAnsi="Calibri"/>
          <w:sz w:val="24"/>
          <w:szCs w:val="24"/>
        </w:rPr>
        <w:t>reading‘ as</w:t>
      </w:r>
      <w:proofErr w:type="gramEnd"/>
      <w:r w:rsidRPr="00FE4626">
        <w:rPr>
          <w:rFonts w:ascii="Calibri" w:hAnsi="Calibri"/>
          <w:sz w:val="24"/>
          <w:szCs w:val="24"/>
        </w:rPr>
        <w:t xml:space="preserve"> a proxy for the effectiveness of MedCity. </w:t>
      </w:r>
      <w:r w:rsidR="00545E76">
        <w:rPr>
          <w:rFonts w:ascii="Calibri" w:hAnsi="Calibri"/>
          <w:sz w:val="24"/>
          <w:szCs w:val="24"/>
        </w:rPr>
        <w:t xml:space="preserve"> These indicators have been discussed extensively with policy and economic advisors within the GLA and L&amp;P.</w:t>
      </w:r>
      <w:r w:rsidR="00E13038" w:rsidRPr="00FE4626">
        <w:rPr>
          <w:rFonts w:ascii="Calibri" w:hAnsi="Calibri"/>
          <w:sz w:val="24"/>
          <w:szCs w:val="24"/>
        </w:rPr>
        <w:t xml:space="preserve"> </w:t>
      </w:r>
      <w:r w:rsidR="00FC5918" w:rsidRPr="00FE4626">
        <w:rPr>
          <w:rFonts w:ascii="Calibri" w:hAnsi="Calibri"/>
          <w:sz w:val="24"/>
          <w:szCs w:val="24"/>
        </w:rPr>
        <w:t xml:space="preserve"> </w:t>
      </w:r>
    </w:p>
    <w:p w:rsidR="00D51D16" w:rsidRPr="00FE4626" w:rsidRDefault="00D51D16" w:rsidP="00A46DE7">
      <w:pPr>
        <w:rPr>
          <w:rFonts w:ascii="Calibri" w:hAnsi="Calibri"/>
          <w:sz w:val="24"/>
          <w:szCs w:val="24"/>
        </w:rPr>
      </w:pPr>
      <w:r w:rsidRPr="00FE4626">
        <w:rPr>
          <w:rFonts w:ascii="Calibri" w:hAnsi="Calibri"/>
          <w:sz w:val="24"/>
          <w:szCs w:val="24"/>
        </w:rPr>
        <w:t>We have indicated targets at:</w:t>
      </w:r>
    </w:p>
    <w:p w:rsidR="00D51D16" w:rsidRPr="00FE4626" w:rsidRDefault="00D51D16" w:rsidP="00A679E8">
      <w:pPr>
        <w:pStyle w:val="ListParagraph"/>
        <w:numPr>
          <w:ilvl w:val="0"/>
          <w:numId w:val="18"/>
        </w:numPr>
        <w:rPr>
          <w:rFonts w:ascii="Calibri" w:hAnsi="Calibri"/>
          <w:sz w:val="24"/>
          <w:szCs w:val="24"/>
        </w:rPr>
      </w:pPr>
      <w:r w:rsidRPr="00FE4626">
        <w:rPr>
          <w:rFonts w:ascii="Calibri" w:hAnsi="Calibri"/>
          <w:sz w:val="24"/>
          <w:szCs w:val="24"/>
        </w:rPr>
        <w:t xml:space="preserve">year 2 </w:t>
      </w:r>
      <w:r w:rsidR="00E64CBF">
        <w:rPr>
          <w:rFonts w:ascii="Calibri" w:hAnsi="Calibri"/>
          <w:sz w:val="24"/>
          <w:szCs w:val="24"/>
        </w:rPr>
        <w:t>(20</w:t>
      </w:r>
      <w:r w:rsidR="00CE741E">
        <w:rPr>
          <w:rFonts w:ascii="Calibri" w:hAnsi="Calibri"/>
          <w:sz w:val="24"/>
          <w:szCs w:val="24"/>
        </w:rPr>
        <w:t>15/</w:t>
      </w:r>
      <w:r w:rsidR="00E64CBF">
        <w:rPr>
          <w:rFonts w:ascii="Calibri" w:hAnsi="Calibri"/>
          <w:sz w:val="24"/>
          <w:szCs w:val="24"/>
        </w:rPr>
        <w:t xml:space="preserve">16) </w:t>
      </w:r>
      <w:r w:rsidRPr="00FE4626">
        <w:rPr>
          <w:rFonts w:ascii="Calibri" w:hAnsi="Calibri"/>
          <w:sz w:val="24"/>
          <w:szCs w:val="24"/>
        </w:rPr>
        <w:t>– once Med</w:t>
      </w:r>
      <w:r w:rsidR="001B427E" w:rsidRPr="00FE4626">
        <w:rPr>
          <w:rFonts w:ascii="Calibri" w:hAnsi="Calibri"/>
          <w:sz w:val="24"/>
          <w:szCs w:val="24"/>
        </w:rPr>
        <w:t>C</w:t>
      </w:r>
      <w:r w:rsidRPr="00FE4626">
        <w:rPr>
          <w:rFonts w:ascii="Calibri" w:hAnsi="Calibri"/>
          <w:sz w:val="24"/>
          <w:szCs w:val="24"/>
        </w:rPr>
        <w:t>ity established and operating;</w:t>
      </w:r>
    </w:p>
    <w:p w:rsidR="00D51D16" w:rsidRPr="00FE4626" w:rsidRDefault="00D51D16" w:rsidP="00A679E8">
      <w:pPr>
        <w:pStyle w:val="ListParagraph"/>
        <w:numPr>
          <w:ilvl w:val="0"/>
          <w:numId w:val="18"/>
        </w:numPr>
        <w:rPr>
          <w:rFonts w:ascii="Calibri" w:hAnsi="Calibri"/>
          <w:sz w:val="24"/>
          <w:szCs w:val="24"/>
        </w:rPr>
      </w:pPr>
      <w:r w:rsidRPr="00FE4626">
        <w:rPr>
          <w:rFonts w:ascii="Calibri" w:hAnsi="Calibri"/>
          <w:sz w:val="24"/>
          <w:szCs w:val="24"/>
        </w:rPr>
        <w:t xml:space="preserve">year 3 </w:t>
      </w:r>
      <w:r w:rsidR="00E64CBF">
        <w:rPr>
          <w:rFonts w:ascii="Calibri" w:hAnsi="Calibri"/>
          <w:sz w:val="24"/>
          <w:szCs w:val="24"/>
        </w:rPr>
        <w:t>(20</w:t>
      </w:r>
      <w:r w:rsidR="00CE741E">
        <w:rPr>
          <w:rFonts w:ascii="Calibri" w:hAnsi="Calibri"/>
          <w:sz w:val="24"/>
          <w:szCs w:val="24"/>
        </w:rPr>
        <w:t>16/</w:t>
      </w:r>
      <w:r w:rsidR="00E64CBF">
        <w:rPr>
          <w:rFonts w:ascii="Calibri" w:hAnsi="Calibri"/>
          <w:sz w:val="24"/>
          <w:szCs w:val="24"/>
        </w:rPr>
        <w:t xml:space="preserve">17) </w:t>
      </w:r>
      <w:r w:rsidRPr="00FE4626">
        <w:rPr>
          <w:rFonts w:ascii="Calibri" w:hAnsi="Calibri"/>
          <w:sz w:val="24"/>
          <w:szCs w:val="24"/>
        </w:rPr>
        <w:t>– the end of the GLA grant; and</w:t>
      </w:r>
    </w:p>
    <w:p w:rsidR="00D51D16" w:rsidRDefault="00D51D16" w:rsidP="00A679E8">
      <w:pPr>
        <w:pStyle w:val="ListParagraph"/>
        <w:numPr>
          <w:ilvl w:val="0"/>
          <w:numId w:val="18"/>
        </w:numPr>
        <w:rPr>
          <w:rFonts w:ascii="Calibri" w:hAnsi="Calibri"/>
          <w:sz w:val="24"/>
          <w:szCs w:val="24"/>
        </w:rPr>
      </w:pPr>
      <w:proofErr w:type="gramStart"/>
      <w:r w:rsidRPr="00FE4626">
        <w:rPr>
          <w:rFonts w:ascii="Calibri" w:hAnsi="Calibri"/>
          <w:sz w:val="24"/>
          <w:szCs w:val="24"/>
        </w:rPr>
        <w:t>year</w:t>
      </w:r>
      <w:proofErr w:type="gramEnd"/>
      <w:r w:rsidRPr="00FE4626">
        <w:rPr>
          <w:rFonts w:ascii="Calibri" w:hAnsi="Calibri"/>
          <w:sz w:val="24"/>
          <w:szCs w:val="24"/>
        </w:rPr>
        <w:t xml:space="preserve"> 5 </w:t>
      </w:r>
      <w:r w:rsidR="00E64CBF">
        <w:rPr>
          <w:rFonts w:ascii="Calibri" w:hAnsi="Calibri"/>
          <w:sz w:val="24"/>
          <w:szCs w:val="24"/>
        </w:rPr>
        <w:t>(20</w:t>
      </w:r>
      <w:r w:rsidR="00CE741E">
        <w:rPr>
          <w:rFonts w:ascii="Calibri" w:hAnsi="Calibri"/>
          <w:sz w:val="24"/>
          <w:szCs w:val="24"/>
        </w:rPr>
        <w:t>18/</w:t>
      </w:r>
      <w:r w:rsidR="00E64CBF">
        <w:rPr>
          <w:rFonts w:ascii="Calibri" w:hAnsi="Calibri"/>
          <w:sz w:val="24"/>
          <w:szCs w:val="24"/>
        </w:rPr>
        <w:t xml:space="preserve">19) </w:t>
      </w:r>
      <w:r w:rsidRPr="00FE4626">
        <w:rPr>
          <w:rFonts w:ascii="Calibri" w:hAnsi="Calibri"/>
          <w:sz w:val="24"/>
          <w:szCs w:val="24"/>
        </w:rPr>
        <w:t xml:space="preserve">– the end of the HEFCE award. </w:t>
      </w:r>
    </w:p>
    <w:p w:rsidR="00FE795A" w:rsidRPr="00FE4626" w:rsidRDefault="00FE795A" w:rsidP="00FE795A">
      <w:pPr>
        <w:pStyle w:val="ListParagraph"/>
        <w:ind w:left="1440"/>
        <w:rPr>
          <w:rFonts w:ascii="Calibri" w:hAnsi="Calibri"/>
          <w:sz w:val="24"/>
          <w:szCs w:val="24"/>
        </w:rPr>
      </w:pPr>
    </w:p>
    <w:p w:rsidR="00E64CBF" w:rsidRPr="00E64CBF" w:rsidRDefault="00D51D16" w:rsidP="00A46DE7">
      <w:pPr>
        <w:rPr>
          <w:rFonts w:asciiTheme="minorHAnsi" w:hAnsiTheme="minorHAnsi"/>
          <w:sz w:val="24"/>
          <w:szCs w:val="24"/>
        </w:rPr>
      </w:pPr>
      <w:r w:rsidRPr="00FE4626">
        <w:rPr>
          <w:rFonts w:ascii="Calibri" w:hAnsi="Calibri"/>
          <w:sz w:val="24"/>
          <w:szCs w:val="24"/>
        </w:rPr>
        <w:t>We will, of course, monitor performance outside these milestone times as well.</w:t>
      </w:r>
      <w:r w:rsidR="00E64CBF">
        <w:rPr>
          <w:rFonts w:ascii="Calibri" w:hAnsi="Calibri"/>
          <w:sz w:val="24"/>
          <w:szCs w:val="24"/>
        </w:rPr>
        <w:t xml:space="preserve"> </w:t>
      </w:r>
      <w:r w:rsidR="00E64CBF" w:rsidRPr="00E64CBF">
        <w:rPr>
          <w:rFonts w:asciiTheme="minorHAnsi" w:hAnsiTheme="minorHAnsi"/>
          <w:sz w:val="24"/>
          <w:szCs w:val="24"/>
        </w:rPr>
        <w:t>The first report on these indicators will be in July</w:t>
      </w:r>
      <w:r w:rsidR="00E64CBF">
        <w:rPr>
          <w:rFonts w:asciiTheme="minorHAnsi" w:hAnsiTheme="minorHAnsi"/>
          <w:sz w:val="24"/>
          <w:szCs w:val="24"/>
        </w:rPr>
        <w:t xml:space="preserve"> 2015</w:t>
      </w:r>
      <w:r w:rsidR="007E23AF">
        <w:rPr>
          <w:rFonts w:asciiTheme="minorHAnsi" w:hAnsiTheme="minorHAnsi"/>
          <w:sz w:val="24"/>
          <w:szCs w:val="24"/>
        </w:rPr>
        <w:t xml:space="preserve"> (subject to confirming methodology of data collection)</w:t>
      </w:r>
      <w:r w:rsidR="00E64CBF">
        <w:rPr>
          <w:rFonts w:asciiTheme="minorHAnsi" w:hAnsiTheme="minorHAnsi"/>
          <w:sz w:val="24"/>
          <w:szCs w:val="24"/>
        </w:rPr>
        <w:t>.</w:t>
      </w:r>
      <w:r w:rsidR="00E64CBF" w:rsidRPr="00E64CBF">
        <w:rPr>
          <w:rFonts w:asciiTheme="minorHAnsi" w:hAnsiTheme="minorHAnsi"/>
          <w:sz w:val="24"/>
          <w:szCs w:val="24"/>
        </w:rPr>
        <w:t xml:space="preserve"> </w:t>
      </w:r>
    </w:p>
    <w:p w:rsidR="0011505D" w:rsidRPr="00743DA3" w:rsidRDefault="0011505D" w:rsidP="00F56ADC">
      <w:pPr>
        <w:pStyle w:val="Caption"/>
        <w:ind w:left="0" w:firstLine="0"/>
        <w:rPr>
          <w:rFonts w:asciiTheme="minorHAnsi" w:hAnsiTheme="minorHAnsi"/>
          <w:sz w:val="24"/>
          <w:szCs w:val="24"/>
        </w:rPr>
      </w:pPr>
      <w:bookmarkStart w:id="4" w:name="_Ref365907806"/>
      <w:r w:rsidRPr="00743DA3">
        <w:rPr>
          <w:rFonts w:asciiTheme="minorHAnsi" w:hAnsiTheme="minorHAnsi"/>
          <w:sz w:val="24"/>
          <w:szCs w:val="24"/>
        </w:rPr>
        <w:t xml:space="preserve">In addition, performance indicators will </w:t>
      </w:r>
      <w:r w:rsidR="00B954A4" w:rsidRPr="00743DA3">
        <w:rPr>
          <w:rFonts w:asciiTheme="minorHAnsi" w:hAnsiTheme="minorHAnsi"/>
          <w:sz w:val="24"/>
          <w:szCs w:val="24"/>
        </w:rPr>
        <w:t>be developed in the following areas:</w:t>
      </w:r>
    </w:p>
    <w:p w:rsidR="00E624FF" w:rsidRDefault="00743DA3" w:rsidP="00743DA3">
      <w:pPr>
        <w:pStyle w:val="ListParagraph"/>
        <w:numPr>
          <w:ilvl w:val="0"/>
          <w:numId w:val="26"/>
        </w:numPr>
        <w:rPr>
          <w:rFonts w:asciiTheme="minorHAnsi" w:hAnsiTheme="minorHAnsi"/>
          <w:sz w:val="24"/>
          <w:szCs w:val="24"/>
        </w:rPr>
      </w:pPr>
      <w:r w:rsidRPr="00743DA3">
        <w:rPr>
          <w:rFonts w:asciiTheme="minorHAnsi" w:hAnsiTheme="minorHAnsi"/>
          <w:b/>
          <w:sz w:val="24"/>
          <w:szCs w:val="24"/>
        </w:rPr>
        <w:t>Front door service:</w:t>
      </w:r>
      <w:r>
        <w:rPr>
          <w:rFonts w:asciiTheme="minorHAnsi" w:hAnsiTheme="minorHAnsi"/>
          <w:sz w:val="24"/>
          <w:szCs w:val="24"/>
        </w:rPr>
        <w:t xml:space="preserve"> Number of approaches from customers</w:t>
      </w:r>
    </w:p>
    <w:p w:rsidR="00743DA3" w:rsidRDefault="00743DA3" w:rsidP="00743DA3">
      <w:pPr>
        <w:pStyle w:val="ListParagraph"/>
        <w:numPr>
          <w:ilvl w:val="0"/>
          <w:numId w:val="26"/>
        </w:numPr>
        <w:rPr>
          <w:rFonts w:asciiTheme="minorHAnsi" w:hAnsiTheme="minorHAnsi"/>
          <w:sz w:val="24"/>
          <w:szCs w:val="24"/>
        </w:rPr>
      </w:pPr>
      <w:r w:rsidRPr="00743DA3">
        <w:rPr>
          <w:rFonts w:asciiTheme="minorHAnsi" w:hAnsiTheme="minorHAnsi"/>
          <w:b/>
          <w:sz w:val="24"/>
          <w:szCs w:val="24"/>
        </w:rPr>
        <w:t>Promote the region:</w:t>
      </w:r>
      <w:r>
        <w:rPr>
          <w:rFonts w:asciiTheme="minorHAnsi" w:hAnsiTheme="minorHAnsi"/>
          <w:sz w:val="24"/>
          <w:szCs w:val="24"/>
        </w:rPr>
        <w:t xml:space="preserve"> AVE of media coverage; newsletter subscribers; Twitter followers</w:t>
      </w:r>
    </w:p>
    <w:p w:rsidR="00743DA3" w:rsidRPr="00743DA3" w:rsidRDefault="00743DA3" w:rsidP="00743DA3">
      <w:pPr>
        <w:pStyle w:val="ListParagraph"/>
        <w:numPr>
          <w:ilvl w:val="0"/>
          <w:numId w:val="26"/>
        </w:numPr>
        <w:rPr>
          <w:rFonts w:asciiTheme="minorHAnsi" w:hAnsiTheme="minorHAnsi"/>
          <w:sz w:val="24"/>
          <w:szCs w:val="24"/>
        </w:rPr>
      </w:pPr>
      <w:r w:rsidRPr="00743DA3">
        <w:rPr>
          <w:rFonts w:asciiTheme="minorHAnsi" w:hAnsiTheme="minorHAnsi"/>
          <w:b/>
          <w:sz w:val="24"/>
          <w:szCs w:val="24"/>
        </w:rPr>
        <w:t>Explain the market:</w:t>
      </w:r>
      <w:r>
        <w:rPr>
          <w:rFonts w:asciiTheme="minorHAnsi" w:hAnsiTheme="minorHAnsi"/>
          <w:sz w:val="24"/>
          <w:szCs w:val="24"/>
        </w:rPr>
        <w:t xml:space="preserve"> Website hits for science and technology map</w:t>
      </w:r>
      <w:r w:rsidR="00614A2D">
        <w:rPr>
          <w:rFonts w:asciiTheme="minorHAnsi" w:hAnsiTheme="minorHAnsi"/>
          <w:sz w:val="24"/>
          <w:szCs w:val="24"/>
        </w:rPr>
        <w:t xml:space="preserve"> / MedCity website (track both –</w:t>
      </w:r>
      <w:r w:rsidR="006D3F6B">
        <w:rPr>
          <w:rFonts w:asciiTheme="minorHAnsi" w:hAnsiTheme="minorHAnsi"/>
          <w:sz w:val="24"/>
          <w:szCs w:val="24"/>
        </w:rPr>
        <w:t xml:space="preserve"> </w:t>
      </w:r>
      <w:r w:rsidR="00614A2D">
        <w:rPr>
          <w:rFonts w:asciiTheme="minorHAnsi" w:hAnsiTheme="minorHAnsi"/>
          <w:sz w:val="24"/>
          <w:szCs w:val="24"/>
        </w:rPr>
        <w:t xml:space="preserve">funding for cluster map not confirmed yet) </w:t>
      </w:r>
    </w:p>
    <w:p w:rsidR="00B954A4" w:rsidRPr="00743DA3" w:rsidRDefault="00B954A4" w:rsidP="00743DA3">
      <w:pPr>
        <w:rPr>
          <w:rFonts w:asciiTheme="minorHAnsi" w:hAnsiTheme="minorHAnsi"/>
          <w:sz w:val="24"/>
          <w:szCs w:val="24"/>
        </w:rPr>
      </w:pPr>
    </w:p>
    <w:p w:rsidR="003E69AB" w:rsidRPr="001C6B69" w:rsidRDefault="003E69AB" w:rsidP="00F56ADC">
      <w:pPr>
        <w:pStyle w:val="Caption"/>
        <w:ind w:left="0" w:firstLine="0"/>
        <w:rPr>
          <w:rFonts w:ascii="Georgia" w:hAnsi="Georgia"/>
          <w:b/>
          <w:i/>
          <w:sz w:val="28"/>
          <w:szCs w:val="28"/>
        </w:rPr>
      </w:pPr>
      <w:r w:rsidRPr="00743DA3">
        <w:rPr>
          <w:rFonts w:asciiTheme="minorHAnsi" w:hAnsiTheme="minorHAnsi"/>
          <w:sz w:val="24"/>
          <w:szCs w:val="24"/>
        </w:rPr>
        <w:br w:type="page"/>
      </w:r>
      <w:bookmarkEnd w:id="4"/>
      <w:r w:rsidRPr="001C6B69">
        <w:rPr>
          <w:rFonts w:ascii="Georgia" w:hAnsi="Georgia"/>
          <w:b/>
          <w:i/>
          <w:sz w:val="28"/>
          <w:szCs w:val="28"/>
        </w:rPr>
        <w:lastRenderedPageBreak/>
        <w:t xml:space="preserve">The key indicators </w:t>
      </w:r>
      <w:r w:rsidR="00FE795A" w:rsidRPr="001C6B69">
        <w:rPr>
          <w:rFonts w:ascii="Georgia" w:hAnsi="Georgia"/>
          <w:b/>
          <w:i/>
          <w:sz w:val="28"/>
          <w:szCs w:val="28"/>
        </w:rPr>
        <w:t>MedCity</w:t>
      </w:r>
      <w:r w:rsidRPr="001C6B69">
        <w:rPr>
          <w:rFonts w:ascii="Georgia" w:hAnsi="Georgia"/>
          <w:b/>
          <w:i/>
          <w:sz w:val="28"/>
          <w:szCs w:val="28"/>
        </w:rPr>
        <w:t xml:space="preserve"> will track</w:t>
      </w:r>
      <w:r w:rsidR="004B760C" w:rsidRPr="001C6B69">
        <w:rPr>
          <w:rFonts w:ascii="Georgia" w:hAnsi="Georgia"/>
          <w:b/>
          <w:i/>
          <w:sz w:val="28"/>
          <w:szCs w:val="28"/>
        </w:rPr>
        <w:t>:</w:t>
      </w:r>
    </w:p>
    <w:p w:rsidR="007E23AF" w:rsidRPr="00D858E1" w:rsidRDefault="007E23AF" w:rsidP="007E23AF">
      <w:pPr>
        <w:rPr>
          <w:sz w:val="24"/>
          <w:szCs w:val="24"/>
        </w:rPr>
      </w:pPr>
    </w:p>
    <w:p w:rsidR="007E23AF" w:rsidRPr="00D858E1" w:rsidRDefault="007E23AF" w:rsidP="007E23AF">
      <w:pPr>
        <w:rPr>
          <w:rFonts w:asciiTheme="minorHAnsi" w:hAnsiTheme="minorHAnsi"/>
          <w:sz w:val="24"/>
          <w:szCs w:val="24"/>
        </w:rPr>
      </w:pPr>
      <w:r w:rsidRPr="00D858E1">
        <w:rPr>
          <w:rFonts w:asciiTheme="minorHAnsi" w:hAnsiTheme="minorHAnsi"/>
          <w:sz w:val="24"/>
          <w:szCs w:val="24"/>
        </w:rPr>
        <w:t xml:space="preserve">The performance indicators </w:t>
      </w:r>
      <w:r>
        <w:rPr>
          <w:rFonts w:asciiTheme="minorHAnsi" w:hAnsiTheme="minorHAnsi"/>
          <w:sz w:val="24"/>
          <w:szCs w:val="24"/>
        </w:rPr>
        <w:t>set out below collectively provide</w:t>
      </w:r>
      <w:r w:rsidRPr="00D858E1">
        <w:rPr>
          <w:rFonts w:asciiTheme="minorHAnsi" w:hAnsiTheme="minorHAnsi"/>
          <w:sz w:val="24"/>
          <w:szCs w:val="24"/>
        </w:rPr>
        <w:t xml:space="preserve"> a ‘barometer </w:t>
      </w:r>
      <w:proofErr w:type="gramStart"/>
      <w:r w:rsidRPr="00D858E1">
        <w:rPr>
          <w:rFonts w:asciiTheme="minorHAnsi" w:hAnsiTheme="minorHAnsi"/>
          <w:sz w:val="24"/>
          <w:szCs w:val="24"/>
        </w:rPr>
        <w:t>reading‘ as</w:t>
      </w:r>
      <w:proofErr w:type="gramEnd"/>
      <w:r w:rsidRPr="00D858E1">
        <w:rPr>
          <w:rFonts w:asciiTheme="minorHAnsi" w:hAnsiTheme="minorHAnsi"/>
          <w:sz w:val="24"/>
          <w:szCs w:val="24"/>
        </w:rPr>
        <w:t xml:space="preserve"> a proxy for the </w:t>
      </w:r>
      <w:r>
        <w:rPr>
          <w:rFonts w:asciiTheme="minorHAnsi" w:hAnsiTheme="minorHAnsi"/>
          <w:sz w:val="24"/>
          <w:szCs w:val="24"/>
        </w:rPr>
        <w:t>economic impact</w:t>
      </w:r>
      <w:r w:rsidRPr="00D858E1">
        <w:rPr>
          <w:rFonts w:asciiTheme="minorHAnsi" w:hAnsiTheme="minorHAnsi"/>
          <w:sz w:val="24"/>
          <w:szCs w:val="24"/>
        </w:rPr>
        <w:t xml:space="preserve"> of MedCity</w:t>
      </w:r>
      <w:r>
        <w:rPr>
          <w:rFonts w:asciiTheme="minorHAnsi" w:hAnsiTheme="minorHAnsi"/>
          <w:sz w:val="24"/>
          <w:szCs w:val="24"/>
        </w:rPr>
        <w:t xml:space="preserve"> activity</w:t>
      </w:r>
      <w:r w:rsidRPr="00D858E1">
        <w:rPr>
          <w:rFonts w:asciiTheme="minorHAnsi" w:hAnsiTheme="minorHAnsi"/>
          <w:sz w:val="24"/>
          <w:szCs w:val="24"/>
        </w:rPr>
        <w:t>. MedCity will report progress in Y</w:t>
      </w:r>
      <w:r>
        <w:rPr>
          <w:rFonts w:asciiTheme="minorHAnsi" w:hAnsiTheme="minorHAnsi"/>
          <w:sz w:val="24"/>
          <w:szCs w:val="24"/>
        </w:rPr>
        <w:t>ear</w:t>
      </w:r>
      <w:r w:rsidRPr="00D858E1">
        <w:rPr>
          <w:rFonts w:asciiTheme="minorHAnsi" w:hAnsiTheme="minorHAnsi"/>
          <w:sz w:val="24"/>
          <w:szCs w:val="24"/>
        </w:rPr>
        <w:t xml:space="preserve"> 3 and 5; Y</w:t>
      </w:r>
      <w:r>
        <w:rPr>
          <w:rFonts w:asciiTheme="minorHAnsi" w:hAnsiTheme="minorHAnsi"/>
          <w:sz w:val="24"/>
          <w:szCs w:val="24"/>
        </w:rPr>
        <w:t>ea</w:t>
      </w:r>
      <w:r w:rsidRPr="00D858E1">
        <w:rPr>
          <w:rFonts w:asciiTheme="minorHAnsi" w:hAnsiTheme="minorHAnsi"/>
          <w:sz w:val="24"/>
          <w:szCs w:val="24"/>
        </w:rPr>
        <w:t>r 4 figures are therefore not shown in this document, but growth in that year has been taken into account in the underlying calculations.</w:t>
      </w:r>
      <w:r>
        <w:rPr>
          <w:rFonts w:asciiTheme="minorHAnsi" w:hAnsiTheme="minorHAnsi"/>
          <w:sz w:val="24"/>
          <w:szCs w:val="24"/>
        </w:rPr>
        <w:t xml:space="preserve"> </w:t>
      </w:r>
      <w:r w:rsidRPr="00D858E1">
        <w:rPr>
          <w:rFonts w:asciiTheme="minorHAnsi" w:hAnsiTheme="minorHAnsi"/>
          <w:sz w:val="24"/>
          <w:szCs w:val="24"/>
        </w:rPr>
        <w:t>Strategic impact measures will</w:t>
      </w:r>
      <w:r>
        <w:rPr>
          <w:rFonts w:asciiTheme="minorHAnsi" w:hAnsiTheme="minorHAnsi"/>
          <w:sz w:val="24"/>
          <w:szCs w:val="24"/>
        </w:rPr>
        <w:t xml:space="preserve"> also</w:t>
      </w:r>
      <w:r w:rsidRPr="00D858E1">
        <w:rPr>
          <w:rFonts w:asciiTheme="minorHAnsi" w:hAnsiTheme="minorHAnsi"/>
          <w:sz w:val="24"/>
          <w:szCs w:val="24"/>
        </w:rPr>
        <w:t xml:space="preserve"> be developed for discussion with the MedCity Advisory Board in May 2015. These are likely to be in the areas of investment, jobs and number of life sciences companies in the region</w:t>
      </w:r>
      <w:r>
        <w:rPr>
          <w:rFonts w:asciiTheme="minorHAnsi" w:hAnsiTheme="minorHAnsi"/>
          <w:sz w:val="24"/>
          <w:szCs w:val="24"/>
        </w:rPr>
        <w:t xml:space="preserve"> in order to capture overall growth</w:t>
      </w:r>
      <w:r w:rsidRPr="00D858E1">
        <w:rPr>
          <w:rFonts w:asciiTheme="minorHAnsi" w:hAnsiTheme="minorHAnsi"/>
          <w:sz w:val="24"/>
          <w:szCs w:val="24"/>
        </w:rPr>
        <w:t xml:space="preserve">. </w:t>
      </w:r>
      <w:r w:rsidRPr="004B33EE">
        <w:rPr>
          <w:rFonts w:asciiTheme="minorHAnsi" w:hAnsiTheme="minorHAnsi"/>
          <w:sz w:val="24"/>
          <w:szCs w:val="24"/>
        </w:rPr>
        <w:t xml:space="preserve">Baseline figures relate to London. </w:t>
      </w:r>
      <w:r w:rsidRPr="00D858E1">
        <w:rPr>
          <w:rFonts w:asciiTheme="minorHAnsi" w:hAnsiTheme="minorHAnsi"/>
          <w:sz w:val="24"/>
          <w:szCs w:val="24"/>
        </w:rPr>
        <w:t>Indicators will need to be agreed as stakeholder engagement progresses with Oxford, Cambridge and other partners. The draft MedCity business plan therefore must be viewed as a live and evolving document.</w:t>
      </w:r>
    </w:p>
    <w:p w:rsidR="007E23AF" w:rsidRPr="00D858E1" w:rsidRDefault="007E23AF" w:rsidP="007E23AF">
      <w:pPr>
        <w:rPr>
          <w:rFonts w:asciiTheme="minorHAnsi" w:hAnsiTheme="minorHAnsi"/>
          <w:sz w:val="24"/>
          <w:szCs w:val="24"/>
        </w:rPr>
      </w:pPr>
    </w:p>
    <w:p w:rsidR="007E23AF" w:rsidRPr="00D858E1" w:rsidRDefault="007E23AF" w:rsidP="007E23AF">
      <w:pPr>
        <w:rPr>
          <w:rFonts w:asciiTheme="minorHAnsi" w:hAnsiTheme="minorHAnsi"/>
          <w:sz w:val="24"/>
          <w:szCs w:val="24"/>
        </w:rPr>
      </w:pPr>
      <w:r w:rsidRPr="00D858E1">
        <w:rPr>
          <w:rFonts w:asciiTheme="minorHAnsi" w:hAnsiTheme="minorHAnsi"/>
          <w:sz w:val="24"/>
          <w:szCs w:val="24"/>
        </w:rPr>
        <w:t>MedCity is a project without precedent</w:t>
      </w:r>
      <w:r>
        <w:rPr>
          <w:rFonts w:asciiTheme="minorHAnsi" w:hAnsiTheme="minorHAnsi"/>
          <w:sz w:val="24"/>
          <w:szCs w:val="24"/>
        </w:rPr>
        <w:t>. E</w:t>
      </w:r>
      <w:r w:rsidRPr="00D858E1">
        <w:rPr>
          <w:rFonts w:asciiTheme="minorHAnsi" w:hAnsiTheme="minorHAnsi"/>
          <w:sz w:val="24"/>
          <w:szCs w:val="24"/>
        </w:rPr>
        <w:t xml:space="preserve">vidence </w:t>
      </w:r>
      <w:r>
        <w:rPr>
          <w:rFonts w:asciiTheme="minorHAnsi" w:hAnsiTheme="minorHAnsi"/>
          <w:sz w:val="24"/>
          <w:szCs w:val="24"/>
        </w:rPr>
        <w:t>of what is reasonable to set</w:t>
      </w:r>
      <w:r w:rsidRPr="00D858E1">
        <w:rPr>
          <w:rFonts w:asciiTheme="minorHAnsi" w:hAnsiTheme="minorHAnsi"/>
          <w:sz w:val="24"/>
          <w:szCs w:val="24"/>
        </w:rPr>
        <w:t xml:space="preserve"> </w:t>
      </w:r>
      <w:r>
        <w:rPr>
          <w:rFonts w:asciiTheme="minorHAnsi" w:hAnsiTheme="minorHAnsi"/>
          <w:sz w:val="24"/>
          <w:szCs w:val="24"/>
        </w:rPr>
        <w:t>may be</w:t>
      </w:r>
      <w:r w:rsidRPr="00D858E1">
        <w:rPr>
          <w:rFonts w:asciiTheme="minorHAnsi" w:hAnsiTheme="minorHAnsi"/>
          <w:sz w:val="24"/>
          <w:szCs w:val="24"/>
        </w:rPr>
        <w:t xml:space="preserve"> either absent or </w:t>
      </w:r>
      <w:r>
        <w:rPr>
          <w:rFonts w:asciiTheme="minorHAnsi" w:hAnsiTheme="minorHAnsi"/>
          <w:sz w:val="24"/>
          <w:szCs w:val="24"/>
        </w:rPr>
        <w:t>not easily</w:t>
      </w:r>
      <w:r w:rsidRPr="00D858E1">
        <w:rPr>
          <w:rFonts w:asciiTheme="minorHAnsi" w:hAnsiTheme="minorHAnsi"/>
          <w:sz w:val="24"/>
          <w:szCs w:val="24"/>
        </w:rPr>
        <w:t xml:space="preserve"> transferred from other projects. </w:t>
      </w:r>
      <w:r>
        <w:rPr>
          <w:rFonts w:asciiTheme="minorHAnsi" w:hAnsiTheme="minorHAnsi"/>
          <w:sz w:val="24"/>
          <w:szCs w:val="24"/>
        </w:rPr>
        <w:t xml:space="preserve">In particular it is difficult to isolate the causal variable of MedCity intervention as investment is attracted into the region and jobs are created. Such activity is subject to a wide range of variables. </w:t>
      </w:r>
      <w:r w:rsidRPr="00D858E1">
        <w:rPr>
          <w:rFonts w:asciiTheme="minorHAnsi" w:hAnsiTheme="minorHAnsi"/>
          <w:sz w:val="24"/>
          <w:szCs w:val="24"/>
        </w:rPr>
        <w:t xml:space="preserve">The values used are </w:t>
      </w:r>
      <w:r>
        <w:rPr>
          <w:rFonts w:asciiTheme="minorHAnsi" w:hAnsiTheme="minorHAnsi"/>
          <w:sz w:val="24"/>
          <w:szCs w:val="24"/>
        </w:rPr>
        <w:t xml:space="preserve">therefore </w:t>
      </w:r>
      <w:r w:rsidRPr="00D858E1">
        <w:rPr>
          <w:rFonts w:asciiTheme="minorHAnsi" w:hAnsiTheme="minorHAnsi"/>
          <w:sz w:val="24"/>
          <w:szCs w:val="24"/>
        </w:rPr>
        <w:t xml:space="preserve">subject to </w:t>
      </w:r>
      <w:r>
        <w:rPr>
          <w:rFonts w:asciiTheme="minorHAnsi" w:hAnsiTheme="minorHAnsi"/>
          <w:sz w:val="24"/>
          <w:szCs w:val="24"/>
        </w:rPr>
        <w:t>a</w:t>
      </w:r>
      <w:r w:rsidRPr="00D858E1">
        <w:rPr>
          <w:rFonts w:asciiTheme="minorHAnsi" w:hAnsiTheme="minorHAnsi"/>
          <w:sz w:val="24"/>
          <w:szCs w:val="24"/>
        </w:rPr>
        <w:t xml:space="preserve"> degree of uncertainty</w:t>
      </w:r>
      <w:r>
        <w:rPr>
          <w:rFonts w:asciiTheme="minorHAnsi" w:hAnsiTheme="minorHAnsi"/>
          <w:sz w:val="24"/>
          <w:szCs w:val="24"/>
        </w:rPr>
        <w:t>,</w:t>
      </w:r>
      <w:r w:rsidRPr="00D858E1">
        <w:rPr>
          <w:rFonts w:asciiTheme="minorHAnsi" w:hAnsiTheme="minorHAnsi"/>
          <w:sz w:val="24"/>
          <w:szCs w:val="24"/>
        </w:rPr>
        <w:t xml:space="preserve"> but are based on the best available information. </w:t>
      </w:r>
    </w:p>
    <w:p w:rsidR="007E23AF" w:rsidRPr="004B33EE" w:rsidRDefault="007E23AF" w:rsidP="007E23AF">
      <w:pPr>
        <w:rPr>
          <w:rFonts w:asciiTheme="minorHAnsi" w:hAnsiTheme="minorHAnsi"/>
          <w:sz w:val="24"/>
          <w:szCs w:val="24"/>
        </w:rPr>
      </w:pPr>
    </w:p>
    <w:p w:rsidR="007E23AF" w:rsidRPr="004B33EE" w:rsidRDefault="007E23AF" w:rsidP="007E23AF">
      <w:pPr>
        <w:rPr>
          <w:sz w:val="24"/>
          <w:szCs w:val="24"/>
        </w:rPr>
      </w:pPr>
      <w:r w:rsidRPr="004B33EE">
        <w:rPr>
          <w:rFonts w:asciiTheme="minorHAnsi" w:hAnsiTheme="minorHAnsi"/>
          <w:sz w:val="24"/>
          <w:szCs w:val="24"/>
        </w:rPr>
        <w:t>MedCity has agreed a methodology for assessing the value of direct jobs (from relevant FDI investments) resulting from the MedCity involvement. The proposal for estimating the prospective benefits relies on estimates of FDI in London as the major source of direct jobs, and through them, GVA. However, the</w:t>
      </w:r>
      <w:r w:rsidRPr="004B33EE">
        <w:rPr>
          <w:rFonts w:asciiTheme="minorHAnsi" w:hAnsiTheme="minorHAnsi" w:cs="Arial"/>
          <w:sz w:val="24"/>
          <w:szCs w:val="24"/>
        </w:rPr>
        <w:t xml:space="preserve"> difficulty of forecasting FDI jobs should be noted, as large investments cannot be accurately predicted. Due to the volatility of the data series, over the course of five years of jobs created (job persistence of three years is assumed), the calculated average annual jobs created is 10% above the previous trend</w:t>
      </w:r>
      <w:r w:rsidR="00195C11">
        <w:rPr>
          <w:rFonts w:asciiTheme="minorHAnsi" w:hAnsiTheme="minorHAnsi" w:cs="Arial"/>
          <w:sz w:val="24"/>
          <w:szCs w:val="24"/>
        </w:rPr>
        <w:t xml:space="preserve"> (5%</w:t>
      </w:r>
      <w:r w:rsidR="0015314C">
        <w:rPr>
          <w:rFonts w:asciiTheme="minorHAnsi" w:hAnsiTheme="minorHAnsi" w:cs="Arial"/>
          <w:sz w:val="24"/>
          <w:szCs w:val="24"/>
        </w:rPr>
        <w:t xml:space="preserve"> above trend is </w:t>
      </w:r>
      <w:r w:rsidR="00195C11">
        <w:rPr>
          <w:rFonts w:asciiTheme="minorHAnsi" w:hAnsiTheme="minorHAnsi" w:cs="Arial"/>
          <w:sz w:val="24"/>
          <w:szCs w:val="24"/>
        </w:rPr>
        <w:t>assumed</w:t>
      </w:r>
      <w:r w:rsidR="0015314C">
        <w:rPr>
          <w:rFonts w:asciiTheme="minorHAnsi" w:hAnsiTheme="minorHAnsi" w:cs="Arial"/>
          <w:sz w:val="24"/>
          <w:szCs w:val="24"/>
        </w:rPr>
        <w:t xml:space="preserve"> for</w:t>
      </w:r>
      <w:r w:rsidR="00195C11">
        <w:rPr>
          <w:rFonts w:asciiTheme="minorHAnsi" w:hAnsiTheme="minorHAnsi" w:cs="Arial"/>
          <w:sz w:val="24"/>
          <w:szCs w:val="24"/>
        </w:rPr>
        <w:t xml:space="preserve"> 2014/15)</w:t>
      </w:r>
      <w:r w:rsidRPr="004B33EE">
        <w:rPr>
          <w:rFonts w:asciiTheme="minorHAnsi" w:hAnsiTheme="minorHAnsi" w:cs="Arial"/>
          <w:sz w:val="24"/>
          <w:szCs w:val="24"/>
        </w:rPr>
        <w:t xml:space="preserve">. </w:t>
      </w:r>
      <w:r>
        <w:rPr>
          <w:rFonts w:asciiTheme="minorHAnsi" w:hAnsiTheme="minorHAnsi" w:cs="Arial"/>
          <w:sz w:val="24"/>
          <w:szCs w:val="24"/>
        </w:rPr>
        <w:t xml:space="preserve">This provides a benefit cost ratio </w:t>
      </w:r>
      <w:r w:rsidRPr="00CC21E4">
        <w:rPr>
          <w:rFonts w:asciiTheme="minorHAnsi" w:hAnsiTheme="minorHAnsi" w:cs="Arial"/>
          <w:sz w:val="24"/>
          <w:szCs w:val="24"/>
        </w:rPr>
        <w:t xml:space="preserve">in excess of 2. </w:t>
      </w:r>
      <w:r>
        <w:rPr>
          <w:rFonts w:asciiTheme="minorHAnsi" w:hAnsiTheme="minorHAnsi" w:cs="Arial"/>
          <w:sz w:val="24"/>
          <w:szCs w:val="24"/>
        </w:rPr>
        <w:t>In addition t</w:t>
      </w:r>
      <w:r w:rsidRPr="004B33EE">
        <w:rPr>
          <w:rFonts w:asciiTheme="minorHAnsi" w:hAnsiTheme="minorHAnsi"/>
          <w:sz w:val="24"/>
          <w:szCs w:val="24"/>
        </w:rPr>
        <w:t xml:space="preserve">here </w:t>
      </w:r>
      <w:r>
        <w:rPr>
          <w:rFonts w:asciiTheme="minorHAnsi" w:hAnsiTheme="minorHAnsi"/>
          <w:sz w:val="24"/>
          <w:szCs w:val="24"/>
        </w:rPr>
        <w:t>will be wider benefits from MedCity activity</w:t>
      </w:r>
      <w:r w:rsidRPr="004B33EE">
        <w:rPr>
          <w:rFonts w:asciiTheme="minorHAnsi" w:hAnsiTheme="minorHAnsi"/>
          <w:sz w:val="24"/>
          <w:szCs w:val="24"/>
        </w:rPr>
        <w:t>, which cannot be accurately estimated</w:t>
      </w:r>
      <w:r>
        <w:rPr>
          <w:rFonts w:asciiTheme="minorHAnsi" w:hAnsiTheme="minorHAnsi"/>
          <w:sz w:val="24"/>
          <w:szCs w:val="24"/>
        </w:rPr>
        <w:t xml:space="preserve"> here</w:t>
      </w:r>
      <w:r w:rsidRPr="004B33EE">
        <w:rPr>
          <w:rFonts w:asciiTheme="minorHAnsi" w:hAnsiTheme="minorHAnsi"/>
          <w:sz w:val="24"/>
          <w:szCs w:val="24"/>
        </w:rPr>
        <w:t xml:space="preserve">, </w:t>
      </w:r>
      <w:r>
        <w:rPr>
          <w:rFonts w:asciiTheme="minorHAnsi" w:hAnsiTheme="minorHAnsi"/>
          <w:sz w:val="24"/>
          <w:szCs w:val="24"/>
        </w:rPr>
        <w:t xml:space="preserve">as a result of activity derived from </w:t>
      </w:r>
      <w:r w:rsidRPr="004B33EE">
        <w:rPr>
          <w:rFonts w:asciiTheme="minorHAnsi" w:hAnsiTheme="minorHAnsi"/>
          <w:sz w:val="24"/>
          <w:szCs w:val="24"/>
        </w:rPr>
        <w:t xml:space="preserve">other </w:t>
      </w:r>
      <w:r>
        <w:rPr>
          <w:rFonts w:asciiTheme="minorHAnsi" w:hAnsiTheme="minorHAnsi"/>
          <w:sz w:val="24"/>
          <w:szCs w:val="24"/>
        </w:rPr>
        <w:t xml:space="preserve">funding </w:t>
      </w:r>
      <w:r w:rsidRPr="004B33EE">
        <w:rPr>
          <w:rFonts w:asciiTheme="minorHAnsi" w:hAnsiTheme="minorHAnsi"/>
          <w:sz w:val="24"/>
          <w:szCs w:val="24"/>
        </w:rPr>
        <w:t xml:space="preserve">sources, </w:t>
      </w:r>
      <w:r>
        <w:rPr>
          <w:rFonts w:asciiTheme="minorHAnsi" w:hAnsiTheme="minorHAnsi"/>
          <w:sz w:val="24"/>
          <w:szCs w:val="24"/>
        </w:rPr>
        <w:t>such as European funding (e.g. ERDF) and projects sponsored by private sector partners</w:t>
      </w:r>
      <w:r w:rsidRPr="004B33EE">
        <w:rPr>
          <w:rFonts w:asciiTheme="minorHAnsi" w:hAnsiTheme="minorHAnsi"/>
          <w:sz w:val="24"/>
          <w:szCs w:val="24"/>
        </w:rPr>
        <w:t xml:space="preserve">. </w:t>
      </w:r>
    </w:p>
    <w:p w:rsidR="007E23AF" w:rsidRDefault="007E23AF" w:rsidP="007E23AF">
      <w:pPr>
        <w:rPr>
          <w:rFonts w:ascii="Calibri" w:hAnsi="Calibri"/>
          <w:sz w:val="24"/>
          <w:szCs w:val="24"/>
        </w:rPr>
      </w:pPr>
      <w:r>
        <w:rPr>
          <w:rFonts w:ascii="Calibri" w:hAnsi="Calibri"/>
          <w:sz w:val="24"/>
          <w:szCs w:val="24"/>
        </w:rPr>
        <w:br w:type="page"/>
      </w:r>
    </w:p>
    <w:tbl>
      <w:tblPr>
        <w:tblW w:w="138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20" w:firstRow="1" w:lastRow="0" w:firstColumn="0" w:lastColumn="0" w:noHBand="0" w:noVBand="0"/>
      </w:tblPr>
      <w:tblGrid>
        <w:gridCol w:w="2235"/>
        <w:gridCol w:w="29"/>
        <w:gridCol w:w="2128"/>
        <w:gridCol w:w="1984"/>
        <w:gridCol w:w="2126"/>
        <w:gridCol w:w="2268"/>
        <w:gridCol w:w="3120"/>
      </w:tblGrid>
      <w:tr w:rsidR="007E23AF" w:rsidTr="0011505D">
        <w:trPr>
          <w:trHeight w:val="473"/>
          <w:tblHeader/>
        </w:trPr>
        <w:tc>
          <w:tcPr>
            <w:tcW w:w="2264" w:type="dxa"/>
            <w:gridSpan w:val="2"/>
            <w:tcBorders>
              <w:top w:val="single" w:sz="4" w:space="0" w:color="auto"/>
              <w:left w:val="single" w:sz="4" w:space="0" w:color="auto"/>
              <w:bottom w:val="single" w:sz="6" w:space="0" w:color="auto"/>
              <w:right w:val="single" w:sz="6" w:space="0" w:color="auto"/>
            </w:tcBorders>
            <w:shd w:val="clear" w:color="auto" w:fill="DBE5F1"/>
            <w:noWrap/>
            <w:hideMark/>
          </w:tcPr>
          <w:p w:rsidR="007E23AF" w:rsidRPr="008840BA" w:rsidRDefault="007E23AF" w:rsidP="0011505D">
            <w:pPr>
              <w:spacing w:before="60" w:after="60" w:line="280" w:lineRule="exact"/>
              <w:rPr>
                <w:rFonts w:asciiTheme="minorHAnsi" w:hAnsiTheme="minorHAnsi"/>
                <w:b/>
                <w:color w:val="000000"/>
                <w:sz w:val="22"/>
                <w:lang w:eastAsia="en-GB"/>
              </w:rPr>
            </w:pPr>
            <w:r w:rsidRPr="008840BA">
              <w:rPr>
                <w:rFonts w:asciiTheme="minorHAnsi" w:hAnsiTheme="minorHAnsi"/>
                <w:b/>
                <w:color w:val="000000"/>
                <w:sz w:val="22"/>
                <w:lang w:eastAsia="en-GB"/>
              </w:rPr>
              <w:lastRenderedPageBreak/>
              <w:t>Measure and metrics</w:t>
            </w:r>
            <w:r w:rsidR="000B70B1">
              <w:rPr>
                <w:rStyle w:val="FootnoteReference"/>
                <w:rFonts w:asciiTheme="minorHAnsi" w:hAnsiTheme="minorHAnsi"/>
                <w:b/>
                <w:color w:val="000000"/>
                <w:sz w:val="22"/>
                <w:lang w:eastAsia="en-GB"/>
              </w:rPr>
              <w:footnoteReference w:id="1"/>
            </w:r>
          </w:p>
        </w:tc>
        <w:tc>
          <w:tcPr>
            <w:tcW w:w="2128" w:type="dxa"/>
            <w:tcBorders>
              <w:top w:val="single" w:sz="4" w:space="0" w:color="auto"/>
              <w:left w:val="single" w:sz="6" w:space="0" w:color="auto"/>
              <w:bottom w:val="single" w:sz="6" w:space="0" w:color="auto"/>
              <w:right w:val="single" w:sz="6" w:space="0" w:color="auto"/>
            </w:tcBorders>
            <w:shd w:val="clear" w:color="auto" w:fill="DBE5F1"/>
            <w:noWrap/>
            <w:hideMark/>
          </w:tcPr>
          <w:p w:rsidR="007E23AF" w:rsidRPr="008840BA" w:rsidRDefault="007E23AF" w:rsidP="0011505D">
            <w:pPr>
              <w:spacing w:before="60" w:after="60" w:line="280" w:lineRule="exact"/>
              <w:rPr>
                <w:rFonts w:asciiTheme="minorHAnsi" w:hAnsiTheme="minorHAnsi"/>
                <w:b/>
                <w:color w:val="000000"/>
                <w:sz w:val="22"/>
                <w:lang w:eastAsia="en-GB"/>
              </w:rPr>
            </w:pPr>
            <w:proofErr w:type="spellStart"/>
            <w:r>
              <w:rPr>
                <w:rFonts w:asciiTheme="minorHAnsi" w:hAnsiTheme="minorHAnsi"/>
                <w:b/>
                <w:color w:val="000000"/>
                <w:sz w:val="22"/>
                <w:lang w:eastAsia="en-GB"/>
              </w:rPr>
              <w:t>Yr</w:t>
            </w:r>
            <w:proofErr w:type="spellEnd"/>
            <w:r>
              <w:rPr>
                <w:rFonts w:asciiTheme="minorHAnsi" w:hAnsiTheme="minorHAnsi"/>
                <w:b/>
                <w:color w:val="000000"/>
                <w:sz w:val="22"/>
                <w:lang w:eastAsia="en-GB"/>
              </w:rPr>
              <w:t xml:space="preserve"> 2 – 2015/16</w:t>
            </w:r>
          </w:p>
        </w:tc>
        <w:tc>
          <w:tcPr>
            <w:tcW w:w="1984" w:type="dxa"/>
            <w:tcBorders>
              <w:top w:val="single" w:sz="4" w:space="0" w:color="auto"/>
              <w:left w:val="single" w:sz="6" w:space="0" w:color="auto"/>
              <w:bottom w:val="single" w:sz="6" w:space="0" w:color="auto"/>
              <w:right w:val="single" w:sz="6" w:space="0" w:color="auto"/>
            </w:tcBorders>
            <w:shd w:val="clear" w:color="auto" w:fill="DBE5F1"/>
            <w:hideMark/>
          </w:tcPr>
          <w:p w:rsidR="007E23AF" w:rsidRPr="008840BA" w:rsidRDefault="007E23AF" w:rsidP="0011505D">
            <w:pPr>
              <w:spacing w:before="60" w:after="60" w:line="280" w:lineRule="exact"/>
              <w:rPr>
                <w:rFonts w:asciiTheme="minorHAnsi" w:hAnsiTheme="minorHAnsi"/>
                <w:b/>
                <w:color w:val="000000"/>
                <w:sz w:val="22"/>
                <w:lang w:eastAsia="en-GB"/>
              </w:rPr>
            </w:pPr>
            <w:proofErr w:type="spellStart"/>
            <w:r>
              <w:rPr>
                <w:rFonts w:asciiTheme="minorHAnsi" w:hAnsiTheme="minorHAnsi"/>
                <w:b/>
                <w:color w:val="000000"/>
                <w:sz w:val="22"/>
                <w:lang w:eastAsia="en-GB"/>
              </w:rPr>
              <w:t>Yr</w:t>
            </w:r>
            <w:proofErr w:type="spellEnd"/>
            <w:r>
              <w:rPr>
                <w:rFonts w:asciiTheme="minorHAnsi" w:hAnsiTheme="minorHAnsi"/>
                <w:b/>
                <w:color w:val="000000"/>
                <w:sz w:val="22"/>
                <w:lang w:eastAsia="en-GB"/>
              </w:rPr>
              <w:t xml:space="preserve"> 3 – 2016/17</w:t>
            </w:r>
          </w:p>
        </w:tc>
        <w:tc>
          <w:tcPr>
            <w:tcW w:w="2126" w:type="dxa"/>
            <w:tcBorders>
              <w:top w:val="single" w:sz="4" w:space="0" w:color="auto"/>
              <w:left w:val="single" w:sz="6" w:space="0" w:color="auto"/>
              <w:bottom w:val="single" w:sz="6" w:space="0" w:color="auto"/>
              <w:right w:val="single" w:sz="6" w:space="0" w:color="auto"/>
            </w:tcBorders>
            <w:shd w:val="clear" w:color="auto" w:fill="DBE5F1"/>
            <w:noWrap/>
            <w:hideMark/>
          </w:tcPr>
          <w:p w:rsidR="007E23AF" w:rsidRPr="008840BA" w:rsidRDefault="007E23AF" w:rsidP="0011505D">
            <w:pPr>
              <w:spacing w:before="60" w:after="60" w:line="280" w:lineRule="exact"/>
              <w:rPr>
                <w:rFonts w:asciiTheme="minorHAnsi" w:hAnsiTheme="minorHAnsi"/>
                <w:b/>
                <w:color w:val="000000"/>
                <w:sz w:val="22"/>
                <w:lang w:eastAsia="en-GB"/>
              </w:rPr>
            </w:pPr>
            <w:proofErr w:type="spellStart"/>
            <w:r>
              <w:rPr>
                <w:rFonts w:asciiTheme="minorHAnsi" w:hAnsiTheme="minorHAnsi"/>
                <w:b/>
                <w:color w:val="000000"/>
                <w:sz w:val="22"/>
                <w:lang w:eastAsia="en-GB"/>
              </w:rPr>
              <w:t>Yr</w:t>
            </w:r>
            <w:proofErr w:type="spellEnd"/>
            <w:r>
              <w:rPr>
                <w:rFonts w:asciiTheme="minorHAnsi" w:hAnsiTheme="minorHAnsi"/>
                <w:b/>
                <w:color w:val="000000"/>
                <w:sz w:val="22"/>
                <w:lang w:eastAsia="en-GB"/>
              </w:rPr>
              <w:t xml:space="preserve"> 5 – 2018/19</w:t>
            </w:r>
          </w:p>
        </w:tc>
        <w:tc>
          <w:tcPr>
            <w:tcW w:w="2268" w:type="dxa"/>
            <w:tcBorders>
              <w:top w:val="single" w:sz="4" w:space="0" w:color="auto"/>
              <w:left w:val="single" w:sz="6" w:space="0" w:color="auto"/>
              <w:bottom w:val="single" w:sz="6" w:space="0" w:color="auto"/>
              <w:right w:val="single" w:sz="6" w:space="0" w:color="auto"/>
            </w:tcBorders>
            <w:shd w:val="clear" w:color="auto" w:fill="DBE5F1"/>
            <w:noWrap/>
            <w:hideMark/>
          </w:tcPr>
          <w:p w:rsidR="007E23AF" w:rsidRPr="008840BA" w:rsidRDefault="007E23AF" w:rsidP="0011505D">
            <w:pPr>
              <w:spacing w:before="60" w:after="60" w:line="280" w:lineRule="exact"/>
              <w:rPr>
                <w:rFonts w:asciiTheme="minorHAnsi" w:hAnsiTheme="minorHAnsi"/>
                <w:b/>
                <w:color w:val="FF0000"/>
                <w:sz w:val="22"/>
                <w:lang w:eastAsia="en-GB"/>
              </w:rPr>
            </w:pPr>
            <w:r w:rsidRPr="008840BA">
              <w:rPr>
                <w:rFonts w:asciiTheme="minorHAnsi" w:hAnsiTheme="minorHAnsi"/>
                <w:b/>
                <w:color w:val="000000"/>
                <w:sz w:val="22"/>
                <w:lang w:eastAsia="en-GB"/>
              </w:rPr>
              <w:t xml:space="preserve">Baseline </w:t>
            </w:r>
          </w:p>
        </w:tc>
        <w:tc>
          <w:tcPr>
            <w:tcW w:w="3120" w:type="dxa"/>
            <w:tcBorders>
              <w:top w:val="single" w:sz="4" w:space="0" w:color="auto"/>
              <w:left w:val="single" w:sz="6" w:space="0" w:color="auto"/>
              <w:bottom w:val="single" w:sz="6" w:space="0" w:color="auto"/>
              <w:right w:val="single" w:sz="4" w:space="0" w:color="auto"/>
            </w:tcBorders>
            <w:shd w:val="clear" w:color="auto" w:fill="DBE5F1"/>
            <w:noWrap/>
            <w:hideMark/>
          </w:tcPr>
          <w:p w:rsidR="007E23AF" w:rsidRPr="008840BA" w:rsidRDefault="007E23AF" w:rsidP="0011505D">
            <w:pPr>
              <w:spacing w:before="60" w:after="60" w:line="280" w:lineRule="exact"/>
              <w:rPr>
                <w:rFonts w:asciiTheme="minorHAnsi" w:hAnsiTheme="minorHAnsi"/>
                <w:b/>
                <w:color w:val="000000"/>
                <w:sz w:val="22"/>
                <w:lang w:eastAsia="en-GB"/>
              </w:rPr>
            </w:pPr>
            <w:r w:rsidRPr="008840BA">
              <w:rPr>
                <w:rFonts w:asciiTheme="minorHAnsi" w:hAnsiTheme="minorHAnsi"/>
                <w:b/>
                <w:color w:val="000000"/>
                <w:sz w:val="22"/>
                <w:lang w:eastAsia="en-GB"/>
              </w:rPr>
              <w:t>Measurement method</w:t>
            </w:r>
            <w:r w:rsidR="00925857">
              <w:rPr>
                <w:rStyle w:val="FootnoteReference"/>
                <w:rFonts w:asciiTheme="minorHAnsi" w:hAnsiTheme="minorHAnsi"/>
                <w:b/>
                <w:color w:val="000000"/>
                <w:sz w:val="22"/>
                <w:lang w:eastAsia="en-GB"/>
              </w:rPr>
              <w:footnoteReference w:id="2"/>
            </w:r>
          </w:p>
        </w:tc>
      </w:tr>
      <w:tr w:rsidR="007E23AF" w:rsidTr="0011505D">
        <w:tc>
          <w:tcPr>
            <w:tcW w:w="13890" w:type="dxa"/>
            <w:gridSpan w:val="7"/>
            <w:tcBorders>
              <w:top w:val="single" w:sz="6" w:space="0" w:color="auto"/>
              <w:left w:val="single" w:sz="4" w:space="0" w:color="auto"/>
              <w:bottom w:val="single" w:sz="6" w:space="0" w:color="auto"/>
              <w:right w:val="single" w:sz="4" w:space="0" w:color="auto"/>
            </w:tcBorders>
            <w:hideMark/>
          </w:tcPr>
          <w:p w:rsidR="007E23AF" w:rsidRDefault="007E23AF" w:rsidP="0011505D">
            <w:pPr>
              <w:pStyle w:val="PAtabletextbodytext"/>
              <w:rPr>
                <w:rFonts w:ascii="Calibri" w:hAnsi="Calibri"/>
                <w:b/>
                <w:color w:val="000000"/>
                <w:sz w:val="22"/>
                <w:szCs w:val="22"/>
                <w:lang w:eastAsia="en-GB"/>
              </w:rPr>
            </w:pPr>
            <w:r>
              <w:rPr>
                <w:rFonts w:ascii="Calibri" w:hAnsi="Calibri"/>
                <w:b/>
                <w:color w:val="000000"/>
                <w:sz w:val="22"/>
                <w:szCs w:val="22"/>
                <w:lang w:eastAsia="en-GB"/>
              </w:rPr>
              <w:t xml:space="preserve">      Economic impact</w:t>
            </w:r>
          </w:p>
        </w:tc>
      </w:tr>
      <w:tr w:rsidR="007E23AF" w:rsidTr="0011505D">
        <w:tc>
          <w:tcPr>
            <w:tcW w:w="2264" w:type="dxa"/>
            <w:gridSpan w:val="2"/>
            <w:tcBorders>
              <w:top w:val="single" w:sz="6" w:space="0" w:color="auto"/>
              <w:left w:val="single" w:sz="4" w:space="0" w:color="auto"/>
              <w:bottom w:val="single" w:sz="6" w:space="0" w:color="auto"/>
              <w:right w:val="single" w:sz="6" w:space="0" w:color="auto"/>
            </w:tcBorders>
            <w:noWrap/>
            <w:hideMark/>
          </w:tcPr>
          <w:p w:rsidR="007E23AF" w:rsidRDefault="007E23AF" w:rsidP="0011505D">
            <w:pPr>
              <w:pStyle w:val="PAtabletextbodytext"/>
              <w:rPr>
                <w:rFonts w:ascii="Calibri" w:hAnsi="Calibri"/>
                <w:color w:val="000000"/>
                <w:sz w:val="22"/>
                <w:szCs w:val="22"/>
                <w:lang w:eastAsia="en-GB"/>
              </w:rPr>
            </w:pPr>
            <w:r>
              <w:rPr>
                <w:rFonts w:ascii="Calibri" w:hAnsi="Calibri"/>
                <w:color w:val="000000"/>
                <w:sz w:val="22"/>
                <w:szCs w:val="22"/>
                <w:lang w:eastAsia="en-GB"/>
              </w:rPr>
              <w:t xml:space="preserve">GVA (cumulative) of </w:t>
            </w:r>
            <w:r w:rsidRPr="00B8234E">
              <w:rPr>
                <w:rFonts w:ascii="Calibri" w:hAnsi="Calibri"/>
                <w:color w:val="000000"/>
                <w:sz w:val="22"/>
                <w:szCs w:val="22"/>
                <w:lang w:eastAsia="en-GB"/>
              </w:rPr>
              <w:t>additional</w:t>
            </w:r>
            <w:r>
              <w:rPr>
                <w:rFonts w:ascii="Calibri" w:hAnsi="Calibri"/>
                <w:color w:val="000000"/>
                <w:sz w:val="22"/>
                <w:szCs w:val="22"/>
                <w:lang w:eastAsia="en-GB"/>
              </w:rPr>
              <w:t xml:space="preserve"> direct life sciences jobs resulting from the MedCity project</w:t>
            </w:r>
            <w:r w:rsidR="00143181">
              <w:rPr>
                <w:rStyle w:val="FootnoteReference"/>
                <w:rFonts w:ascii="Calibri" w:hAnsi="Calibri"/>
                <w:color w:val="000000"/>
                <w:sz w:val="22"/>
                <w:szCs w:val="22"/>
                <w:lang w:eastAsia="en-GB"/>
              </w:rPr>
              <w:footnoteReference w:id="3"/>
            </w:r>
          </w:p>
        </w:tc>
        <w:tc>
          <w:tcPr>
            <w:tcW w:w="2128" w:type="dxa"/>
            <w:tcBorders>
              <w:top w:val="single" w:sz="6" w:space="0" w:color="auto"/>
              <w:left w:val="single" w:sz="6" w:space="0" w:color="auto"/>
              <w:bottom w:val="single" w:sz="6" w:space="0" w:color="auto"/>
              <w:right w:val="single" w:sz="6" w:space="0" w:color="auto"/>
            </w:tcBorders>
            <w:noWrap/>
          </w:tcPr>
          <w:p w:rsidR="007E23AF" w:rsidRPr="00E373F9" w:rsidRDefault="007E23AF" w:rsidP="0011505D">
            <w:pPr>
              <w:pStyle w:val="PAtabletextbodytext"/>
              <w:rPr>
                <w:rFonts w:ascii="Calibri" w:hAnsi="Calibri"/>
                <w:color w:val="000000"/>
                <w:sz w:val="22"/>
                <w:szCs w:val="22"/>
                <w:lang w:eastAsia="en-GB"/>
              </w:rPr>
            </w:pPr>
            <w:r w:rsidRPr="00E373F9">
              <w:rPr>
                <w:rFonts w:ascii="Calibri" w:hAnsi="Calibri"/>
                <w:color w:val="000000"/>
                <w:sz w:val="22"/>
                <w:szCs w:val="22"/>
                <w:lang w:eastAsia="en-GB"/>
              </w:rPr>
              <w:t>£1.7m</w:t>
            </w:r>
          </w:p>
        </w:tc>
        <w:tc>
          <w:tcPr>
            <w:tcW w:w="1984" w:type="dxa"/>
            <w:tcBorders>
              <w:top w:val="single" w:sz="6" w:space="0" w:color="auto"/>
              <w:left w:val="single" w:sz="6" w:space="0" w:color="auto"/>
              <w:bottom w:val="single" w:sz="6" w:space="0" w:color="auto"/>
              <w:right w:val="single" w:sz="6" w:space="0" w:color="auto"/>
            </w:tcBorders>
          </w:tcPr>
          <w:p w:rsidR="007E23AF" w:rsidRPr="00E373F9" w:rsidRDefault="007E23AF" w:rsidP="0011505D">
            <w:pPr>
              <w:pStyle w:val="PAtabletextbodytext"/>
              <w:rPr>
                <w:rFonts w:ascii="Calibri" w:hAnsi="Calibri"/>
                <w:color w:val="000000"/>
                <w:sz w:val="22"/>
                <w:szCs w:val="22"/>
                <w:lang w:eastAsia="en-GB"/>
              </w:rPr>
            </w:pPr>
            <w:r>
              <w:rPr>
                <w:rFonts w:ascii="Calibri" w:hAnsi="Calibri"/>
                <w:color w:val="000000"/>
                <w:sz w:val="22"/>
                <w:szCs w:val="22"/>
                <w:lang w:eastAsia="en-GB"/>
              </w:rPr>
              <w:t>£3.7m</w:t>
            </w:r>
          </w:p>
        </w:tc>
        <w:tc>
          <w:tcPr>
            <w:tcW w:w="2126" w:type="dxa"/>
            <w:tcBorders>
              <w:top w:val="single" w:sz="6" w:space="0" w:color="auto"/>
              <w:left w:val="single" w:sz="6" w:space="0" w:color="auto"/>
              <w:bottom w:val="single" w:sz="6" w:space="0" w:color="auto"/>
              <w:right w:val="single" w:sz="6" w:space="0" w:color="auto"/>
            </w:tcBorders>
            <w:noWrap/>
          </w:tcPr>
          <w:p w:rsidR="007E23AF" w:rsidRPr="00E373F9" w:rsidRDefault="007E23AF" w:rsidP="0011505D">
            <w:pPr>
              <w:pStyle w:val="PAtabletextbodytext"/>
              <w:rPr>
                <w:rFonts w:ascii="Calibri" w:hAnsi="Calibri"/>
                <w:color w:val="000000"/>
                <w:sz w:val="22"/>
                <w:szCs w:val="22"/>
                <w:lang w:eastAsia="en-GB"/>
              </w:rPr>
            </w:pPr>
            <w:r>
              <w:rPr>
                <w:rFonts w:ascii="Calibri" w:hAnsi="Calibri"/>
                <w:color w:val="000000"/>
                <w:sz w:val="22"/>
                <w:szCs w:val="22"/>
                <w:lang w:eastAsia="en-GB"/>
              </w:rPr>
              <w:t>£8.4m</w:t>
            </w:r>
          </w:p>
        </w:tc>
        <w:tc>
          <w:tcPr>
            <w:tcW w:w="2268" w:type="dxa"/>
            <w:tcBorders>
              <w:top w:val="single" w:sz="6" w:space="0" w:color="auto"/>
              <w:left w:val="single" w:sz="6" w:space="0" w:color="auto"/>
              <w:bottom w:val="single" w:sz="6" w:space="0" w:color="auto"/>
              <w:right w:val="single" w:sz="6" w:space="0" w:color="auto"/>
            </w:tcBorders>
            <w:noWrap/>
            <w:hideMark/>
          </w:tcPr>
          <w:p w:rsidR="007E23AF" w:rsidRDefault="007E23AF" w:rsidP="0011505D">
            <w:pPr>
              <w:pStyle w:val="PAtabletextbodytext"/>
              <w:rPr>
                <w:rFonts w:ascii="Calibri" w:hAnsi="Calibri"/>
                <w:color w:val="000000"/>
                <w:sz w:val="22"/>
                <w:szCs w:val="22"/>
                <w:lang w:eastAsia="en-GB"/>
              </w:rPr>
            </w:pPr>
            <w:r>
              <w:rPr>
                <w:rFonts w:ascii="Calibri" w:hAnsi="Calibri"/>
                <w:color w:val="000000"/>
                <w:sz w:val="22"/>
                <w:szCs w:val="22"/>
                <w:lang w:eastAsia="en-GB"/>
              </w:rPr>
              <w:t xml:space="preserve">n/a  </w:t>
            </w:r>
          </w:p>
        </w:tc>
        <w:tc>
          <w:tcPr>
            <w:tcW w:w="3120" w:type="dxa"/>
            <w:tcBorders>
              <w:top w:val="single" w:sz="6" w:space="0" w:color="auto"/>
              <w:left w:val="single" w:sz="6" w:space="0" w:color="auto"/>
              <w:bottom w:val="single" w:sz="6" w:space="0" w:color="auto"/>
              <w:right w:val="single" w:sz="4" w:space="0" w:color="auto"/>
            </w:tcBorders>
            <w:noWrap/>
            <w:hideMark/>
          </w:tcPr>
          <w:p w:rsidR="007E23AF" w:rsidRDefault="007E23AF" w:rsidP="0011505D">
            <w:pPr>
              <w:pStyle w:val="PAtabletextbodytext"/>
              <w:rPr>
                <w:rFonts w:asciiTheme="minorHAnsi" w:hAnsiTheme="minorHAnsi"/>
                <w:color w:val="000000"/>
                <w:sz w:val="22"/>
                <w:szCs w:val="22"/>
                <w:lang w:eastAsia="en-GB"/>
              </w:rPr>
            </w:pPr>
            <w:r>
              <w:rPr>
                <w:rFonts w:asciiTheme="minorHAnsi" w:hAnsiTheme="minorHAnsi"/>
                <w:color w:val="000000"/>
                <w:sz w:val="22"/>
                <w:szCs w:val="22"/>
                <w:lang w:eastAsia="en-GB"/>
              </w:rPr>
              <w:t>GVA calculated by using cumulative discounted direct job years</w:t>
            </w:r>
            <w:r>
              <w:rPr>
                <w:rStyle w:val="FootnoteReference"/>
                <w:color w:val="000000"/>
                <w:sz w:val="22"/>
                <w:szCs w:val="22"/>
                <w:lang w:eastAsia="en-GB"/>
              </w:rPr>
              <w:footnoteReference w:id="4"/>
            </w:r>
            <w:r>
              <w:rPr>
                <w:rFonts w:asciiTheme="minorHAnsi" w:hAnsiTheme="minorHAnsi"/>
                <w:color w:val="000000"/>
                <w:sz w:val="22"/>
                <w:szCs w:val="22"/>
                <w:lang w:eastAsia="en-GB"/>
              </w:rPr>
              <w:t xml:space="preserve"> (see row below) multiplied by GVA per job in this sector of </w:t>
            </w:r>
            <w:r>
              <w:rPr>
                <w:rFonts w:asciiTheme="minorHAnsi" w:hAnsiTheme="minorHAnsi"/>
                <w:sz w:val="22"/>
                <w:szCs w:val="22"/>
              </w:rPr>
              <w:t>£87,200 in 2015 prices.</w:t>
            </w:r>
            <w:r>
              <w:rPr>
                <w:rStyle w:val="FootnoteReference"/>
                <w:sz w:val="22"/>
                <w:szCs w:val="22"/>
              </w:rPr>
              <w:footnoteReference w:id="5"/>
            </w:r>
          </w:p>
        </w:tc>
      </w:tr>
      <w:tr w:rsidR="007E23AF" w:rsidTr="0011505D">
        <w:tc>
          <w:tcPr>
            <w:tcW w:w="2264" w:type="dxa"/>
            <w:gridSpan w:val="2"/>
            <w:tcBorders>
              <w:top w:val="single" w:sz="6" w:space="0" w:color="auto"/>
              <w:left w:val="single" w:sz="4" w:space="0" w:color="auto"/>
              <w:bottom w:val="single" w:sz="6" w:space="0" w:color="auto"/>
              <w:right w:val="single" w:sz="6" w:space="0" w:color="auto"/>
            </w:tcBorders>
            <w:noWrap/>
          </w:tcPr>
          <w:p w:rsidR="007E23AF" w:rsidRDefault="007E23AF" w:rsidP="0011505D">
            <w:pPr>
              <w:pStyle w:val="PAtabletextbodytext"/>
              <w:rPr>
                <w:rFonts w:ascii="Calibri" w:hAnsi="Calibri"/>
                <w:color w:val="000000"/>
                <w:sz w:val="22"/>
                <w:szCs w:val="22"/>
                <w:lang w:eastAsia="en-GB"/>
              </w:rPr>
            </w:pPr>
            <w:r>
              <w:rPr>
                <w:rFonts w:ascii="Calibri" w:hAnsi="Calibri"/>
                <w:color w:val="000000"/>
                <w:sz w:val="22"/>
                <w:szCs w:val="22"/>
                <w:lang w:eastAsia="en-GB"/>
              </w:rPr>
              <w:t xml:space="preserve">Number of direct life sciences jobs </w:t>
            </w:r>
          </w:p>
        </w:tc>
        <w:tc>
          <w:tcPr>
            <w:tcW w:w="2128" w:type="dxa"/>
            <w:tcBorders>
              <w:top w:val="single" w:sz="6" w:space="0" w:color="auto"/>
              <w:left w:val="single" w:sz="6" w:space="0" w:color="auto"/>
              <w:bottom w:val="single" w:sz="6" w:space="0" w:color="auto"/>
              <w:right w:val="single" w:sz="6" w:space="0" w:color="auto"/>
            </w:tcBorders>
            <w:noWrap/>
          </w:tcPr>
          <w:p w:rsidR="007E23AF" w:rsidRDefault="007E23AF" w:rsidP="0011505D">
            <w:pPr>
              <w:pStyle w:val="PAtabletextbodytext"/>
              <w:rPr>
                <w:rFonts w:ascii="Calibri" w:hAnsi="Calibri"/>
                <w:sz w:val="22"/>
                <w:szCs w:val="22"/>
                <w:lang w:eastAsia="en-GB"/>
              </w:rPr>
            </w:pPr>
            <w:r>
              <w:rPr>
                <w:rFonts w:ascii="Calibri" w:hAnsi="Calibri"/>
                <w:sz w:val="22"/>
                <w:szCs w:val="22"/>
                <w:lang w:eastAsia="en-GB"/>
              </w:rPr>
              <w:t>110</w:t>
            </w:r>
          </w:p>
        </w:tc>
        <w:tc>
          <w:tcPr>
            <w:tcW w:w="1984" w:type="dxa"/>
            <w:tcBorders>
              <w:top w:val="single" w:sz="6" w:space="0" w:color="auto"/>
              <w:left w:val="single" w:sz="6" w:space="0" w:color="auto"/>
              <w:bottom w:val="single" w:sz="6" w:space="0" w:color="auto"/>
              <w:right w:val="single" w:sz="6" w:space="0" w:color="auto"/>
            </w:tcBorders>
          </w:tcPr>
          <w:p w:rsidR="007E23AF" w:rsidRDefault="007E23AF" w:rsidP="0011505D">
            <w:pPr>
              <w:pStyle w:val="PAtabletextbodytext"/>
              <w:rPr>
                <w:rFonts w:ascii="Calibri" w:hAnsi="Calibri"/>
                <w:sz w:val="22"/>
                <w:szCs w:val="22"/>
                <w:lang w:eastAsia="en-GB"/>
              </w:rPr>
            </w:pPr>
            <w:r>
              <w:rPr>
                <w:rFonts w:ascii="Calibri" w:hAnsi="Calibri"/>
                <w:sz w:val="22"/>
                <w:szCs w:val="22"/>
                <w:lang w:eastAsia="en-GB"/>
              </w:rPr>
              <w:t>110</w:t>
            </w:r>
          </w:p>
        </w:tc>
        <w:tc>
          <w:tcPr>
            <w:tcW w:w="2126" w:type="dxa"/>
            <w:tcBorders>
              <w:top w:val="single" w:sz="6" w:space="0" w:color="auto"/>
              <w:left w:val="single" w:sz="6" w:space="0" w:color="auto"/>
              <w:bottom w:val="single" w:sz="6" w:space="0" w:color="auto"/>
              <w:right w:val="single" w:sz="6" w:space="0" w:color="auto"/>
            </w:tcBorders>
            <w:noWrap/>
          </w:tcPr>
          <w:p w:rsidR="007E23AF" w:rsidRDefault="007E23AF" w:rsidP="0011505D">
            <w:pPr>
              <w:pStyle w:val="PAtabletextbodytext"/>
              <w:rPr>
                <w:rFonts w:ascii="Calibri" w:hAnsi="Calibri"/>
                <w:sz w:val="22"/>
                <w:szCs w:val="22"/>
                <w:lang w:eastAsia="en-GB"/>
              </w:rPr>
            </w:pPr>
            <w:r>
              <w:rPr>
                <w:rFonts w:ascii="Calibri" w:hAnsi="Calibri"/>
                <w:sz w:val="22"/>
                <w:szCs w:val="22"/>
                <w:lang w:eastAsia="en-GB"/>
              </w:rPr>
              <w:t>110</w:t>
            </w:r>
          </w:p>
        </w:tc>
        <w:tc>
          <w:tcPr>
            <w:tcW w:w="2268" w:type="dxa"/>
            <w:tcBorders>
              <w:top w:val="single" w:sz="6" w:space="0" w:color="auto"/>
              <w:left w:val="single" w:sz="6" w:space="0" w:color="auto"/>
              <w:bottom w:val="single" w:sz="6" w:space="0" w:color="auto"/>
              <w:right w:val="single" w:sz="6" w:space="0" w:color="auto"/>
            </w:tcBorders>
            <w:noWrap/>
          </w:tcPr>
          <w:p w:rsidR="007E23AF" w:rsidRDefault="007E23AF" w:rsidP="0011505D">
            <w:pPr>
              <w:pStyle w:val="PAtabletextbodytext"/>
              <w:rPr>
                <w:rFonts w:ascii="Calibri" w:hAnsi="Calibri"/>
                <w:color w:val="000000"/>
                <w:sz w:val="22"/>
                <w:szCs w:val="22"/>
                <w:lang w:eastAsia="en-GB"/>
              </w:rPr>
            </w:pPr>
            <w:r>
              <w:rPr>
                <w:rFonts w:ascii="Calibri" w:hAnsi="Calibri"/>
                <w:color w:val="000000"/>
                <w:sz w:val="22"/>
                <w:szCs w:val="22"/>
                <w:lang w:eastAsia="en-GB"/>
              </w:rPr>
              <w:t>100</w:t>
            </w:r>
            <w:r>
              <w:rPr>
                <w:rStyle w:val="FootnoteReference"/>
                <w:color w:val="000000"/>
                <w:sz w:val="22"/>
                <w:szCs w:val="22"/>
                <w:lang w:eastAsia="en-GB"/>
              </w:rPr>
              <w:footnoteReference w:id="6"/>
            </w:r>
          </w:p>
        </w:tc>
        <w:tc>
          <w:tcPr>
            <w:tcW w:w="3120" w:type="dxa"/>
            <w:tcBorders>
              <w:top w:val="single" w:sz="6" w:space="0" w:color="auto"/>
              <w:left w:val="single" w:sz="6" w:space="0" w:color="auto"/>
              <w:bottom w:val="single" w:sz="6" w:space="0" w:color="auto"/>
              <w:right w:val="single" w:sz="4" w:space="0" w:color="auto"/>
            </w:tcBorders>
            <w:noWrap/>
          </w:tcPr>
          <w:p w:rsidR="007E23AF" w:rsidRDefault="007E23AF" w:rsidP="0011505D">
            <w:pPr>
              <w:pStyle w:val="PAtabletextbodytext"/>
              <w:rPr>
                <w:rFonts w:ascii="Calibri" w:hAnsi="Calibri"/>
                <w:color w:val="000000"/>
                <w:sz w:val="22"/>
                <w:szCs w:val="22"/>
                <w:lang w:eastAsia="en-GB"/>
              </w:rPr>
            </w:pPr>
            <w:r>
              <w:rPr>
                <w:rFonts w:ascii="Calibri" w:hAnsi="Calibri"/>
                <w:color w:val="000000"/>
                <w:sz w:val="22"/>
                <w:szCs w:val="22"/>
                <w:lang w:eastAsia="en-GB"/>
              </w:rPr>
              <w:t>No. of jobs recorded by L&amp;P for FDI projects.</w:t>
            </w:r>
          </w:p>
        </w:tc>
      </w:tr>
      <w:tr w:rsidR="007E23AF" w:rsidTr="0011505D">
        <w:tc>
          <w:tcPr>
            <w:tcW w:w="2264" w:type="dxa"/>
            <w:gridSpan w:val="2"/>
            <w:tcBorders>
              <w:top w:val="single" w:sz="6" w:space="0" w:color="auto"/>
              <w:left w:val="single" w:sz="4" w:space="0" w:color="auto"/>
              <w:bottom w:val="single" w:sz="6" w:space="0" w:color="auto"/>
              <w:right w:val="single" w:sz="6" w:space="0" w:color="auto"/>
            </w:tcBorders>
            <w:noWrap/>
            <w:hideMark/>
          </w:tcPr>
          <w:p w:rsidR="007E23AF" w:rsidRDefault="007E23AF" w:rsidP="0011505D">
            <w:pPr>
              <w:pStyle w:val="PAtabletextbodytext"/>
              <w:rPr>
                <w:rFonts w:ascii="Calibri" w:hAnsi="Calibri"/>
                <w:color w:val="000000"/>
                <w:sz w:val="22"/>
                <w:szCs w:val="22"/>
                <w:lang w:eastAsia="en-GB"/>
              </w:rPr>
            </w:pPr>
            <w:r>
              <w:rPr>
                <w:rFonts w:ascii="Calibri" w:hAnsi="Calibri"/>
                <w:color w:val="000000"/>
                <w:sz w:val="22"/>
                <w:szCs w:val="22"/>
                <w:lang w:eastAsia="en-GB"/>
              </w:rPr>
              <w:t>Number of additional  direct life sciences jobs resulting from the MedCity project</w:t>
            </w:r>
            <w:r>
              <w:rPr>
                <w:rStyle w:val="FootnoteReference"/>
                <w:rFonts w:ascii="Calibri" w:hAnsi="Calibri"/>
                <w:color w:val="000000"/>
                <w:sz w:val="22"/>
                <w:szCs w:val="22"/>
                <w:lang w:eastAsia="en-GB"/>
              </w:rPr>
              <w:footnoteReference w:id="7"/>
            </w:r>
          </w:p>
          <w:p w:rsidR="007E23AF" w:rsidRPr="009F60BB" w:rsidRDefault="007E23AF" w:rsidP="0011505D">
            <w:pPr>
              <w:pStyle w:val="PAtabletextbodytext"/>
              <w:rPr>
                <w:rFonts w:ascii="Calibri" w:hAnsi="Calibri"/>
                <w:color w:val="FF0000"/>
                <w:sz w:val="22"/>
                <w:szCs w:val="22"/>
                <w:lang w:eastAsia="en-GB"/>
              </w:rPr>
            </w:pPr>
          </w:p>
        </w:tc>
        <w:tc>
          <w:tcPr>
            <w:tcW w:w="2128" w:type="dxa"/>
            <w:tcBorders>
              <w:top w:val="single" w:sz="6" w:space="0" w:color="auto"/>
              <w:left w:val="single" w:sz="6" w:space="0" w:color="auto"/>
              <w:bottom w:val="single" w:sz="6" w:space="0" w:color="auto"/>
              <w:right w:val="single" w:sz="6" w:space="0" w:color="auto"/>
            </w:tcBorders>
            <w:noWrap/>
          </w:tcPr>
          <w:p w:rsidR="007E23AF" w:rsidRPr="00150B44" w:rsidRDefault="007E23AF" w:rsidP="0011505D">
            <w:pPr>
              <w:pStyle w:val="PAtabletextbodytext"/>
              <w:rPr>
                <w:rFonts w:ascii="Calibri" w:hAnsi="Calibri"/>
                <w:sz w:val="22"/>
                <w:szCs w:val="22"/>
                <w:lang w:eastAsia="en-GB"/>
              </w:rPr>
            </w:pPr>
            <w:r>
              <w:rPr>
                <w:rFonts w:ascii="Calibri" w:hAnsi="Calibri"/>
                <w:sz w:val="22"/>
                <w:szCs w:val="22"/>
                <w:lang w:eastAsia="en-GB"/>
              </w:rPr>
              <w:lastRenderedPageBreak/>
              <w:t>10</w:t>
            </w:r>
          </w:p>
        </w:tc>
        <w:tc>
          <w:tcPr>
            <w:tcW w:w="1984" w:type="dxa"/>
            <w:tcBorders>
              <w:top w:val="single" w:sz="6" w:space="0" w:color="auto"/>
              <w:left w:val="single" w:sz="6" w:space="0" w:color="auto"/>
              <w:bottom w:val="single" w:sz="6" w:space="0" w:color="auto"/>
              <w:right w:val="single" w:sz="6" w:space="0" w:color="auto"/>
            </w:tcBorders>
          </w:tcPr>
          <w:p w:rsidR="007E23AF" w:rsidRPr="00150B44" w:rsidRDefault="007E23AF" w:rsidP="0011505D">
            <w:pPr>
              <w:pStyle w:val="PAtabletextbodytext"/>
              <w:rPr>
                <w:rFonts w:ascii="Calibri" w:hAnsi="Calibri"/>
                <w:sz w:val="22"/>
                <w:szCs w:val="22"/>
                <w:lang w:eastAsia="en-GB"/>
              </w:rPr>
            </w:pPr>
            <w:r>
              <w:rPr>
                <w:rFonts w:ascii="Calibri" w:hAnsi="Calibri"/>
                <w:sz w:val="22"/>
                <w:szCs w:val="22"/>
                <w:lang w:eastAsia="en-GB"/>
              </w:rPr>
              <w:t>10</w:t>
            </w:r>
          </w:p>
        </w:tc>
        <w:tc>
          <w:tcPr>
            <w:tcW w:w="2126" w:type="dxa"/>
            <w:tcBorders>
              <w:top w:val="single" w:sz="6" w:space="0" w:color="auto"/>
              <w:left w:val="single" w:sz="6" w:space="0" w:color="auto"/>
              <w:bottom w:val="single" w:sz="6" w:space="0" w:color="auto"/>
              <w:right w:val="single" w:sz="6" w:space="0" w:color="auto"/>
            </w:tcBorders>
            <w:noWrap/>
          </w:tcPr>
          <w:p w:rsidR="007E23AF" w:rsidRPr="00150B44" w:rsidRDefault="007E23AF" w:rsidP="0011505D">
            <w:pPr>
              <w:pStyle w:val="PAtabletextbodytext"/>
              <w:rPr>
                <w:rFonts w:ascii="Calibri" w:hAnsi="Calibri"/>
                <w:sz w:val="22"/>
                <w:szCs w:val="22"/>
                <w:lang w:eastAsia="en-GB"/>
              </w:rPr>
            </w:pPr>
            <w:r>
              <w:rPr>
                <w:rFonts w:ascii="Calibri" w:hAnsi="Calibri"/>
                <w:sz w:val="22"/>
                <w:szCs w:val="22"/>
                <w:lang w:eastAsia="en-GB"/>
              </w:rPr>
              <w:t>10</w:t>
            </w:r>
          </w:p>
        </w:tc>
        <w:tc>
          <w:tcPr>
            <w:tcW w:w="2268" w:type="dxa"/>
            <w:tcBorders>
              <w:top w:val="single" w:sz="6" w:space="0" w:color="auto"/>
              <w:left w:val="single" w:sz="6" w:space="0" w:color="auto"/>
              <w:bottom w:val="single" w:sz="6" w:space="0" w:color="auto"/>
              <w:right w:val="single" w:sz="6" w:space="0" w:color="auto"/>
            </w:tcBorders>
            <w:noWrap/>
          </w:tcPr>
          <w:p w:rsidR="007E23AF" w:rsidRPr="00773394" w:rsidRDefault="007E23AF" w:rsidP="0011505D">
            <w:pPr>
              <w:pStyle w:val="PAtabletextbodytext"/>
              <w:rPr>
                <w:rFonts w:asciiTheme="minorHAnsi" w:hAnsiTheme="minorHAnsi"/>
                <w:color w:val="000000"/>
                <w:sz w:val="22"/>
                <w:szCs w:val="22"/>
                <w:lang w:eastAsia="en-GB"/>
              </w:rPr>
            </w:pPr>
            <w:r>
              <w:rPr>
                <w:rFonts w:asciiTheme="minorHAnsi" w:hAnsiTheme="minorHAnsi"/>
                <w:color w:val="000000"/>
                <w:sz w:val="22"/>
                <w:szCs w:val="22"/>
                <w:lang w:eastAsia="en-GB"/>
              </w:rPr>
              <w:t xml:space="preserve"> - </w:t>
            </w:r>
          </w:p>
        </w:tc>
        <w:tc>
          <w:tcPr>
            <w:tcW w:w="3120" w:type="dxa"/>
            <w:tcBorders>
              <w:top w:val="single" w:sz="6" w:space="0" w:color="auto"/>
              <w:left w:val="single" w:sz="6" w:space="0" w:color="auto"/>
              <w:bottom w:val="single" w:sz="6" w:space="0" w:color="auto"/>
              <w:right w:val="single" w:sz="4" w:space="0" w:color="auto"/>
            </w:tcBorders>
            <w:noWrap/>
          </w:tcPr>
          <w:p w:rsidR="007E23AF" w:rsidRDefault="007E23AF" w:rsidP="0011505D">
            <w:pPr>
              <w:pStyle w:val="PAtabletextbodytext"/>
              <w:rPr>
                <w:rFonts w:ascii="Calibri" w:hAnsi="Calibri"/>
                <w:color w:val="000000"/>
                <w:sz w:val="22"/>
                <w:szCs w:val="22"/>
                <w:lang w:eastAsia="en-GB"/>
              </w:rPr>
            </w:pPr>
            <w:r>
              <w:rPr>
                <w:rFonts w:ascii="Calibri" w:hAnsi="Calibri"/>
                <w:color w:val="000000"/>
                <w:sz w:val="22"/>
                <w:szCs w:val="22"/>
                <w:lang w:eastAsia="en-GB"/>
              </w:rPr>
              <w:t>No. of jobs with direct involvement recorded by MedCity for UK investment</w:t>
            </w:r>
            <w:r>
              <w:rPr>
                <w:rStyle w:val="FootnoteReference"/>
                <w:color w:val="000000"/>
                <w:sz w:val="22"/>
                <w:szCs w:val="22"/>
                <w:lang w:eastAsia="en-GB"/>
              </w:rPr>
              <w:footnoteReference w:id="8"/>
            </w:r>
            <w:r>
              <w:rPr>
                <w:rFonts w:ascii="Calibri" w:hAnsi="Calibri"/>
                <w:color w:val="000000"/>
                <w:sz w:val="22"/>
                <w:szCs w:val="22"/>
                <w:lang w:eastAsia="en-GB"/>
              </w:rPr>
              <w:t xml:space="preserve"> </w:t>
            </w:r>
          </w:p>
        </w:tc>
      </w:tr>
      <w:tr w:rsidR="007E23AF" w:rsidTr="0011505D">
        <w:tc>
          <w:tcPr>
            <w:tcW w:w="13890" w:type="dxa"/>
            <w:gridSpan w:val="7"/>
            <w:tcBorders>
              <w:top w:val="single" w:sz="6" w:space="0" w:color="auto"/>
              <w:left w:val="single" w:sz="4" w:space="0" w:color="auto"/>
              <w:bottom w:val="single" w:sz="6" w:space="0" w:color="auto"/>
              <w:right w:val="single" w:sz="4" w:space="0" w:color="auto"/>
            </w:tcBorders>
            <w:hideMark/>
          </w:tcPr>
          <w:p w:rsidR="007E23AF" w:rsidRDefault="007E23AF" w:rsidP="0011505D">
            <w:pPr>
              <w:pStyle w:val="PAtabletextbodytext"/>
              <w:rPr>
                <w:rFonts w:ascii="Calibri" w:hAnsi="Calibri"/>
                <w:b/>
                <w:color w:val="000000"/>
                <w:sz w:val="22"/>
                <w:szCs w:val="22"/>
                <w:lang w:eastAsia="en-GB"/>
              </w:rPr>
            </w:pPr>
            <w:r>
              <w:rPr>
                <w:rFonts w:ascii="Calibri" w:hAnsi="Calibri"/>
                <w:b/>
                <w:color w:val="000000"/>
                <w:sz w:val="22"/>
                <w:szCs w:val="22"/>
                <w:lang w:eastAsia="en-GB"/>
              </w:rPr>
              <w:lastRenderedPageBreak/>
              <w:t xml:space="preserve">     Commercialisation</w:t>
            </w:r>
            <w:r>
              <w:rPr>
                <w:rStyle w:val="FootnoteReference"/>
                <w:b/>
                <w:color w:val="000000"/>
                <w:sz w:val="22"/>
                <w:szCs w:val="22"/>
                <w:lang w:eastAsia="en-GB"/>
              </w:rPr>
              <w:footnoteReference w:id="9"/>
            </w:r>
            <w:r>
              <w:rPr>
                <w:rFonts w:ascii="Calibri" w:hAnsi="Calibri"/>
                <w:b/>
                <w:color w:val="000000"/>
                <w:sz w:val="22"/>
                <w:szCs w:val="22"/>
                <w:lang w:eastAsia="en-GB"/>
              </w:rPr>
              <w:t xml:space="preserve">  </w:t>
            </w:r>
          </w:p>
        </w:tc>
      </w:tr>
      <w:tr w:rsidR="007E23AF" w:rsidTr="0011505D">
        <w:tc>
          <w:tcPr>
            <w:tcW w:w="2264" w:type="dxa"/>
            <w:gridSpan w:val="2"/>
            <w:tcBorders>
              <w:top w:val="single" w:sz="6" w:space="0" w:color="auto"/>
              <w:left w:val="single" w:sz="4" w:space="0" w:color="auto"/>
              <w:bottom w:val="single" w:sz="6" w:space="0" w:color="auto"/>
              <w:right w:val="single" w:sz="6" w:space="0" w:color="auto"/>
            </w:tcBorders>
            <w:noWrap/>
            <w:hideMark/>
          </w:tcPr>
          <w:p w:rsidR="007E23AF" w:rsidRDefault="007E23AF" w:rsidP="0011505D">
            <w:pPr>
              <w:pStyle w:val="PAtabletextbodytext"/>
              <w:rPr>
                <w:rFonts w:ascii="Calibri" w:hAnsi="Calibri"/>
                <w:color w:val="000000"/>
                <w:sz w:val="22"/>
                <w:szCs w:val="22"/>
                <w:lang w:eastAsia="en-GB"/>
              </w:rPr>
            </w:pPr>
            <w:r>
              <w:rPr>
                <w:rFonts w:ascii="Calibri" w:hAnsi="Calibri"/>
                <w:color w:val="000000"/>
                <w:sz w:val="22"/>
                <w:szCs w:val="22"/>
                <w:lang w:eastAsia="en-GB"/>
              </w:rPr>
              <w:t xml:space="preserve">Number of spinout companies created </w:t>
            </w:r>
          </w:p>
        </w:tc>
        <w:tc>
          <w:tcPr>
            <w:tcW w:w="2128" w:type="dxa"/>
            <w:tcBorders>
              <w:top w:val="single" w:sz="6" w:space="0" w:color="auto"/>
              <w:left w:val="single" w:sz="6" w:space="0" w:color="auto"/>
              <w:bottom w:val="single" w:sz="6" w:space="0" w:color="auto"/>
              <w:right w:val="single" w:sz="6" w:space="0" w:color="auto"/>
            </w:tcBorders>
            <w:noWrap/>
          </w:tcPr>
          <w:p w:rsidR="007E23AF" w:rsidRPr="00B8234E" w:rsidRDefault="007E23AF" w:rsidP="0011505D">
            <w:pPr>
              <w:pStyle w:val="PAtabletextbodytext"/>
              <w:rPr>
                <w:rFonts w:ascii="Calibri" w:hAnsi="Calibri"/>
                <w:sz w:val="22"/>
                <w:szCs w:val="22"/>
                <w:lang w:eastAsia="en-GB"/>
              </w:rPr>
            </w:pPr>
            <w:r w:rsidRPr="00B8234E">
              <w:rPr>
                <w:rFonts w:ascii="Calibri" w:hAnsi="Calibri"/>
                <w:sz w:val="22"/>
                <w:szCs w:val="22"/>
                <w:lang w:eastAsia="en-GB"/>
              </w:rPr>
              <w:t>27</w:t>
            </w:r>
          </w:p>
        </w:tc>
        <w:tc>
          <w:tcPr>
            <w:tcW w:w="1984" w:type="dxa"/>
            <w:tcBorders>
              <w:top w:val="single" w:sz="6" w:space="0" w:color="auto"/>
              <w:left w:val="single" w:sz="6" w:space="0" w:color="auto"/>
              <w:bottom w:val="single" w:sz="6" w:space="0" w:color="auto"/>
              <w:right w:val="single" w:sz="6" w:space="0" w:color="auto"/>
            </w:tcBorders>
          </w:tcPr>
          <w:p w:rsidR="007E23AF" w:rsidRPr="00B8234E" w:rsidRDefault="007E23AF" w:rsidP="0011505D">
            <w:pPr>
              <w:pStyle w:val="PAtabletextbodytext"/>
              <w:rPr>
                <w:rFonts w:ascii="Calibri" w:hAnsi="Calibri"/>
                <w:sz w:val="22"/>
                <w:szCs w:val="22"/>
                <w:lang w:eastAsia="en-GB"/>
              </w:rPr>
            </w:pPr>
            <w:r w:rsidRPr="00B8234E">
              <w:rPr>
                <w:rFonts w:ascii="Calibri" w:hAnsi="Calibri"/>
                <w:sz w:val="22"/>
                <w:szCs w:val="22"/>
                <w:lang w:eastAsia="en-GB"/>
              </w:rPr>
              <w:t>28</w:t>
            </w:r>
          </w:p>
        </w:tc>
        <w:tc>
          <w:tcPr>
            <w:tcW w:w="2126" w:type="dxa"/>
            <w:tcBorders>
              <w:top w:val="single" w:sz="6" w:space="0" w:color="auto"/>
              <w:left w:val="single" w:sz="6" w:space="0" w:color="auto"/>
              <w:bottom w:val="single" w:sz="6" w:space="0" w:color="auto"/>
              <w:right w:val="single" w:sz="6" w:space="0" w:color="auto"/>
            </w:tcBorders>
            <w:noWrap/>
          </w:tcPr>
          <w:p w:rsidR="007E23AF" w:rsidRPr="00B8234E" w:rsidRDefault="007E23AF" w:rsidP="0011505D">
            <w:pPr>
              <w:pStyle w:val="PAtabletextbodytext"/>
              <w:rPr>
                <w:rFonts w:ascii="Calibri" w:hAnsi="Calibri"/>
                <w:sz w:val="22"/>
                <w:szCs w:val="22"/>
                <w:lang w:eastAsia="en-GB"/>
              </w:rPr>
            </w:pPr>
            <w:r w:rsidRPr="00B8234E">
              <w:rPr>
                <w:rFonts w:ascii="Calibri" w:hAnsi="Calibri"/>
                <w:sz w:val="22"/>
                <w:szCs w:val="22"/>
                <w:lang w:eastAsia="en-GB"/>
              </w:rPr>
              <w:t>2</w:t>
            </w:r>
            <w:r>
              <w:rPr>
                <w:rFonts w:ascii="Calibri" w:hAnsi="Calibri"/>
                <w:sz w:val="22"/>
                <w:szCs w:val="22"/>
                <w:lang w:eastAsia="en-GB"/>
              </w:rPr>
              <w:t>9</w:t>
            </w:r>
          </w:p>
        </w:tc>
        <w:tc>
          <w:tcPr>
            <w:tcW w:w="2268" w:type="dxa"/>
            <w:tcBorders>
              <w:top w:val="single" w:sz="6" w:space="0" w:color="auto"/>
              <w:left w:val="single" w:sz="6" w:space="0" w:color="auto"/>
              <w:bottom w:val="single" w:sz="6" w:space="0" w:color="auto"/>
              <w:right w:val="single" w:sz="6" w:space="0" w:color="auto"/>
            </w:tcBorders>
            <w:noWrap/>
            <w:hideMark/>
          </w:tcPr>
          <w:p w:rsidR="007E23AF" w:rsidRPr="00A72524" w:rsidRDefault="007E23AF" w:rsidP="0011505D">
            <w:pPr>
              <w:pStyle w:val="PAtabletextbodytext"/>
              <w:rPr>
                <w:rFonts w:ascii="Calibri" w:hAnsi="Calibri"/>
                <w:color w:val="000000"/>
                <w:sz w:val="22"/>
                <w:szCs w:val="22"/>
                <w:lang w:eastAsia="en-GB"/>
              </w:rPr>
            </w:pPr>
            <w:r>
              <w:rPr>
                <w:rFonts w:ascii="Calibri" w:hAnsi="Calibri"/>
                <w:color w:val="000000"/>
                <w:sz w:val="22"/>
                <w:szCs w:val="22"/>
                <w:lang w:eastAsia="en-GB"/>
              </w:rPr>
              <w:t>27</w:t>
            </w:r>
            <w:r w:rsidRPr="00A72524">
              <w:rPr>
                <w:rStyle w:val="FootnoteReference"/>
                <w:color w:val="000000"/>
                <w:sz w:val="22"/>
                <w:szCs w:val="22"/>
                <w:lang w:eastAsia="en-GB"/>
              </w:rPr>
              <w:footnoteReference w:id="10"/>
            </w:r>
          </w:p>
        </w:tc>
        <w:tc>
          <w:tcPr>
            <w:tcW w:w="3120" w:type="dxa"/>
            <w:tcBorders>
              <w:top w:val="single" w:sz="6" w:space="0" w:color="auto"/>
              <w:left w:val="single" w:sz="6" w:space="0" w:color="auto"/>
              <w:bottom w:val="single" w:sz="6" w:space="0" w:color="auto"/>
              <w:right w:val="single" w:sz="4" w:space="0" w:color="auto"/>
            </w:tcBorders>
            <w:noWrap/>
            <w:hideMark/>
          </w:tcPr>
          <w:p w:rsidR="007E23AF" w:rsidRDefault="007E23AF" w:rsidP="0011505D">
            <w:pPr>
              <w:pStyle w:val="PAtabletextbodytext"/>
              <w:rPr>
                <w:rFonts w:ascii="Calibri" w:hAnsi="Calibri"/>
                <w:color w:val="000000"/>
                <w:sz w:val="22"/>
                <w:szCs w:val="22"/>
                <w:lang w:eastAsia="en-GB"/>
              </w:rPr>
            </w:pPr>
            <w:r>
              <w:rPr>
                <w:rFonts w:ascii="Calibri" w:hAnsi="Calibri"/>
                <w:color w:val="000000"/>
                <w:sz w:val="22"/>
                <w:szCs w:val="22"/>
                <w:lang w:eastAsia="en-GB"/>
              </w:rPr>
              <w:t>Recorded by London AHSCs</w:t>
            </w:r>
          </w:p>
        </w:tc>
      </w:tr>
      <w:tr w:rsidR="007E23AF" w:rsidTr="0011505D">
        <w:tc>
          <w:tcPr>
            <w:tcW w:w="2264" w:type="dxa"/>
            <w:gridSpan w:val="2"/>
            <w:tcBorders>
              <w:top w:val="single" w:sz="6" w:space="0" w:color="auto"/>
              <w:left w:val="single" w:sz="4" w:space="0" w:color="auto"/>
              <w:bottom w:val="single" w:sz="6" w:space="0" w:color="auto"/>
              <w:right w:val="single" w:sz="6" w:space="0" w:color="auto"/>
            </w:tcBorders>
            <w:noWrap/>
            <w:hideMark/>
          </w:tcPr>
          <w:p w:rsidR="007E23AF" w:rsidRDefault="007E23AF" w:rsidP="0011505D">
            <w:pPr>
              <w:pStyle w:val="PAtabletextbodytext"/>
              <w:rPr>
                <w:rFonts w:ascii="Calibri" w:hAnsi="Calibri"/>
                <w:color w:val="000000"/>
                <w:sz w:val="22"/>
                <w:szCs w:val="22"/>
                <w:lang w:eastAsia="en-GB"/>
              </w:rPr>
            </w:pPr>
            <w:r>
              <w:rPr>
                <w:rFonts w:ascii="Calibri" w:hAnsi="Calibri"/>
                <w:color w:val="000000"/>
                <w:sz w:val="22"/>
                <w:szCs w:val="22"/>
                <w:lang w:eastAsia="en-GB"/>
              </w:rPr>
              <w:t>Proportion of spinouts retained in GSE</w:t>
            </w:r>
          </w:p>
        </w:tc>
        <w:tc>
          <w:tcPr>
            <w:tcW w:w="2128" w:type="dxa"/>
            <w:tcBorders>
              <w:top w:val="single" w:sz="6" w:space="0" w:color="auto"/>
              <w:left w:val="single" w:sz="6" w:space="0" w:color="auto"/>
              <w:bottom w:val="single" w:sz="6" w:space="0" w:color="auto"/>
              <w:right w:val="single" w:sz="6" w:space="0" w:color="auto"/>
            </w:tcBorders>
            <w:noWrap/>
            <w:hideMark/>
          </w:tcPr>
          <w:p w:rsidR="007E23AF" w:rsidRDefault="007E23AF" w:rsidP="0011505D">
            <w:pPr>
              <w:pStyle w:val="PAtabletextbodytext"/>
              <w:rPr>
                <w:rFonts w:ascii="Calibri" w:hAnsi="Calibri"/>
                <w:color w:val="000000"/>
                <w:sz w:val="22"/>
                <w:szCs w:val="22"/>
                <w:lang w:eastAsia="en-GB"/>
              </w:rPr>
            </w:pPr>
            <w:r>
              <w:rPr>
                <w:rFonts w:ascii="Calibri" w:hAnsi="Calibri"/>
                <w:color w:val="000000"/>
                <w:sz w:val="22"/>
                <w:szCs w:val="22"/>
                <w:lang w:eastAsia="en-GB"/>
              </w:rPr>
              <w:t>Track</w:t>
            </w:r>
            <w:r>
              <w:rPr>
                <w:rStyle w:val="FootnoteReference"/>
                <w:color w:val="000000"/>
                <w:sz w:val="22"/>
                <w:szCs w:val="22"/>
                <w:lang w:eastAsia="en-GB"/>
              </w:rPr>
              <w:footnoteReference w:id="11"/>
            </w:r>
          </w:p>
        </w:tc>
        <w:tc>
          <w:tcPr>
            <w:tcW w:w="1984" w:type="dxa"/>
            <w:tcBorders>
              <w:top w:val="single" w:sz="6" w:space="0" w:color="auto"/>
              <w:left w:val="single" w:sz="6" w:space="0" w:color="auto"/>
              <w:bottom w:val="single" w:sz="6" w:space="0" w:color="auto"/>
              <w:right w:val="single" w:sz="6" w:space="0" w:color="auto"/>
            </w:tcBorders>
          </w:tcPr>
          <w:p w:rsidR="007E23AF" w:rsidRDefault="007E23AF" w:rsidP="0011505D">
            <w:pPr>
              <w:pStyle w:val="PAtabletextbodytext"/>
              <w:rPr>
                <w:rFonts w:ascii="Calibri" w:hAnsi="Calibri"/>
                <w:color w:val="000000"/>
                <w:sz w:val="22"/>
                <w:szCs w:val="22"/>
                <w:lang w:eastAsia="en-GB"/>
              </w:rPr>
            </w:pPr>
          </w:p>
        </w:tc>
        <w:tc>
          <w:tcPr>
            <w:tcW w:w="2126" w:type="dxa"/>
            <w:tcBorders>
              <w:top w:val="single" w:sz="6" w:space="0" w:color="auto"/>
              <w:left w:val="single" w:sz="6" w:space="0" w:color="auto"/>
              <w:bottom w:val="single" w:sz="6" w:space="0" w:color="auto"/>
              <w:right w:val="single" w:sz="6" w:space="0" w:color="auto"/>
            </w:tcBorders>
            <w:noWrap/>
            <w:hideMark/>
          </w:tcPr>
          <w:p w:rsidR="007E23AF" w:rsidRDefault="007E23AF" w:rsidP="0011505D">
            <w:pPr>
              <w:pStyle w:val="PAtabletextbodytext"/>
              <w:rPr>
                <w:rFonts w:ascii="Calibri" w:hAnsi="Calibri"/>
                <w:color w:val="000000"/>
                <w:sz w:val="22"/>
                <w:szCs w:val="22"/>
                <w:lang w:eastAsia="en-GB"/>
              </w:rPr>
            </w:pPr>
            <w:r>
              <w:rPr>
                <w:rFonts w:ascii="Calibri" w:hAnsi="Calibri"/>
                <w:color w:val="000000"/>
                <w:sz w:val="22"/>
                <w:szCs w:val="22"/>
                <w:lang w:eastAsia="en-GB"/>
              </w:rPr>
              <w:t>Track</w:t>
            </w:r>
          </w:p>
          <w:p w:rsidR="007E23AF" w:rsidRDefault="007E23AF" w:rsidP="0011505D">
            <w:pPr>
              <w:pStyle w:val="PAtabletextbodytext"/>
              <w:rPr>
                <w:rFonts w:ascii="Calibri" w:hAnsi="Calibri"/>
                <w:color w:val="000000"/>
                <w:sz w:val="22"/>
                <w:szCs w:val="22"/>
                <w:lang w:eastAsia="en-GB"/>
              </w:rPr>
            </w:pPr>
            <w:r>
              <w:rPr>
                <w:rFonts w:ascii="Calibri" w:hAnsi="Calibri"/>
                <w:color w:val="000000"/>
                <w:sz w:val="22"/>
                <w:szCs w:val="22"/>
                <w:lang w:eastAsia="en-GB"/>
              </w:rPr>
              <w:t>On course to Boston – 85%</w:t>
            </w:r>
          </w:p>
        </w:tc>
        <w:tc>
          <w:tcPr>
            <w:tcW w:w="2268" w:type="dxa"/>
            <w:tcBorders>
              <w:top w:val="single" w:sz="6" w:space="0" w:color="auto"/>
              <w:left w:val="single" w:sz="6" w:space="0" w:color="auto"/>
              <w:bottom w:val="single" w:sz="6" w:space="0" w:color="auto"/>
              <w:right w:val="single" w:sz="6" w:space="0" w:color="auto"/>
            </w:tcBorders>
            <w:noWrap/>
            <w:hideMark/>
          </w:tcPr>
          <w:p w:rsidR="007E23AF" w:rsidRDefault="007E23AF" w:rsidP="0011505D">
            <w:pPr>
              <w:pStyle w:val="PAtabletextbodytext"/>
              <w:rPr>
                <w:rFonts w:ascii="Calibri" w:hAnsi="Calibri"/>
                <w:color w:val="000000"/>
                <w:sz w:val="22"/>
                <w:szCs w:val="22"/>
                <w:lang w:eastAsia="en-GB"/>
              </w:rPr>
            </w:pPr>
            <w:r>
              <w:rPr>
                <w:rFonts w:ascii="Calibri" w:hAnsi="Calibri"/>
                <w:color w:val="000000"/>
                <w:sz w:val="22"/>
                <w:szCs w:val="22"/>
                <w:lang w:eastAsia="en-GB"/>
              </w:rPr>
              <w:t>N/a</w:t>
            </w:r>
          </w:p>
        </w:tc>
        <w:tc>
          <w:tcPr>
            <w:tcW w:w="3120" w:type="dxa"/>
            <w:tcBorders>
              <w:top w:val="single" w:sz="6" w:space="0" w:color="auto"/>
              <w:left w:val="single" w:sz="6" w:space="0" w:color="auto"/>
              <w:bottom w:val="single" w:sz="6" w:space="0" w:color="auto"/>
              <w:right w:val="single" w:sz="4" w:space="0" w:color="auto"/>
            </w:tcBorders>
            <w:noWrap/>
            <w:hideMark/>
          </w:tcPr>
          <w:p w:rsidR="007E23AF" w:rsidRDefault="007E23AF" w:rsidP="0011505D">
            <w:pPr>
              <w:pStyle w:val="PAtabletextbodytext"/>
              <w:rPr>
                <w:rFonts w:ascii="Calibri" w:hAnsi="Calibri"/>
                <w:color w:val="000000"/>
                <w:sz w:val="22"/>
                <w:szCs w:val="22"/>
                <w:lang w:eastAsia="en-GB"/>
              </w:rPr>
            </w:pPr>
            <w:r>
              <w:rPr>
                <w:rFonts w:ascii="Calibri" w:hAnsi="Calibri"/>
                <w:color w:val="000000"/>
                <w:sz w:val="22"/>
                <w:szCs w:val="22"/>
                <w:lang w:eastAsia="en-GB"/>
              </w:rPr>
              <w:t>Recorded by London AHSCs</w:t>
            </w:r>
          </w:p>
        </w:tc>
      </w:tr>
      <w:tr w:rsidR="007E23AF" w:rsidTr="0011505D">
        <w:trPr>
          <w:trHeight w:val="434"/>
        </w:trPr>
        <w:tc>
          <w:tcPr>
            <w:tcW w:w="13890" w:type="dxa"/>
            <w:gridSpan w:val="7"/>
            <w:tcBorders>
              <w:top w:val="single" w:sz="6" w:space="0" w:color="auto"/>
              <w:left w:val="single" w:sz="4" w:space="0" w:color="auto"/>
              <w:bottom w:val="single" w:sz="6" w:space="0" w:color="auto"/>
              <w:right w:val="single" w:sz="4" w:space="0" w:color="auto"/>
            </w:tcBorders>
            <w:noWrap/>
          </w:tcPr>
          <w:p w:rsidR="007E23AF" w:rsidRDefault="007E23AF" w:rsidP="0011505D">
            <w:pPr>
              <w:pStyle w:val="FootnoteText"/>
              <w:rPr>
                <w:rFonts w:asciiTheme="minorHAnsi" w:hAnsiTheme="minorHAnsi"/>
                <w:sz w:val="22"/>
                <w:szCs w:val="22"/>
              </w:rPr>
            </w:pPr>
          </w:p>
          <w:p w:rsidR="007E23AF" w:rsidRDefault="007E23AF" w:rsidP="0011505D">
            <w:pPr>
              <w:pStyle w:val="FootnoteText"/>
              <w:rPr>
                <w:rFonts w:ascii="Calibri" w:hAnsi="Calibri"/>
                <w:color w:val="000000"/>
                <w:sz w:val="22"/>
                <w:szCs w:val="22"/>
                <w:lang w:eastAsia="en-GB"/>
              </w:rPr>
            </w:pPr>
            <w:r>
              <w:rPr>
                <w:rFonts w:asciiTheme="minorHAnsi" w:hAnsiTheme="minorHAnsi"/>
                <w:sz w:val="22"/>
                <w:szCs w:val="22"/>
              </w:rPr>
              <w:t xml:space="preserve">Each AHSC has taken a very different approach to supporting commercialisation and simple identification of growth in activity is not appropriate. The numbers for spinouts, patents and licensing deals should therefore be viewed in combination, to reflect successful overall commercialisation activity. </w:t>
            </w:r>
          </w:p>
        </w:tc>
      </w:tr>
      <w:tr w:rsidR="007E23AF" w:rsidTr="0011505D">
        <w:tc>
          <w:tcPr>
            <w:tcW w:w="2235" w:type="dxa"/>
            <w:vMerge w:val="restart"/>
            <w:tcBorders>
              <w:top w:val="single" w:sz="6" w:space="0" w:color="auto"/>
              <w:left w:val="single" w:sz="4" w:space="0" w:color="auto"/>
              <w:bottom w:val="single" w:sz="6" w:space="0" w:color="auto"/>
              <w:right w:val="single" w:sz="6" w:space="0" w:color="auto"/>
            </w:tcBorders>
            <w:vAlign w:val="center"/>
            <w:hideMark/>
          </w:tcPr>
          <w:p w:rsidR="007E23AF" w:rsidRDefault="007E23AF" w:rsidP="0011505D">
            <w:pPr>
              <w:rPr>
                <w:rFonts w:ascii="Calibri" w:eastAsia="Arial Unicode MS" w:hAnsi="Calibri"/>
                <w:color w:val="000000"/>
                <w:sz w:val="22"/>
                <w:lang w:eastAsia="en-GB"/>
              </w:rPr>
            </w:pPr>
            <w:r>
              <w:rPr>
                <w:rFonts w:ascii="Calibri" w:eastAsia="Arial Unicode MS" w:hAnsi="Calibri"/>
                <w:color w:val="000000"/>
                <w:sz w:val="22"/>
                <w:lang w:eastAsia="en-GB"/>
              </w:rPr>
              <w:t xml:space="preserve">No. of </w:t>
            </w:r>
            <w:r w:rsidRPr="008C7352">
              <w:rPr>
                <w:rFonts w:ascii="Calibri" w:eastAsia="Arial Unicode MS" w:hAnsi="Calibri"/>
                <w:sz w:val="22"/>
                <w:lang w:eastAsia="en-GB"/>
              </w:rPr>
              <w:t>new p</w:t>
            </w:r>
            <w:r>
              <w:rPr>
                <w:rFonts w:ascii="Calibri" w:eastAsia="Arial Unicode MS" w:hAnsi="Calibri"/>
                <w:color w:val="000000"/>
                <w:sz w:val="22"/>
                <w:lang w:eastAsia="en-GB"/>
              </w:rPr>
              <w:t>atents filed</w:t>
            </w:r>
          </w:p>
          <w:p w:rsidR="007E23AF" w:rsidRDefault="007E23AF" w:rsidP="0011505D">
            <w:pPr>
              <w:rPr>
                <w:rFonts w:ascii="Calibri" w:eastAsia="Arial Unicode MS" w:hAnsi="Calibri"/>
                <w:color w:val="000000"/>
                <w:sz w:val="22"/>
                <w:lang w:eastAsia="en-GB"/>
              </w:rPr>
            </w:pPr>
          </w:p>
          <w:p w:rsidR="007E23AF" w:rsidRDefault="007E23AF" w:rsidP="0011505D">
            <w:pPr>
              <w:rPr>
                <w:rFonts w:ascii="Calibri" w:eastAsia="Arial Unicode MS" w:hAnsi="Calibri"/>
                <w:color w:val="000000"/>
                <w:sz w:val="22"/>
                <w:lang w:eastAsia="en-GB"/>
              </w:rPr>
            </w:pPr>
            <w:r w:rsidRPr="008C7352">
              <w:rPr>
                <w:rFonts w:ascii="Calibri" w:eastAsia="Arial Unicode MS" w:hAnsi="Calibri"/>
                <w:sz w:val="22"/>
                <w:lang w:eastAsia="en-GB"/>
              </w:rPr>
              <w:t>New</w:t>
            </w:r>
            <w:r>
              <w:rPr>
                <w:rFonts w:ascii="Calibri" w:eastAsia="Arial Unicode MS" w:hAnsi="Calibri"/>
                <w:color w:val="FF0000"/>
                <w:sz w:val="22"/>
                <w:lang w:eastAsia="en-GB"/>
              </w:rPr>
              <w:t xml:space="preserve"> </w:t>
            </w:r>
            <w:r>
              <w:rPr>
                <w:rFonts w:ascii="Calibri" w:eastAsia="Arial Unicode MS" w:hAnsi="Calibri"/>
                <w:color w:val="000000"/>
                <w:sz w:val="22"/>
                <w:lang w:eastAsia="en-GB"/>
              </w:rPr>
              <w:t>licences awarded</w:t>
            </w:r>
          </w:p>
        </w:tc>
        <w:tc>
          <w:tcPr>
            <w:tcW w:w="2157" w:type="dxa"/>
            <w:gridSpan w:val="2"/>
            <w:tcBorders>
              <w:top w:val="single" w:sz="6" w:space="0" w:color="auto"/>
              <w:left w:val="single" w:sz="6" w:space="0" w:color="auto"/>
              <w:bottom w:val="single" w:sz="6" w:space="0" w:color="auto"/>
              <w:right w:val="single" w:sz="6" w:space="0" w:color="auto"/>
            </w:tcBorders>
            <w:noWrap/>
          </w:tcPr>
          <w:p w:rsidR="007E23AF" w:rsidRPr="008A6F08" w:rsidRDefault="007E23AF" w:rsidP="0011505D">
            <w:pPr>
              <w:pStyle w:val="PAtabletextbodytext"/>
              <w:rPr>
                <w:rFonts w:ascii="Calibri" w:hAnsi="Calibri"/>
                <w:sz w:val="22"/>
                <w:szCs w:val="22"/>
                <w:lang w:eastAsia="en-GB"/>
              </w:rPr>
            </w:pPr>
            <w:r>
              <w:rPr>
                <w:rFonts w:ascii="Calibri" w:hAnsi="Calibri"/>
                <w:sz w:val="22"/>
                <w:szCs w:val="22"/>
                <w:lang w:eastAsia="en-GB"/>
              </w:rPr>
              <w:t>70</w:t>
            </w:r>
          </w:p>
        </w:tc>
        <w:tc>
          <w:tcPr>
            <w:tcW w:w="1984" w:type="dxa"/>
            <w:tcBorders>
              <w:top w:val="single" w:sz="6" w:space="0" w:color="auto"/>
              <w:left w:val="single" w:sz="6" w:space="0" w:color="auto"/>
              <w:bottom w:val="single" w:sz="6" w:space="0" w:color="auto"/>
              <w:right w:val="single" w:sz="6" w:space="0" w:color="auto"/>
            </w:tcBorders>
          </w:tcPr>
          <w:p w:rsidR="007E23AF" w:rsidRPr="008A6F08" w:rsidRDefault="007E23AF" w:rsidP="0011505D">
            <w:pPr>
              <w:pStyle w:val="PAtabletextbodytext"/>
              <w:rPr>
                <w:rFonts w:ascii="Calibri" w:hAnsi="Calibri"/>
                <w:sz w:val="22"/>
                <w:szCs w:val="22"/>
                <w:lang w:eastAsia="en-GB"/>
              </w:rPr>
            </w:pPr>
            <w:r>
              <w:rPr>
                <w:rFonts w:ascii="Calibri" w:hAnsi="Calibri"/>
                <w:sz w:val="22"/>
                <w:szCs w:val="22"/>
                <w:lang w:eastAsia="en-GB"/>
              </w:rPr>
              <w:t>72</w:t>
            </w:r>
          </w:p>
        </w:tc>
        <w:tc>
          <w:tcPr>
            <w:tcW w:w="2126" w:type="dxa"/>
            <w:tcBorders>
              <w:top w:val="single" w:sz="6" w:space="0" w:color="auto"/>
              <w:left w:val="single" w:sz="6" w:space="0" w:color="auto"/>
              <w:bottom w:val="single" w:sz="6" w:space="0" w:color="auto"/>
              <w:right w:val="single" w:sz="6" w:space="0" w:color="auto"/>
            </w:tcBorders>
            <w:noWrap/>
          </w:tcPr>
          <w:p w:rsidR="007E23AF" w:rsidRPr="008A6F08" w:rsidRDefault="007E23AF" w:rsidP="0011505D">
            <w:pPr>
              <w:pStyle w:val="PAtabletextbodytext"/>
              <w:rPr>
                <w:rFonts w:ascii="Calibri" w:hAnsi="Calibri"/>
                <w:sz w:val="22"/>
                <w:szCs w:val="22"/>
                <w:lang w:eastAsia="en-GB"/>
              </w:rPr>
            </w:pPr>
            <w:r>
              <w:rPr>
                <w:rFonts w:ascii="Calibri" w:hAnsi="Calibri"/>
                <w:sz w:val="22"/>
                <w:szCs w:val="22"/>
                <w:lang w:eastAsia="en-GB"/>
              </w:rPr>
              <w:t>73</w:t>
            </w:r>
          </w:p>
        </w:tc>
        <w:tc>
          <w:tcPr>
            <w:tcW w:w="2268" w:type="dxa"/>
            <w:tcBorders>
              <w:top w:val="single" w:sz="6" w:space="0" w:color="auto"/>
              <w:left w:val="single" w:sz="6" w:space="0" w:color="auto"/>
              <w:bottom w:val="single" w:sz="6" w:space="0" w:color="auto"/>
              <w:right w:val="single" w:sz="6" w:space="0" w:color="auto"/>
            </w:tcBorders>
            <w:noWrap/>
          </w:tcPr>
          <w:p w:rsidR="007E23AF" w:rsidRPr="008A6F08" w:rsidRDefault="007E23AF" w:rsidP="0011505D">
            <w:pPr>
              <w:pStyle w:val="PAtabletextbodytext"/>
              <w:rPr>
                <w:rFonts w:ascii="Calibri" w:hAnsi="Calibri"/>
                <w:sz w:val="22"/>
                <w:szCs w:val="22"/>
                <w:lang w:eastAsia="en-GB"/>
              </w:rPr>
            </w:pPr>
            <w:r w:rsidRPr="008A6F08">
              <w:rPr>
                <w:rFonts w:ascii="Calibri" w:hAnsi="Calibri"/>
                <w:sz w:val="22"/>
                <w:szCs w:val="22"/>
                <w:lang w:eastAsia="en-GB"/>
              </w:rPr>
              <w:t>70</w:t>
            </w:r>
          </w:p>
        </w:tc>
        <w:tc>
          <w:tcPr>
            <w:tcW w:w="3120" w:type="dxa"/>
            <w:tcBorders>
              <w:top w:val="single" w:sz="6" w:space="0" w:color="auto"/>
              <w:left w:val="single" w:sz="6" w:space="0" w:color="auto"/>
              <w:bottom w:val="single" w:sz="6" w:space="0" w:color="auto"/>
              <w:right w:val="single" w:sz="4" w:space="0" w:color="auto"/>
            </w:tcBorders>
            <w:noWrap/>
          </w:tcPr>
          <w:p w:rsidR="007E23AF" w:rsidRPr="003E6CB8" w:rsidRDefault="007E23AF" w:rsidP="0011505D">
            <w:pPr>
              <w:pStyle w:val="PAtabletextbodytext"/>
              <w:rPr>
                <w:rFonts w:ascii="Calibri" w:hAnsi="Calibri"/>
                <w:color w:val="000000"/>
                <w:sz w:val="22"/>
                <w:szCs w:val="22"/>
                <w:lang w:eastAsia="en-GB"/>
              </w:rPr>
            </w:pPr>
            <w:r w:rsidRPr="003E6CB8">
              <w:rPr>
                <w:rFonts w:ascii="Calibri" w:hAnsi="Calibri"/>
                <w:color w:val="000000"/>
                <w:sz w:val="22"/>
                <w:szCs w:val="22"/>
                <w:lang w:eastAsia="en-GB"/>
              </w:rPr>
              <w:t>Recorded by London AHSCs</w:t>
            </w:r>
          </w:p>
          <w:p w:rsidR="007E23AF" w:rsidRPr="00B34EB7" w:rsidRDefault="007E23AF" w:rsidP="0011505D">
            <w:pPr>
              <w:pStyle w:val="PAtabletextbodytext"/>
              <w:rPr>
                <w:rFonts w:ascii="Calibri" w:hAnsi="Calibri"/>
                <w:color w:val="000000"/>
                <w:sz w:val="22"/>
                <w:szCs w:val="22"/>
                <w:highlight w:val="yellow"/>
                <w:lang w:eastAsia="en-GB"/>
              </w:rPr>
            </w:pPr>
          </w:p>
        </w:tc>
      </w:tr>
      <w:tr w:rsidR="007E23AF" w:rsidTr="0011505D">
        <w:trPr>
          <w:trHeight w:val="590"/>
        </w:trPr>
        <w:tc>
          <w:tcPr>
            <w:tcW w:w="2235" w:type="dxa"/>
            <w:vMerge/>
            <w:tcBorders>
              <w:top w:val="single" w:sz="6" w:space="0" w:color="auto"/>
              <w:left w:val="single" w:sz="4" w:space="0" w:color="auto"/>
              <w:bottom w:val="single" w:sz="6" w:space="0" w:color="auto"/>
              <w:right w:val="single" w:sz="6" w:space="0" w:color="auto"/>
            </w:tcBorders>
            <w:vAlign w:val="center"/>
            <w:hideMark/>
          </w:tcPr>
          <w:p w:rsidR="007E23AF" w:rsidRDefault="007E23AF" w:rsidP="0011505D">
            <w:pPr>
              <w:rPr>
                <w:rFonts w:ascii="Calibri" w:eastAsia="Arial Unicode MS" w:hAnsi="Calibri"/>
                <w:color w:val="000000"/>
                <w:sz w:val="22"/>
                <w:lang w:eastAsia="en-GB"/>
              </w:rPr>
            </w:pPr>
          </w:p>
        </w:tc>
        <w:tc>
          <w:tcPr>
            <w:tcW w:w="2157" w:type="dxa"/>
            <w:gridSpan w:val="2"/>
            <w:tcBorders>
              <w:top w:val="single" w:sz="6" w:space="0" w:color="auto"/>
              <w:left w:val="single" w:sz="6" w:space="0" w:color="auto"/>
              <w:bottom w:val="single" w:sz="6" w:space="0" w:color="auto"/>
              <w:right w:val="single" w:sz="6" w:space="0" w:color="auto"/>
            </w:tcBorders>
            <w:noWrap/>
          </w:tcPr>
          <w:p w:rsidR="007E23AF" w:rsidRPr="00A72524" w:rsidRDefault="007E23AF" w:rsidP="0011505D">
            <w:pPr>
              <w:pStyle w:val="PAtabletextbodytext"/>
              <w:rPr>
                <w:rFonts w:ascii="Calibri" w:hAnsi="Calibri"/>
                <w:color w:val="000000"/>
                <w:sz w:val="22"/>
                <w:szCs w:val="22"/>
                <w:lang w:eastAsia="en-GB"/>
              </w:rPr>
            </w:pPr>
            <w:r>
              <w:rPr>
                <w:rFonts w:ascii="Calibri" w:hAnsi="Calibri"/>
                <w:color w:val="000000"/>
                <w:sz w:val="22"/>
                <w:szCs w:val="22"/>
                <w:lang w:eastAsia="en-GB"/>
              </w:rPr>
              <w:t>147</w:t>
            </w:r>
          </w:p>
        </w:tc>
        <w:tc>
          <w:tcPr>
            <w:tcW w:w="1984" w:type="dxa"/>
            <w:tcBorders>
              <w:top w:val="single" w:sz="6" w:space="0" w:color="auto"/>
              <w:left w:val="single" w:sz="6" w:space="0" w:color="auto"/>
              <w:bottom w:val="single" w:sz="6" w:space="0" w:color="auto"/>
              <w:right w:val="single" w:sz="6" w:space="0" w:color="auto"/>
            </w:tcBorders>
          </w:tcPr>
          <w:p w:rsidR="007E23AF" w:rsidRPr="00A72524" w:rsidRDefault="007E23AF" w:rsidP="0011505D">
            <w:pPr>
              <w:pStyle w:val="PAtabletextbodytext"/>
              <w:rPr>
                <w:rFonts w:ascii="Calibri" w:hAnsi="Calibri"/>
                <w:sz w:val="22"/>
                <w:szCs w:val="22"/>
                <w:lang w:eastAsia="en-GB"/>
              </w:rPr>
            </w:pPr>
            <w:r>
              <w:rPr>
                <w:rFonts w:ascii="Calibri" w:hAnsi="Calibri"/>
                <w:sz w:val="22"/>
                <w:szCs w:val="22"/>
                <w:lang w:eastAsia="en-GB"/>
              </w:rPr>
              <w:t>150</w:t>
            </w:r>
          </w:p>
        </w:tc>
        <w:tc>
          <w:tcPr>
            <w:tcW w:w="2126" w:type="dxa"/>
            <w:tcBorders>
              <w:top w:val="single" w:sz="6" w:space="0" w:color="auto"/>
              <w:left w:val="single" w:sz="6" w:space="0" w:color="auto"/>
              <w:bottom w:val="single" w:sz="6" w:space="0" w:color="auto"/>
              <w:right w:val="single" w:sz="6" w:space="0" w:color="auto"/>
            </w:tcBorders>
            <w:noWrap/>
            <w:hideMark/>
          </w:tcPr>
          <w:p w:rsidR="007E23AF" w:rsidRPr="00A72524" w:rsidRDefault="007E23AF" w:rsidP="0011505D">
            <w:pPr>
              <w:pStyle w:val="PAtabletextbodytext"/>
              <w:rPr>
                <w:rFonts w:ascii="Calibri" w:hAnsi="Calibri"/>
                <w:sz w:val="22"/>
                <w:szCs w:val="22"/>
                <w:lang w:eastAsia="en-GB"/>
              </w:rPr>
            </w:pPr>
            <w:r>
              <w:rPr>
                <w:rFonts w:ascii="Calibri" w:hAnsi="Calibri"/>
                <w:sz w:val="22"/>
                <w:szCs w:val="22"/>
                <w:lang w:eastAsia="en-GB"/>
              </w:rPr>
              <w:t>154</w:t>
            </w:r>
          </w:p>
        </w:tc>
        <w:tc>
          <w:tcPr>
            <w:tcW w:w="2268" w:type="dxa"/>
            <w:tcBorders>
              <w:top w:val="single" w:sz="6" w:space="0" w:color="auto"/>
              <w:left w:val="single" w:sz="6" w:space="0" w:color="auto"/>
              <w:bottom w:val="single" w:sz="6" w:space="0" w:color="auto"/>
              <w:right w:val="single" w:sz="6" w:space="0" w:color="auto"/>
            </w:tcBorders>
            <w:noWrap/>
            <w:hideMark/>
          </w:tcPr>
          <w:p w:rsidR="007E23AF" w:rsidRPr="00A72524" w:rsidRDefault="007E23AF" w:rsidP="0011505D">
            <w:pPr>
              <w:pStyle w:val="PAtabletextbodytext"/>
              <w:rPr>
                <w:rFonts w:ascii="Calibri" w:hAnsi="Calibri"/>
                <w:sz w:val="22"/>
                <w:szCs w:val="22"/>
                <w:lang w:eastAsia="en-GB"/>
              </w:rPr>
            </w:pPr>
            <w:r>
              <w:rPr>
                <w:rFonts w:ascii="Calibri" w:hAnsi="Calibri"/>
                <w:sz w:val="22"/>
                <w:szCs w:val="22"/>
                <w:lang w:eastAsia="en-GB"/>
              </w:rPr>
              <w:t>147</w:t>
            </w:r>
            <w:r w:rsidRPr="00A72524">
              <w:rPr>
                <w:rStyle w:val="FootnoteReference"/>
                <w:sz w:val="22"/>
                <w:szCs w:val="22"/>
                <w:lang w:eastAsia="en-GB"/>
              </w:rPr>
              <w:footnoteReference w:id="12"/>
            </w:r>
          </w:p>
        </w:tc>
        <w:tc>
          <w:tcPr>
            <w:tcW w:w="3120" w:type="dxa"/>
            <w:tcBorders>
              <w:top w:val="single" w:sz="6" w:space="0" w:color="auto"/>
              <w:left w:val="single" w:sz="6" w:space="0" w:color="auto"/>
              <w:bottom w:val="single" w:sz="6" w:space="0" w:color="auto"/>
              <w:right w:val="single" w:sz="4" w:space="0" w:color="auto"/>
            </w:tcBorders>
            <w:noWrap/>
          </w:tcPr>
          <w:p w:rsidR="007E23AF" w:rsidRDefault="007E23AF" w:rsidP="0011505D">
            <w:pPr>
              <w:pStyle w:val="PAtabletextbodytext"/>
              <w:rPr>
                <w:rFonts w:ascii="Calibri" w:hAnsi="Calibri"/>
                <w:color w:val="000000"/>
                <w:sz w:val="22"/>
                <w:szCs w:val="22"/>
                <w:lang w:eastAsia="en-GB"/>
              </w:rPr>
            </w:pPr>
            <w:r w:rsidRPr="00FD7E1C">
              <w:rPr>
                <w:rFonts w:ascii="Calibri" w:hAnsi="Calibri"/>
                <w:color w:val="000000"/>
                <w:sz w:val="22"/>
                <w:szCs w:val="22"/>
                <w:lang w:eastAsia="en-GB"/>
              </w:rPr>
              <w:t>Recorded by London AHSCs</w:t>
            </w:r>
          </w:p>
          <w:p w:rsidR="007E23AF" w:rsidRDefault="007E23AF" w:rsidP="0011505D">
            <w:pPr>
              <w:pStyle w:val="PAtabletextbodytext"/>
              <w:rPr>
                <w:rFonts w:ascii="Calibri" w:hAnsi="Calibri"/>
                <w:color w:val="000000"/>
                <w:sz w:val="22"/>
                <w:szCs w:val="22"/>
                <w:lang w:eastAsia="en-GB"/>
              </w:rPr>
            </w:pPr>
          </w:p>
        </w:tc>
      </w:tr>
      <w:tr w:rsidR="007E23AF" w:rsidTr="0011505D">
        <w:tc>
          <w:tcPr>
            <w:tcW w:w="13890" w:type="dxa"/>
            <w:gridSpan w:val="7"/>
            <w:tcBorders>
              <w:top w:val="single" w:sz="6" w:space="0" w:color="auto"/>
              <w:left w:val="single" w:sz="4" w:space="0" w:color="auto"/>
              <w:bottom w:val="single" w:sz="6" w:space="0" w:color="auto"/>
              <w:right w:val="single" w:sz="4" w:space="0" w:color="auto"/>
            </w:tcBorders>
            <w:hideMark/>
          </w:tcPr>
          <w:p w:rsidR="007E23AF" w:rsidRDefault="007E23AF" w:rsidP="0011505D">
            <w:pPr>
              <w:spacing w:before="60" w:after="60" w:line="240" w:lineRule="atLeast"/>
              <w:rPr>
                <w:rFonts w:ascii="Calibri" w:hAnsi="Calibri" w:cs="Arial"/>
                <w:b/>
                <w:color w:val="000000"/>
                <w:sz w:val="22"/>
                <w:lang w:eastAsia="en-GB"/>
              </w:rPr>
            </w:pPr>
            <w:r>
              <w:rPr>
                <w:rFonts w:ascii="Calibri" w:hAnsi="Calibri" w:cs="Arial"/>
                <w:b/>
                <w:color w:val="000000"/>
                <w:sz w:val="22"/>
                <w:lang w:eastAsia="en-GB"/>
              </w:rPr>
              <w:t xml:space="preserve">      Collaborations  </w:t>
            </w:r>
          </w:p>
        </w:tc>
      </w:tr>
      <w:tr w:rsidR="007E23AF" w:rsidTr="0011505D">
        <w:tc>
          <w:tcPr>
            <w:tcW w:w="2264" w:type="dxa"/>
            <w:gridSpan w:val="2"/>
            <w:tcBorders>
              <w:top w:val="single" w:sz="6" w:space="0" w:color="auto"/>
              <w:left w:val="single" w:sz="4" w:space="0" w:color="auto"/>
              <w:bottom w:val="single" w:sz="6" w:space="0" w:color="auto"/>
              <w:right w:val="single" w:sz="6" w:space="0" w:color="auto"/>
            </w:tcBorders>
            <w:noWrap/>
            <w:hideMark/>
          </w:tcPr>
          <w:p w:rsidR="007E23AF" w:rsidRDefault="007E23AF" w:rsidP="0011505D">
            <w:pPr>
              <w:pStyle w:val="PAtabletextbodytext"/>
              <w:rPr>
                <w:rFonts w:ascii="Calibri" w:hAnsi="Calibri"/>
                <w:color w:val="000000"/>
                <w:sz w:val="22"/>
                <w:szCs w:val="22"/>
                <w:lang w:eastAsia="en-GB"/>
              </w:rPr>
            </w:pPr>
            <w:r>
              <w:rPr>
                <w:rFonts w:ascii="Calibri" w:hAnsi="Calibri"/>
                <w:color w:val="000000"/>
                <w:sz w:val="22"/>
                <w:szCs w:val="22"/>
                <w:lang w:eastAsia="en-GB"/>
              </w:rPr>
              <w:t>Additional collaborations</w:t>
            </w:r>
            <w:r>
              <w:rPr>
                <w:rStyle w:val="FootnoteReference"/>
                <w:color w:val="000000"/>
                <w:sz w:val="22"/>
                <w:szCs w:val="22"/>
                <w:lang w:eastAsia="en-GB"/>
              </w:rPr>
              <w:footnoteReference w:id="13"/>
            </w:r>
            <w:r>
              <w:rPr>
                <w:rFonts w:ascii="Calibri" w:hAnsi="Calibri"/>
                <w:color w:val="000000"/>
                <w:sz w:val="22"/>
                <w:szCs w:val="22"/>
                <w:lang w:eastAsia="en-GB"/>
              </w:rPr>
              <w:t xml:space="preserve"> with MedCity involvement </w:t>
            </w:r>
          </w:p>
        </w:tc>
        <w:tc>
          <w:tcPr>
            <w:tcW w:w="2128" w:type="dxa"/>
            <w:tcBorders>
              <w:top w:val="single" w:sz="6" w:space="0" w:color="auto"/>
              <w:left w:val="single" w:sz="6" w:space="0" w:color="auto"/>
              <w:bottom w:val="single" w:sz="6" w:space="0" w:color="auto"/>
              <w:right w:val="single" w:sz="6" w:space="0" w:color="auto"/>
            </w:tcBorders>
            <w:noWrap/>
          </w:tcPr>
          <w:p w:rsidR="007E23AF" w:rsidRDefault="007E23AF" w:rsidP="0011505D">
            <w:pPr>
              <w:pStyle w:val="PAtabletextbodytext"/>
              <w:rPr>
                <w:rFonts w:ascii="Calibri" w:hAnsi="Calibri"/>
                <w:color w:val="000000"/>
                <w:sz w:val="22"/>
                <w:szCs w:val="22"/>
                <w:lang w:eastAsia="en-GB"/>
              </w:rPr>
            </w:pPr>
            <w:r>
              <w:rPr>
                <w:rFonts w:ascii="Calibri" w:hAnsi="Calibri"/>
                <w:color w:val="000000"/>
                <w:sz w:val="22"/>
                <w:szCs w:val="22"/>
                <w:lang w:eastAsia="en-GB"/>
              </w:rPr>
              <w:t>3</w:t>
            </w:r>
          </w:p>
          <w:p w:rsidR="007E23AF" w:rsidRDefault="007E23AF" w:rsidP="0011505D">
            <w:pPr>
              <w:pStyle w:val="PAtabletextbodytext"/>
              <w:rPr>
                <w:rFonts w:ascii="Calibri" w:hAnsi="Calibri"/>
                <w:color w:val="000000"/>
                <w:sz w:val="22"/>
                <w:szCs w:val="22"/>
                <w:lang w:eastAsia="en-GB"/>
              </w:rPr>
            </w:pPr>
          </w:p>
        </w:tc>
        <w:tc>
          <w:tcPr>
            <w:tcW w:w="1984" w:type="dxa"/>
            <w:tcBorders>
              <w:top w:val="single" w:sz="6" w:space="0" w:color="auto"/>
              <w:left w:val="single" w:sz="6" w:space="0" w:color="auto"/>
              <w:bottom w:val="single" w:sz="6" w:space="0" w:color="auto"/>
              <w:right w:val="single" w:sz="6" w:space="0" w:color="auto"/>
            </w:tcBorders>
            <w:hideMark/>
          </w:tcPr>
          <w:p w:rsidR="007E23AF" w:rsidRDefault="007E23AF" w:rsidP="0011505D">
            <w:pPr>
              <w:pStyle w:val="PAtabletextbodytext"/>
              <w:rPr>
                <w:rFonts w:ascii="Calibri" w:hAnsi="Calibri"/>
                <w:color w:val="000000"/>
                <w:sz w:val="22"/>
                <w:szCs w:val="22"/>
                <w:lang w:eastAsia="en-GB"/>
              </w:rPr>
            </w:pPr>
            <w:r>
              <w:rPr>
                <w:rFonts w:ascii="Calibri" w:hAnsi="Calibri"/>
                <w:color w:val="000000"/>
                <w:sz w:val="22"/>
                <w:szCs w:val="22"/>
                <w:lang w:eastAsia="en-GB"/>
              </w:rPr>
              <w:t>4</w:t>
            </w:r>
          </w:p>
        </w:tc>
        <w:tc>
          <w:tcPr>
            <w:tcW w:w="2126" w:type="dxa"/>
            <w:tcBorders>
              <w:top w:val="single" w:sz="6" w:space="0" w:color="auto"/>
              <w:left w:val="single" w:sz="6" w:space="0" w:color="auto"/>
              <w:bottom w:val="single" w:sz="6" w:space="0" w:color="auto"/>
              <w:right w:val="single" w:sz="6" w:space="0" w:color="auto"/>
            </w:tcBorders>
            <w:noWrap/>
            <w:hideMark/>
          </w:tcPr>
          <w:p w:rsidR="007E23AF" w:rsidRDefault="007E23AF" w:rsidP="0011505D">
            <w:pPr>
              <w:pStyle w:val="PAtabletextbodytext"/>
              <w:rPr>
                <w:rFonts w:ascii="Calibri" w:hAnsi="Calibri"/>
                <w:color w:val="000000"/>
                <w:sz w:val="22"/>
                <w:szCs w:val="22"/>
                <w:lang w:eastAsia="en-GB"/>
              </w:rPr>
            </w:pPr>
            <w:r>
              <w:rPr>
                <w:rFonts w:ascii="Calibri" w:hAnsi="Calibri"/>
                <w:color w:val="000000"/>
                <w:sz w:val="22"/>
                <w:szCs w:val="22"/>
                <w:lang w:eastAsia="en-GB"/>
              </w:rPr>
              <w:t>6</w:t>
            </w:r>
          </w:p>
        </w:tc>
        <w:tc>
          <w:tcPr>
            <w:tcW w:w="2268" w:type="dxa"/>
            <w:tcBorders>
              <w:top w:val="single" w:sz="6" w:space="0" w:color="auto"/>
              <w:left w:val="single" w:sz="6" w:space="0" w:color="auto"/>
              <w:bottom w:val="single" w:sz="6" w:space="0" w:color="auto"/>
              <w:right w:val="single" w:sz="6" w:space="0" w:color="auto"/>
            </w:tcBorders>
            <w:noWrap/>
            <w:hideMark/>
          </w:tcPr>
          <w:p w:rsidR="007E23AF" w:rsidRDefault="007E23AF" w:rsidP="0011505D">
            <w:pPr>
              <w:pStyle w:val="PAtabletextbodytext"/>
              <w:rPr>
                <w:rFonts w:ascii="Calibri" w:hAnsi="Calibri"/>
                <w:color w:val="000000"/>
                <w:sz w:val="22"/>
                <w:szCs w:val="22"/>
                <w:lang w:eastAsia="en-GB"/>
              </w:rPr>
            </w:pPr>
            <w:r>
              <w:rPr>
                <w:rFonts w:ascii="Calibri" w:hAnsi="Calibri"/>
                <w:color w:val="000000"/>
                <w:sz w:val="22"/>
                <w:szCs w:val="22"/>
                <w:lang w:eastAsia="en-GB"/>
              </w:rPr>
              <w:t>n/a</w:t>
            </w:r>
          </w:p>
          <w:p w:rsidR="007E23AF" w:rsidRDefault="007E23AF" w:rsidP="0011505D">
            <w:pPr>
              <w:pStyle w:val="PAtabletextbodytext"/>
              <w:rPr>
                <w:rFonts w:ascii="Calibri" w:hAnsi="Calibri"/>
                <w:color w:val="000000"/>
                <w:sz w:val="22"/>
                <w:szCs w:val="22"/>
                <w:lang w:eastAsia="en-GB"/>
              </w:rPr>
            </w:pPr>
            <w:r>
              <w:rPr>
                <w:rFonts w:ascii="Calibri" w:hAnsi="Calibri"/>
                <w:color w:val="000000"/>
                <w:sz w:val="22"/>
                <w:szCs w:val="22"/>
                <w:lang w:eastAsia="en-GB"/>
              </w:rPr>
              <w:t xml:space="preserve">  </w:t>
            </w:r>
          </w:p>
        </w:tc>
        <w:tc>
          <w:tcPr>
            <w:tcW w:w="3120" w:type="dxa"/>
            <w:tcBorders>
              <w:top w:val="single" w:sz="6" w:space="0" w:color="auto"/>
              <w:left w:val="single" w:sz="6" w:space="0" w:color="auto"/>
              <w:bottom w:val="single" w:sz="6" w:space="0" w:color="auto"/>
              <w:right w:val="single" w:sz="4" w:space="0" w:color="auto"/>
            </w:tcBorders>
            <w:noWrap/>
            <w:hideMark/>
          </w:tcPr>
          <w:p w:rsidR="007E23AF" w:rsidRDefault="007E23AF" w:rsidP="0011505D">
            <w:pPr>
              <w:pStyle w:val="PAtabletextbodytext"/>
              <w:rPr>
                <w:rFonts w:ascii="Calibri" w:hAnsi="Calibri"/>
                <w:color w:val="000000"/>
                <w:sz w:val="22"/>
                <w:szCs w:val="22"/>
                <w:lang w:eastAsia="en-GB"/>
              </w:rPr>
            </w:pPr>
            <w:r>
              <w:rPr>
                <w:rFonts w:ascii="Calibri" w:hAnsi="Calibri"/>
                <w:color w:val="000000"/>
                <w:sz w:val="22"/>
                <w:szCs w:val="22"/>
                <w:lang w:eastAsia="en-GB"/>
              </w:rPr>
              <w:t xml:space="preserve">Recorded by MedCity </w:t>
            </w:r>
          </w:p>
        </w:tc>
      </w:tr>
      <w:tr w:rsidR="007E23AF" w:rsidTr="0011505D">
        <w:trPr>
          <w:trHeight w:val="992"/>
        </w:trPr>
        <w:tc>
          <w:tcPr>
            <w:tcW w:w="2264" w:type="dxa"/>
            <w:gridSpan w:val="2"/>
            <w:tcBorders>
              <w:top w:val="single" w:sz="6" w:space="0" w:color="auto"/>
              <w:left w:val="single" w:sz="4" w:space="0" w:color="auto"/>
              <w:bottom w:val="single" w:sz="6" w:space="0" w:color="auto"/>
              <w:right w:val="single" w:sz="6" w:space="0" w:color="auto"/>
            </w:tcBorders>
            <w:noWrap/>
            <w:hideMark/>
          </w:tcPr>
          <w:p w:rsidR="007E23AF" w:rsidRPr="008C7352" w:rsidRDefault="007E23AF" w:rsidP="0011505D">
            <w:pPr>
              <w:pStyle w:val="PAtabletextbodytext"/>
              <w:rPr>
                <w:rFonts w:ascii="Calibri" w:hAnsi="Calibri"/>
                <w:sz w:val="22"/>
                <w:szCs w:val="22"/>
                <w:lang w:eastAsia="en-GB"/>
              </w:rPr>
            </w:pPr>
            <w:r>
              <w:rPr>
                <w:rFonts w:ascii="Calibri" w:hAnsi="Calibri"/>
                <w:sz w:val="22"/>
                <w:szCs w:val="22"/>
                <w:lang w:eastAsia="en-GB"/>
              </w:rPr>
              <w:lastRenderedPageBreak/>
              <w:t>Increase in</w:t>
            </w:r>
            <w:r w:rsidRPr="008C7352">
              <w:rPr>
                <w:rFonts w:ascii="Calibri" w:hAnsi="Calibri"/>
                <w:sz w:val="22"/>
                <w:szCs w:val="22"/>
                <w:lang w:eastAsia="en-GB"/>
              </w:rPr>
              <w:t xml:space="preserve"> commercial clinical trials </w:t>
            </w:r>
            <w:proofErr w:type="spellStart"/>
            <w:r w:rsidRPr="008C7352">
              <w:rPr>
                <w:rFonts w:ascii="Calibri" w:hAnsi="Calibri"/>
                <w:sz w:val="22"/>
                <w:szCs w:val="22"/>
                <w:lang w:eastAsia="en-GB"/>
              </w:rPr>
              <w:t>Ph</w:t>
            </w:r>
            <w:proofErr w:type="spellEnd"/>
            <w:r w:rsidRPr="008C7352">
              <w:rPr>
                <w:rFonts w:ascii="Calibri" w:hAnsi="Calibri"/>
                <w:sz w:val="22"/>
                <w:szCs w:val="22"/>
                <w:lang w:eastAsia="en-GB"/>
              </w:rPr>
              <w:t xml:space="preserve"> II - IV</w:t>
            </w:r>
            <w:r w:rsidRPr="008C7352">
              <w:rPr>
                <w:rStyle w:val="FootnoteReference"/>
                <w:sz w:val="22"/>
                <w:szCs w:val="22"/>
                <w:lang w:eastAsia="en-GB"/>
              </w:rPr>
              <w:footnoteReference w:id="14"/>
            </w:r>
          </w:p>
        </w:tc>
        <w:tc>
          <w:tcPr>
            <w:tcW w:w="2128" w:type="dxa"/>
            <w:tcBorders>
              <w:top w:val="single" w:sz="6" w:space="0" w:color="auto"/>
              <w:left w:val="single" w:sz="6" w:space="0" w:color="auto"/>
              <w:bottom w:val="single" w:sz="6" w:space="0" w:color="auto"/>
              <w:right w:val="single" w:sz="6" w:space="0" w:color="auto"/>
            </w:tcBorders>
            <w:noWrap/>
            <w:hideMark/>
          </w:tcPr>
          <w:p w:rsidR="007E23AF" w:rsidRDefault="007E23AF" w:rsidP="0011505D">
            <w:pPr>
              <w:pStyle w:val="PAtabletextbodytext"/>
              <w:rPr>
                <w:rFonts w:ascii="Calibri" w:hAnsi="Calibri"/>
                <w:color w:val="000000"/>
                <w:sz w:val="22"/>
                <w:szCs w:val="22"/>
                <w:lang w:eastAsia="en-GB"/>
              </w:rPr>
            </w:pPr>
            <w:r>
              <w:rPr>
                <w:rFonts w:ascii="Calibri" w:hAnsi="Calibri"/>
                <w:color w:val="000000"/>
                <w:sz w:val="22"/>
                <w:szCs w:val="22"/>
                <w:lang w:eastAsia="en-GB"/>
              </w:rPr>
              <w:t>+10%</w:t>
            </w:r>
          </w:p>
        </w:tc>
        <w:tc>
          <w:tcPr>
            <w:tcW w:w="1984" w:type="dxa"/>
            <w:tcBorders>
              <w:top w:val="single" w:sz="6" w:space="0" w:color="auto"/>
              <w:left w:val="single" w:sz="6" w:space="0" w:color="auto"/>
              <w:bottom w:val="single" w:sz="6" w:space="0" w:color="auto"/>
              <w:right w:val="single" w:sz="6" w:space="0" w:color="auto"/>
            </w:tcBorders>
            <w:hideMark/>
          </w:tcPr>
          <w:p w:rsidR="007E23AF" w:rsidRDefault="007E23AF" w:rsidP="0011505D">
            <w:pPr>
              <w:pStyle w:val="PAtabletextbodytext"/>
              <w:rPr>
                <w:rFonts w:ascii="Calibri" w:hAnsi="Calibri"/>
                <w:color w:val="000000"/>
                <w:sz w:val="22"/>
                <w:szCs w:val="22"/>
                <w:lang w:eastAsia="en-GB"/>
              </w:rPr>
            </w:pPr>
            <w:r>
              <w:rPr>
                <w:rFonts w:ascii="Calibri" w:hAnsi="Calibri"/>
                <w:color w:val="000000"/>
                <w:sz w:val="22"/>
                <w:szCs w:val="22"/>
                <w:lang w:eastAsia="en-GB"/>
              </w:rPr>
              <w:t>+13%</w:t>
            </w:r>
          </w:p>
        </w:tc>
        <w:tc>
          <w:tcPr>
            <w:tcW w:w="2126" w:type="dxa"/>
            <w:tcBorders>
              <w:top w:val="single" w:sz="6" w:space="0" w:color="auto"/>
              <w:left w:val="single" w:sz="6" w:space="0" w:color="auto"/>
              <w:bottom w:val="single" w:sz="6" w:space="0" w:color="auto"/>
              <w:right w:val="single" w:sz="6" w:space="0" w:color="auto"/>
            </w:tcBorders>
            <w:noWrap/>
            <w:hideMark/>
          </w:tcPr>
          <w:p w:rsidR="007E23AF" w:rsidRDefault="007E23AF" w:rsidP="0011505D">
            <w:pPr>
              <w:pStyle w:val="PAtabletextbodytext"/>
              <w:rPr>
                <w:rFonts w:ascii="Calibri" w:hAnsi="Calibri"/>
                <w:color w:val="000000"/>
                <w:sz w:val="22"/>
                <w:szCs w:val="22"/>
                <w:lang w:eastAsia="en-GB"/>
              </w:rPr>
            </w:pPr>
            <w:r>
              <w:rPr>
                <w:rFonts w:ascii="Calibri" w:hAnsi="Calibri"/>
                <w:color w:val="000000"/>
                <w:sz w:val="22"/>
                <w:szCs w:val="22"/>
                <w:lang w:eastAsia="en-GB"/>
              </w:rPr>
              <w:t>+15%</w:t>
            </w:r>
          </w:p>
        </w:tc>
        <w:tc>
          <w:tcPr>
            <w:tcW w:w="2268" w:type="dxa"/>
            <w:tcBorders>
              <w:top w:val="single" w:sz="6" w:space="0" w:color="auto"/>
              <w:left w:val="single" w:sz="6" w:space="0" w:color="auto"/>
              <w:bottom w:val="single" w:sz="6" w:space="0" w:color="auto"/>
              <w:right w:val="single" w:sz="6" w:space="0" w:color="auto"/>
            </w:tcBorders>
            <w:noWrap/>
            <w:hideMark/>
          </w:tcPr>
          <w:p w:rsidR="007E23AF" w:rsidRPr="00072EA0" w:rsidRDefault="007E23AF" w:rsidP="0011505D">
            <w:pPr>
              <w:pStyle w:val="PAtabletextbodytext"/>
              <w:rPr>
                <w:rFonts w:ascii="Calibri" w:hAnsi="Calibri"/>
                <w:sz w:val="22"/>
                <w:szCs w:val="22"/>
              </w:rPr>
            </w:pPr>
            <w:r w:rsidRPr="00072EA0">
              <w:rPr>
                <w:rFonts w:ascii="Calibri" w:hAnsi="Calibri"/>
                <w:sz w:val="22"/>
                <w:szCs w:val="22"/>
                <w:lang w:eastAsia="en-GB"/>
              </w:rPr>
              <w:t>495</w:t>
            </w:r>
            <w:r>
              <w:rPr>
                <w:rStyle w:val="FootnoteReference"/>
                <w:sz w:val="22"/>
                <w:szCs w:val="22"/>
                <w:lang w:eastAsia="en-GB"/>
              </w:rPr>
              <w:footnoteReference w:id="15"/>
            </w:r>
            <w:r w:rsidRPr="00072EA0">
              <w:rPr>
                <w:rFonts w:ascii="Calibri" w:hAnsi="Calibri"/>
                <w:sz w:val="22"/>
                <w:szCs w:val="22"/>
                <w:lang w:eastAsia="en-GB"/>
              </w:rPr>
              <w:t xml:space="preserve"> </w:t>
            </w:r>
          </w:p>
        </w:tc>
        <w:tc>
          <w:tcPr>
            <w:tcW w:w="3120" w:type="dxa"/>
            <w:tcBorders>
              <w:top w:val="single" w:sz="6" w:space="0" w:color="auto"/>
              <w:left w:val="single" w:sz="6" w:space="0" w:color="auto"/>
              <w:bottom w:val="single" w:sz="6" w:space="0" w:color="auto"/>
              <w:right w:val="single" w:sz="4" w:space="0" w:color="auto"/>
            </w:tcBorders>
            <w:noWrap/>
          </w:tcPr>
          <w:p w:rsidR="007E23AF" w:rsidRPr="000F1493" w:rsidRDefault="007E23AF" w:rsidP="0011505D">
            <w:pPr>
              <w:pStyle w:val="PAtabletextbodytext"/>
              <w:rPr>
                <w:rFonts w:ascii="Calibri" w:hAnsi="Calibri"/>
                <w:sz w:val="22"/>
                <w:szCs w:val="22"/>
                <w:lang w:eastAsia="en-GB"/>
              </w:rPr>
            </w:pPr>
            <w:r w:rsidRPr="000F1493">
              <w:rPr>
                <w:rFonts w:ascii="Calibri" w:hAnsi="Calibri"/>
                <w:sz w:val="22"/>
                <w:szCs w:val="22"/>
                <w:lang w:eastAsia="en-GB"/>
              </w:rPr>
              <w:t>Recorded by NIHR/CRNs</w:t>
            </w:r>
          </w:p>
          <w:p w:rsidR="007E23AF" w:rsidRPr="000F1493" w:rsidRDefault="007E23AF" w:rsidP="0011505D">
            <w:pPr>
              <w:pStyle w:val="PAtabletextbodytext"/>
              <w:rPr>
                <w:rFonts w:ascii="Calibri" w:hAnsi="Calibri"/>
                <w:sz w:val="22"/>
                <w:szCs w:val="22"/>
                <w:lang w:eastAsia="en-GB"/>
              </w:rPr>
            </w:pPr>
          </w:p>
        </w:tc>
      </w:tr>
      <w:tr w:rsidR="007E23AF" w:rsidTr="0011505D">
        <w:tc>
          <w:tcPr>
            <w:tcW w:w="2264" w:type="dxa"/>
            <w:gridSpan w:val="2"/>
            <w:tcBorders>
              <w:top w:val="single" w:sz="6" w:space="0" w:color="auto"/>
              <w:left w:val="single" w:sz="4" w:space="0" w:color="auto"/>
              <w:bottom w:val="single" w:sz="6" w:space="0" w:color="auto"/>
              <w:right w:val="single" w:sz="6" w:space="0" w:color="auto"/>
            </w:tcBorders>
            <w:noWrap/>
            <w:hideMark/>
          </w:tcPr>
          <w:p w:rsidR="007E23AF" w:rsidRPr="008C7352" w:rsidRDefault="007E23AF" w:rsidP="0011505D">
            <w:pPr>
              <w:pStyle w:val="PAtabletextbodytext"/>
              <w:rPr>
                <w:rFonts w:ascii="Calibri" w:hAnsi="Calibri"/>
                <w:sz w:val="22"/>
                <w:szCs w:val="22"/>
                <w:lang w:eastAsia="en-GB"/>
              </w:rPr>
            </w:pPr>
            <w:r>
              <w:rPr>
                <w:rFonts w:ascii="Calibri" w:hAnsi="Calibri"/>
                <w:sz w:val="22"/>
                <w:szCs w:val="22"/>
                <w:lang w:eastAsia="en-GB"/>
              </w:rPr>
              <w:t>Increase in</w:t>
            </w:r>
            <w:r w:rsidRPr="008C7352">
              <w:rPr>
                <w:rFonts w:ascii="Calibri" w:hAnsi="Calibri"/>
                <w:sz w:val="22"/>
                <w:szCs w:val="22"/>
                <w:lang w:eastAsia="en-GB"/>
              </w:rPr>
              <w:t xml:space="preserve"> patients recruited to commercial clinical trials</w:t>
            </w:r>
            <w:r w:rsidRPr="008C7352">
              <w:rPr>
                <w:rStyle w:val="FootnoteReference"/>
                <w:sz w:val="22"/>
                <w:szCs w:val="22"/>
                <w:lang w:eastAsia="en-GB"/>
              </w:rPr>
              <w:footnoteReference w:id="16"/>
            </w:r>
          </w:p>
        </w:tc>
        <w:tc>
          <w:tcPr>
            <w:tcW w:w="2128" w:type="dxa"/>
            <w:tcBorders>
              <w:top w:val="single" w:sz="6" w:space="0" w:color="auto"/>
              <w:left w:val="single" w:sz="6" w:space="0" w:color="auto"/>
              <w:bottom w:val="single" w:sz="6" w:space="0" w:color="auto"/>
              <w:right w:val="single" w:sz="6" w:space="0" w:color="auto"/>
            </w:tcBorders>
            <w:noWrap/>
            <w:hideMark/>
          </w:tcPr>
          <w:p w:rsidR="007E23AF" w:rsidRDefault="007E23AF" w:rsidP="0011505D">
            <w:pPr>
              <w:pStyle w:val="PAtabletextbodytext"/>
              <w:rPr>
                <w:rFonts w:ascii="Calibri" w:hAnsi="Calibri"/>
                <w:color w:val="000000"/>
                <w:sz w:val="22"/>
                <w:szCs w:val="22"/>
                <w:lang w:eastAsia="en-GB"/>
              </w:rPr>
            </w:pPr>
            <w:r>
              <w:rPr>
                <w:rFonts w:ascii="Calibri" w:hAnsi="Calibri"/>
                <w:color w:val="000000"/>
                <w:sz w:val="22"/>
                <w:szCs w:val="22"/>
                <w:lang w:eastAsia="en-GB"/>
              </w:rPr>
              <w:t xml:space="preserve">+10%   </w:t>
            </w:r>
          </w:p>
        </w:tc>
        <w:tc>
          <w:tcPr>
            <w:tcW w:w="1984" w:type="dxa"/>
            <w:tcBorders>
              <w:top w:val="single" w:sz="6" w:space="0" w:color="auto"/>
              <w:left w:val="single" w:sz="6" w:space="0" w:color="auto"/>
              <w:bottom w:val="single" w:sz="6" w:space="0" w:color="auto"/>
              <w:right w:val="single" w:sz="6" w:space="0" w:color="auto"/>
            </w:tcBorders>
            <w:hideMark/>
          </w:tcPr>
          <w:p w:rsidR="007E23AF" w:rsidRDefault="007E23AF" w:rsidP="0011505D">
            <w:pPr>
              <w:pStyle w:val="PAtabletextbodytext"/>
              <w:rPr>
                <w:rFonts w:ascii="Calibri" w:hAnsi="Calibri"/>
                <w:color w:val="000000"/>
                <w:sz w:val="22"/>
                <w:szCs w:val="22"/>
                <w:lang w:eastAsia="en-GB"/>
              </w:rPr>
            </w:pPr>
            <w:r>
              <w:rPr>
                <w:rFonts w:ascii="Calibri" w:hAnsi="Calibri"/>
                <w:color w:val="000000"/>
                <w:sz w:val="22"/>
                <w:szCs w:val="22"/>
                <w:lang w:eastAsia="en-GB"/>
              </w:rPr>
              <w:t>+13%</w:t>
            </w:r>
          </w:p>
        </w:tc>
        <w:tc>
          <w:tcPr>
            <w:tcW w:w="2126" w:type="dxa"/>
            <w:tcBorders>
              <w:top w:val="single" w:sz="6" w:space="0" w:color="auto"/>
              <w:left w:val="single" w:sz="6" w:space="0" w:color="auto"/>
              <w:bottom w:val="single" w:sz="6" w:space="0" w:color="auto"/>
              <w:right w:val="single" w:sz="6" w:space="0" w:color="auto"/>
            </w:tcBorders>
            <w:noWrap/>
            <w:hideMark/>
          </w:tcPr>
          <w:p w:rsidR="007E23AF" w:rsidRDefault="007E23AF" w:rsidP="0011505D">
            <w:pPr>
              <w:pStyle w:val="PAtabletextbodytext"/>
              <w:rPr>
                <w:rFonts w:ascii="Calibri" w:hAnsi="Calibri"/>
                <w:color w:val="000000"/>
                <w:sz w:val="22"/>
                <w:szCs w:val="22"/>
                <w:lang w:eastAsia="en-GB"/>
              </w:rPr>
            </w:pPr>
            <w:r>
              <w:rPr>
                <w:rFonts w:ascii="Calibri" w:hAnsi="Calibri"/>
                <w:color w:val="000000"/>
                <w:sz w:val="22"/>
                <w:szCs w:val="22"/>
                <w:lang w:eastAsia="en-GB"/>
              </w:rPr>
              <w:t xml:space="preserve">+15%  </w:t>
            </w:r>
          </w:p>
        </w:tc>
        <w:tc>
          <w:tcPr>
            <w:tcW w:w="2268" w:type="dxa"/>
            <w:tcBorders>
              <w:top w:val="single" w:sz="6" w:space="0" w:color="auto"/>
              <w:left w:val="single" w:sz="6" w:space="0" w:color="auto"/>
              <w:bottom w:val="single" w:sz="6" w:space="0" w:color="auto"/>
              <w:right w:val="single" w:sz="6" w:space="0" w:color="auto"/>
            </w:tcBorders>
            <w:noWrap/>
            <w:hideMark/>
          </w:tcPr>
          <w:p w:rsidR="007E23AF" w:rsidRPr="00072EA0" w:rsidRDefault="007E23AF" w:rsidP="0011505D">
            <w:pPr>
              <w:pStyle w:val="PAtabletextbodytext"/>
              <w:rPr>
                <w:rFonts w:ascii="Calibri" w:hAnsi="Calibri"/>
                <w:sz w:val="22"/>
                <w:szCs w:val="22"/>
                <w:lang w:eastAsia="en-GB"/>
              </w:rPr>
            </w:pPr>
            <w:r w:rsidRPr="00072EA0">
              <w:rPr>
                <w:rFonts w:ascii="Calibri" w:hAnsi="Calibri"/>
                <w:sz w:val="22"/>
                <w:szCs w:val="22"/>
                <w:lang w:eastAsia="en-GB"/>
              </w:rPr>
              <w:t>3,029</w:t>
            </w:r>
            <w:r>
              <w:rPr>
                <w:rStyle w:val="FootnoteReference"/>
                <w:sz w:val="22"/>
                <w:szCs w:val="22"/>
                <w:lang w:eastAsia="en-GB"/>
              </w:rPr>
              <w:footnoteReference w:id="17"/>
            </w:r>
            <w:r w:rsidRPr="00072EA0">
              <w:rPr>
                <w:rFonts w:ascii="Calibri" w:hAnsi="Calibri"/>
                <w:sz w:val="22"/>
                <w:szCs w:val="22"/>
                <w:lang w:eastAsia="en-GB"/>
              </w:rPr>
              <w:t xml:space="preserve"> </w:t>
            </w:r>
          </w:p>
        </w:tc>
        <w:tc>
          <w:tcPr>
            <w:tcW w:w="3120" w:type="dxa"/>
            <w:tcBorders>
              <w:top w:val="single" w:sz="6" w:space="0" w:color="auto"/>
              <w:left w:val="single" w:sz="6" w:space="0" w:color="auto"/>
              <w:bottom w:val="single" w:sz="6" w:space="0" w:color="auto"/>
              <w:right w:val="single" w:sz="4" w:space="0" w:color="auto"/>
            </w:tcBorders>
            <w:noWrap/>
          </w:tcPr>
          <w:p w:rsidR="007E23AF" w:rsidRPr="000F1493" w:rsidRDefault="007E23AF" w:rsidP="0011505D">
            <w:pPr>
              <w:pStyle w:val="PAtabletextbodytext"/>
              <w:rPr>
                <w:rFonts w:ascii="Calibri" w:hAnsi="Calibri"/>
                <w:sz w:val="22"/>
                <w:szCs w:val="22"/>
                <w:lang w:eastAsia="en-GB"/>
              </w:rPr>
            </w:pPr>
            <w:r w:rsidRPr="000F1493">
              <w:rPr>
                <w:rFonts w:ascii="Calibri" w:hAnsi="Calibri"/>
                <w:sz w:val="22"/>
                <w:szCs w:val="22"/>
                <w:lang w:eastAsia="en-GB"/>
              </w:rPr>
              <w:t>Recorded by NIHR/CRNs</w:t>
            </w:r>
          </w:p>
          <w:p w:rsidR="007E23AF" w:rsidRPr="000F1493" w:rsidRDefault="007E23AF" w:rsidP="0011505D">
            <w:pPr>
              <w:pStyle w:val="PAtabletextbodytext"/>
              <w:rPr>
                <w:rFonts w:ascii="Calibri" w:hAnsi="Calibri"/>
                <w:sz w:val="22"/>
                <w:szCs w:val="22"/>
                <w:lang w:eastAsia="en-GB"/>
              </w:rPr>
            </w:pPr>
          </w:p>
        </w:tc>
      </w:tr>
      <w:tr w:rsidR="007E23AF" w:rsidTr="0011505D">
        <w:tc>
          <w:tcPr>
            <w:tcW w:w="13890" w:type="dxa"/>
            <w:gridSpan w:val="7"/>
            <w:tcBorders>
              <w:top w:val="single" w:sz="6" w:space="0" w:color="auto"/>
              <w:left w:val="single" w:sz="4" w:space="0" w:color="auto"/>
              <w:bottom w:val="single" w:sz="6" w:space="0" w:color="auto"/>
              <w:right w:val="single" w:sz="4" w:space="0" w:color="auto"/>
            </w:tcBorders>
            <w:hideMark/>
          </w:tcPr>
          <w:p w:rsidR="007E23AF" w:rsidRDefault="007E23AF" w:rsidP="0011505D">
            <w:pPr>
              <w:pStyle w:val="PAtabletextbodytext"/>
              <w:rPr>
                <w:rFonts w:ascii="Calibri" w:hAnsi="Calibri"/>
                <w:b/>
                <w:color w:val="000000"/>
                <w:sz w:val="22"/>
                <w:szCs w:val="22"/>
                <w:lang w:eastAsia="en-GB"/>
              </w:rPr>
            </w:pPr>
            <w:r>
              <w:rPr>
                <w:rFonts w:ascii="Calibri" w:hAnsi="Calibri"/>
                <w:color w:val="000000"/>
                <w:sz w:val="22"/>
                <w:szCs w:val="22"/>
                <w:lang w:eastAsia="en-GB"/>
              </w:rPr>
              <w:t xml:space="preserve">      </w:t>
            </w:r>
            <w:r>
              <w:rPr>
                <w:rFonts w:ascii="Calibri" w:hAnsi="Calibri"/>
                <w:b/>
                <w:color w:val="000000"/>
                <w:sz w:val="22"/>
                <w:szCs w:val="22"/>
                <w:lang w:eastAsia="en-GB"/>
              </w:rPr>
              <w:t xml:space="preserve">MedCity revenue </w:t>
            </w:r>
          </w:p>
        </w:tc>
      </w:tr>
      <w:tr w:rsidR="007E23AF" w:rsidTr="0011505D">
        <w:tc>
          <w:tcPr>
            <w:tcW w:w="2264" w:type="dxa"/>
            <w:gridSpan w:val="2"/>
            <w:tcBorders>
              <w:top w:val="single" w:sz="6" w:space="0" w:color="auto"/>
              <w:left w:val="single" w:sz="4" w:space="0" w:color="auto"/>
              <w:bottom w:val="single" w:sz="6" w:space="0" w:color="auto"/>
              <w:right w:val="single" w:sz="6" w:space="0" w:color="auto"/>
            </w:tcBorders>
            <w:noWrap/>
            <w:hideMark/>
          </w:tcPr>
          <w:p w:rsidR="007E23AF" w:rsidRDefault="007E23AF" w:rsidP="0011505D">
            <w:pPr>
              <w:pStyle w:val="PAtabletextbodytext"/>
              <w:rPr>
                <w:rFonts w:ascii="Calibri" w:hAnsi="Calibri"/>
                <w:color w:val="000000"/>
                <w:sz w:val="22"/>
                <w:szCs w:val="22"/>
                <w:lang w:eastAsia="en-GB"/>
              </w:rPr>
            </w:pPr>
            <w:r>
              <w:rPr>
                <w:rFonts w:ascii="Calibri" w:hAnsi="Calibri"/>
                <w:color w:val="000000"/>
                <w:sz w:val="22"/>
                <w:szCs w:val="22"/>
                <w:lang w:eastAsia="en-GB"/>
              </w:rPr>
              <w:t xml:space="preserve">Future operational funding model for MedCity </w:t>
            </w:r>
          </w:p>
        </w:tc>
        <w:tc>
          <w:tcPr>
            <w:tcW w:w="2128" w:type="dxa"/>
            <w:tcBorders>
              <w:top w:val="single" w:sz="6" w:space="0" w:color="auto"/>
              <w:left w:val="single" w:sz="6" w:space="0" w:color="auto"/>
              <w:bottom w:val="single" w:sz="6" w:space="0" w:color="auto"/>
              <w:right w:val="single" w:sz="6" w:space="0" w:color="auto"/>
            </w:tcBorders>
            <w:noWrap/>
          </w:tcPr>
          <w:p w:rsidR="007E23AF" w:rsidRDefault="007E23AF" w:rsidP="0011505D">
            <w:pPr>
              <w:pStyle w:val="PAtabletextbodytext"/>
              <w:rPr>
                <w:rFonts w:ascii="Calibri" w:hAnsi="Calibri"/>
                <w:color w:val="000000"/>
                <w:sz w:val="22"/>
                <w:szCs w:val="22"/>
                <w:lang w:eastAsia="en-GB"/>
              </w:rPr>
            </w:pPr>
            <w:r>
              <w:rPr>
                <w:rFonts w:ascii="Calibri" w:hAnsi="Calibri"/>
                <w:color w:val="000000"/>
                <w:sz w:val="22"/>
                <w:szCs w:val="22"/>
                <w:lang w:eastAsia="en-GB"/>
              </w:rPr>
              <w:t xml:space="preserve">Propose funding model </w:t>
            </w:r>
            <w:r w:rsidR="00814C9C">
              <w:rPr>
                <w:rFonts w:ascii="Calibri" w:hAnsi="Calibri"/>
                <w:color w:val="000000"/>
                <w:sz w:val="22"/>
                <w:szCs w:val="22"/>
                <w:lang w:eastAsia="en-GB"/>
              </w:rPr>
              <w:t xml:space="preserve">Sept </w:t>
            </w:r>
            <w:r w:rsidR="00F94EC7">
              <w:rPr>
                <w:rFonts w:ascii="Calibri" w:hAnsi="Calibri"/>
                <w:color w:val="000000"/>
                <w:sz w:val="22"/>
                <w:szCs w:val="22"/>
                <w:lang w:eastAsia="en-GB"/>
              </w:rPr>
              <w:t>2015</w:t>
            </w:r>
          </w:p>
          <w:p w:rsidR="007E23AF" w:rsidRDefault="007E23AF" w:rsidP="0011505D">
            <w:pPr>
              <w:pStyle w:val="PAtabletextbodytext"/>
              <w:rPr>
                <w:rFonts w:ascii="Calibri" w:hAnsi="Calibri"/>
                <w:color w:val="000000"/>
                <w:sz w:val="22"/>
                <w:szCs w:val="22"/>
                <w:lang w:eastAsia="en-GB"/>
              </w:rPr>
            </w:pPr>
          </w:p>
        </w:tc>
        <w:tc>
          <w:tcPr>
            <w:tcW w:w="1984" w:type="dxa"/>
            <w:tcBorders>
              <w:top w:val="single" w:sz="6" w:space="0" w:color="auto"/>
              <w:left w:val="single" w:sz="6" w:space="0" w:color="auto"/>
              <w:bottom w:val="single" w:sz="6" w:space="0" w:color="auto"/>
              <w:right w:val="single" w:sz="6" w:space="0" w:color="auto"/>
            </w:tcBorders>
            <w:hideMark/>
          </w:tcPr>
          <w:p w:rsidR="007E23AF" w:rsidRDefault="007E23AF" w:rsidP="0011505D">
            <w:pPr>
              <w:pStyle w:val="PAtabletextbodytext"/>
              <w:rPr>
                <w:rFonts w:ascii="Calibri" w:hAnsi="Calibri"/>
                <w:color w:val="000000"/>
                <w:sz w:val="22"/>
                <w:szCs w:val="22"/>
                <w:lang w:eastAsia="en-GB"/>
              </w:rPr>
            </w:pPr>
            <w:r>
              <w:rPr>
                <w:rFonts w:ascii="Calibri" w:hAnsi="Calibri"/>
                <w:color w:val="000000"/>
                <w:sz w:val="22"/>
                <w:szCs w:val="22"/>
                <w:lang w:eastAsia="en-GB"/>
              </w:rPr>
              <w:t>£50k</w:t>
            </w:r>
          </w:p>
        </w:tc>
        <w:tc>
          <w:tcPr>
            <w:tcW w:w="2126" w:type="dxa"/>
            <w:tcBorders>
              <w:top w:val="single" w:sz="6" w:space="0" w:color="auto"/>
              <w:left w:val="single" w:sz="6" w:space="0" w:color="auto"/>
              <w:bottom w:val="single" w:sz="6" w:space="0" w:color="auto"/>
              <w:right w:val="single" w:sz="6" w:space="0" w:color="auto"/>
            </w:tcBorders>
            <w:noWrap/>
            <w:hideMark/>
          </w:tcPr>
          <w:p w:rsidR="007E23AF" w:rsidRDefault="007E23AF" w:rsidP="0011505D">
            <w:pPr>
              <w:pStyle w:val="PAtabletextbodytext"/>
              <w:rPr>
                <w:rFonts w:ascii="Calibri" w:hAnsi="Calibri"/>
                <w:color w:val="000000"/>
                <w:sz w:val="22"/>
                <w:szCs w:val="22"/>
                <w:lang w:eastAsia="en-GB"/>
              </w:rPr>
            </w:pPr>
            <w:r>
              <w:rPr>
                <w:rFonts w:ascii="Calibri" w:hAnsi="Calibri"/>
                <w:color w:val="000000"/>
                <w:sz w:val="22"/>
                <w:szCs w:val="22"/>
                <w:lang w:eastAsia="en-GB"/>
              </w:rPr>
              <w:t xml:space="preserve"> £485k</w:t>
            </w:r>
          </w:p>
        </w:tc>
        <w:tc>
          <w:tcPr>
            <w:tcW w:w="2268" w:type="dxa"/>
            <w:tcBorders>
              <w:top w:val="single" w:sz="6" w:space="0" w:color="auto"/>
              <w:left w:val="single" w:sz="6" w:space="0" w:color="auto"/>
              <w:bottom w:val="single" w:sz="6" w:space="0" w:color="auto"/>
              <w:right w:val="single" w:sz="6" w:space="0" w:color="auto"/>
            </w:tcBorders>
            <w:noWrap/>
            <w:hideMark/>
          </w:tcPr>
          <w:p w:rsidR="007E23AF" w:rsidRDefault="007E23AF" w:rsidP="0011505D">
            <w:pPr>
              <w:pStyle w:val="PAtabletextbodytext"/>
              <w:rPr>
                <w:rFonts w:ascii="Calibri" w:hAnsi="Calibri"/>
                <w:color w:val="000000"/>
                <w:sz w:val="22"/>
                <w:szCs w:val="22"/>
                <w:lang w:eastAsia="en-GB"/>
              </w:rPr>
            </w:pPr>
            <w:r>
              <w:rPr>
                <w:rFonts w:ascii="Calibri" w:hAnsi="Calibri"/>
                <w:color w:val="000000"/>
                <w:sz w:val="22"/>
                <w:szCs w:val="22"/>
                <w:lang w:eastAsia="en-GB"/>
              </w:rPr>
              <w:t xml:space="preserve">n/a </w:t>
            </w:r>
          </w:p>
        </w:tc>
        <w:tc>
          <w:tcPr>
            <w:tcW w:w="3120" w:type="dxa"/>
            <w:tcBorders>
              <w:top w:val="single" w:sz="6" w:space="0" w:color="auto"/>
              <w:left w:val="single" w:sz="6" w:space="0" w:color="auto"/>
              <w:bottom w:val="single" w:sz="6" w:space="0" w:color="auto"/>
              <w:right w:val="single" w:sz="4" w:space="0" w:color="auto"/>
            </w:tcBorders>
            <w:noWrap/>
          </w:tcPr>
          <w:p w:rsidR="007E23AF" w:rsidRDefault="007E23AF" w:rsidP="0011505D">
            <w:pPr>
              <w:pStyle w:val="PAtabletextbodytext"/>
              <w:rPr>
                <w:rFonts w:ascii="Calibri" w:hAnsi="Calibri"/>
                <w:color w:val="000000"/>
                <w:sz w:val="22"/>
                <w:szCs w:val="22"/>
                <w:highlight w:val="yellow"/>
                <w:lang w:eastAsia="en-GB"/>
              </w:rPr>
            </w:pPr>
            <w:r w:rsidRPr="00A97547">
              <w:rPr>
                <w:rFonts w:ascii="Calibri" w:hAnsi="Calibri"/>
                <w:color w:val="000000"/>
                <w:sz w:val="22"/>
                <w:szCs w:val="22"/>
                <w:lang w:eastAsia="en-GB"/>
              </w:rPr>
              <w:t>Recorded by MedCity</w:t>
            </w:r>
          </w:p>
        </w:tc>
      </w:tr>
      <w:tr w:rsidR="007E23AF" w:rsidTr="0011505D">
        <w:tc>
          <w:tcPr>
            <w:tcW w:w="2264" w:type="dxa"/>
            <w:gridSpan w:val="2"/>
            <w:tcBorders>
              <w:top w:val="single" w:sz="6" w:space="0" w:color="auto"/>
              <w:left w:val="single" w:sz="4" w:space="0" w:color="auto"/>
              <w:bottom w:val="single" w:sz="4" w:space="0" w:color="auto"/>
              <w:right w:val="single" w:sz="6" w:space="0" w:color="auto"/>
            </w:tcBorders>
            <w:noWrap/>
            <w:hideMark/>
          </w:tcPr>
          <w:p w:rsidR="007E23AF" w:rsidRDefault="007E23AF" w:rsidP="0011505D">
            <w:pPr>
              <w:pStyle w:val="PAtabletextbodytext"/>
              <w:rPr>
                <w:rFonts w:ascii="Calibri" w:hAnsi="Calibri"/>
                <w:color w:val="000000"/>
                <w:sz w:val="22"/>
                <w:szCs w:val="22"/>
                <w:lang w:eastAsia="en-GB"/>
              </w:rPr>
            </w:pPr>
            <w:r>
              <w:rPr>
                <w:rFonts w:ascii="Calibri" w:hAnsi="Calibri"/>
                <w:color w:val="000000"/>
                <w:sz w:val="22"/>
                <w:szCs w:val="22"/>
                <w:lang w:eastAsia="en-GB"/>
              </w:rPr>
              <w:t>Additional seed funding capital raised</w:t>
            </w:r>
          </w:p>
        </w:tc>
        <w:tc>
          <w:tcPr>
            <w:tcW w:w="2128" w:type="dxa"/>
            <w:tcBorders>
              <w:top w:val="single" w:sz="6" w:space="0" w:color="auto"/>
              <w:left w:val="single" w:sz="6" w:space="0" w:color="auto"/>
              <w:bottom w:val="single" w:sz="4" w:space="0" w:color="auto"/>
              <w:right w:val="single" w:sz="6" w:space="0" w:color="auto"/>
            </w:tcBorders>
            <w:noWrap/>
            <w:hideMark/>
          </w:tcPr>
          <w:p w:rsidR="007E23AF" w:rsidRDefault="007E23AF" w:rsidP="0011505D">
            <w:pPr>
              <w:pStyle w:val="PAtabletextbodytext"/>
              <w:rPr>
                <w:rFonts w:ascii="Calibri" w:hAnsi="Calibri"/>
                <w:color w:val="000000"/>
                <w:sz w:val="22"/>
                <w:szCs w:val="22"/>
                <w:lang w:eastAsia="en-GB"/>
              </w:rPr>
            </w:pPr>
            <w:r>
              <w:rPr>
                <w:rFonts w:ascii="Calibri" w:hAnsi="Calibri"/>
                <w:color w:val="000000"/>
                <w:sz w:val="22"/>
                <w:szCs w:val="22"/>
                <w:lang w:eastAsia="en-GB"/>
              </w:rPr>
              <w:t>£260k</w:t>
            </w:r>
          </w:p>
        </w:tc>
        <w:tc>
          <w:tcPr>
            <w:tcW w:w="1984" w:type="dxa"/>
            <w:tcBorders>
              <w:top w:val="single" w:sz="6" w:space="0" w:color="auto"/>
              <w:left w:val="single" w:sz="6" w:space="0" w:color="auto"/>
              <w:bottom w:val="single" w:sz="4" w:space="0" w:color="auto"/>
              <w:right w:val="single" w:sz="6" w:space="0" w:color="auto"/>
            </w:tcBorders>
            <w:hideMark/>
          </w:tcPr>
          <w:p w:rsidR="007E23AF" w:rsidRDefault="007E23AF" w:rsidP="0011505D">
            <w:pPr>
              <w:pStyle w:val="PAtabletextbodytext"/>
              <w:rPr>
                <w:rFonts w:ascii="Calibri" w:hAnsi="Calibri"/>
                <w:color w:val="000000"/>
                <w:sz w:val="22"/>
                <w:szCs w:val="22"/>
                <w:lang w:eastAsia="en-GB"/>
              </w:rPr>
            </w:pPr>
            <w:r>
              <w:rPr>
                <w:rFonts w:ascii="Calibri" w:hAnsi="Calibri"/>
                <w:color w:val="000000"/>
                <w:sz w:val="22"/>
                <w:szCs w:val="22"/>
                <w:lang w:eastAsia="en-GB"/>
              </w:rPr>
              <w:t>£760k</w:t>
            </w:r>
          </w:p>
        </w:tc>
        <w:tc>
          <w:tcPr>
            <w:tcW w:w="2126" w:type="dxa"/>
            <w:tcBorders>
              <w:top w:val="single" w:sz="6" w:space="0" w:color="auto"/>
              <w:left w:val="single" w:sz="6" w:space="0" w:color="auto"/>
              <w:bottom w:val="single" w:sz="4" w:space="0" w:color="auto"/>
              <w:right w:val="single" w:sz="6" w:space="0" w:color="auto"/>
            </w:tcBorders>
            <w:noWrap/>
            <w:hideMark/>
          </w:tcPr>
          <w:p w:rsidR="007E23AF" w:rsidRDefault="007E23AF" w:rsidP="0011505D">
            <w:pPr>
              <w:pStyle w:val="PAtabletextbodytext"/>
              <w:rPr>
                <w:rFonts w:ascii="Calibri" w:hAnsi="Calibri"/>
                <w:color w:val="000000"/>
                <w:sz w:val="22"/>
                <w:szCs w:val="22"/>
                <w:lang w:eastAsia="en-GB"/>
              </w:rPr>
            </w:pPr>
            <w:r>
              <w:rPr>
                <w:rFonts w:ascii="Calibri" w:hAnsi="Calibri"/>
                <w:color w:val="000000"/>
                <w:sz w:val="22"/>
                <w:szCs w:val="22"/>
                <w:lang w:eastAsia="en-GB"/>
              </w:rPr>
              <w:t>£760k</w:t>
            </w:r>
          </w:p>
        </w:tc>
        <w:tc>
          <w:tcPr>
            <w:tcW w:w="2268" w:type="dxa"/>
            <w:tcBorders>
              <w:top w:val="single" w:sz="6" w:space="0" w:color="auto"/>
              <w:left w:val="single" w:sz="6" w:space="0" w:color="auto"/>
              <w:bottom w:val="single" w:sz="4" w:space="0" w:color="auto"/>
              <w:right w:val="single" w:sz="6" w:space="0" w:color="auto"/>
            </w:tcBorders>
            <w:noWrap/>
          </w:tcPr>
          <w:p w:rsidR="007E23AF" w:rsidRDefault="007E23AF" w:rsidP="0011505D">
            <w:pPr>
              <w:pStyle w:val="PAtabletextbodytext"/>
              <w:rPr>
                <w:rFonts w:ascii="Calibri" w:hAnsi="Calibri"/>
                <w:color w:val="000000"/>
                <w:sz w:val="22"/>
                <w:szCs w:val="22"/>
                <w:lang w:eastAsia="en-GB"/>
              </w:rPr>
            </w:pPr>
            <w:r>
              <w:rPr>
                <w:rFonts w:ascii="Calibri" w:hAnsi="Calibri"/>
                <w:color w:val="000000"/>
                <w:sz w:val="22"/>
                <w:szCs w:val="22"/>
                <w:lang w:eastAsia="en-GB"/>
              </w:rPr>
              <w:t>n/a</w:t>
            </w:r>
          </w:p>
        </w:tc>
        <w:tc>
          <w:tcPr>
            <w:tcW w:w="3120" w:type="dxa"/>
            <w:tcBorders>
              <w:top w:val="single" w:sz="6" w:space="0" w:color="auto"/>
              <w:left w:val="single" w:sz="6" w:space="0" w:color="auto"/>
              <w:bottom w:val="single" w:sz="4" w:space="0" w:color="auto"/>
              <w:right w:val="single" w:sz="4" w:space="0" w:color="auto"/>
            </w:tcBorders>
            <w:noWrap/>
          </w:tcPr>
          <w:p w:rsidR="007E23AF" w:rsidRDefault="007E23AF" w:rsidP="0011505D">
            <w:pPr>
              <w:pStyle w:val="PAtabletextbodytext"/>
              <w:rPr>
                <w:rFonts w:ascii="Calibri" w:hAnsi="Calibri"/>
                <w:color w:val="000000"/>
                <w:sz w:val="22"/>
                <w:szCs w:val="22"/>
                <w:lang w:eastAsia="en-GB"/>
              </w:rPr>
            </w:pPr>
            <w:r>
              <w:rPr>
                <w:rFonts w:ascii="Calibri" w:hAnsi="Calibri"/>
                <w:color w:val="000000"/>
                <w:sz w:val="22"/>
                <w:szCs w:val="22"/>
                <w:lang w:eastAsia="en-GB"/>
              </w:rPr>
              <w:t>Recorded by MedCity</w:t>
            </w:r>
          </w:p>
        </w:tc>
      </w:tr>
    </w:tbl>
    <w:p w:rsidR="007E23AF" w:rsidRDefault="007E23AF" w:rsidP="007E23AF">
      <w:pPr>
        <w:rPr>
          <w:color w:val="FF0000"/>
        </w:rPr>
      </w:pPr>
    </w:p>
    <w:p w:rsidR="007E23AF" w:rsidRPr="00AF22A0" w:rsidRDefault="007E23AF" w:rsidP="007E23AF"/>
    <w:p w:rsidR="00070A9A" w:rsidRPr="00070A9A" w:rsidRDefault="00070A9A">
      <w:pPr>
        <w:rPr>
          <w:rFonts w:asciiTheme="minorHAnsi" w:hAnsiTheme="minorHAnsi"/>
          <w:b/>
          <w:i/>
          <w:sz w:val="24"/>
          <w:szCs w:val="24"/>
        </w:rPr>
      </w:pPr>
      <w:r w:rsidRPr="00070A9A">
        <w:rPr>
          <w:rFonts w:asciiTheme="minorHAnsi" w:hAnsiTheme="minorHAnsi"/>
          <w:b/>
          <w:i/>
          <w:sz w:val="24"/>
          <w:szCs w:val="24"/>
        </w:rPr>
        <w:br w:type="page"/>
      </w:r>
    </w:p>
    <w:p w:rsidR="003E69AB" w:rsidRPr="001C6B69" w:rsidRDefault="004B760C" w:rsidP="00200125">
      <w:pPr>
        <w:rPr>
          <w:b/>
          <w:i/>
          <w:sz w:val="28"/>
          <w:szCs w:val="28"/>
        </w:rPr>
      </w:pPr>
      <w:r w:rsidRPr="001C6B69">
        <w:rPr>
          <w:b/>
          <w:i/>
          <w:sz w:val="28"/>
          <w:szCs w:val="28"/>
        </w:rPr>
        <w:lastRenderedPageBreak/>
        <w:t>H</w:t>
      </w:r>
      <w:r w:rsidR="003E69AB" w:rsidRPr="001C6B69">
        <w:rPr>
          <w:b/>
          <w:i/>
          <w:sz w:val="28"/>
          <w:szCs w:val="28"/>
        </w:rPr>
        <w:t>igh Level Risk Register:</w:t>
      </w:r>
    </w:p>
    <w:p w:rsidR="003E69AB" w:rsidRPr="00FE4626" w:rsidRDefault="003E69AB" w:rsidP="0020012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64"/>
        <w:gridCol w:w="9223"/>
      </w:tblGrid>
      <w:tr w:rsidR="003E69AB" w:rsidRPr="00FE4626" w:rsidTr="006F1574">
        <w:tc>
          <w:tcPr>
            <w:tcW w:w="4664" w:type="dxa"/>
          </w:tcPr>
          <w:p w:rsidR="003E69AB" w:rsidRPr="00FE4626" w:rsidRDefault="003E69AB" w:rsidP="006F1574">
            <w:pPr>
              <w:jc w:val="center"/>
              <w:rPr>
                <w:rFonts w:ascii="Calibri" w:hAnsi="Calibri"/>
                <w:sz w:val="24"/>
                <w:szCs w:val="24"/>
              </w:rPr>
            </w:pPr>
          </w:p>
        </w:tc>
        <w:tc>
          <w:tcPr>
            <w:tcW w:w="9223" w:type="dxa"/>
          </w:tcPr>
          <w:p w:rsidR="003E69AB" w:rsidRPr="00E84920" w:rsidRDefault="003E69AB" w:rsidP="006F1574">
            <w:pPr>
              <w:jc w:val="center"/>
              <w:rPr>
                <w:rFonts w:ascii="Calibri" w:hAnsi="Calibri"/>
                <w:b/>
                <w:sz w:val="24"/>
                <w:szCs w:val="24"/>
                <w:rPrChange w:id="5" w:author="Eleanor Lloyd" w:date="2015-02-12T14:29:00Z">
                  <w:rPr>
                    <w:rFonts w:ascii="Calibri" w:hAnsi="Calibri"/>
                    <w:sz w:val="24"/>
                    <w:szCs w:val="24"/>
                  </w:rPr>
                </w:rPrChange>
              </w:rPr>
            </w:pPr>
            <w:r w:rsidRPr="00E84920">
              <w:rPr>
                <w:rFonts w:ascii="Calibri" w:hAnsi="Calibri"/>
                <w:b/>
                <w:sz w:val="24"/>
                <w:szCs w:val="24"/>
                <w:rPrChange w:id="6" w:author="Eleanor Lloyd" w:date="2015-02-12T14:29:00Z">
                  <w:rPr>
                    <w:rFonts w:ascii="Calibri" w:hAnsi="Calibri"/>
                    <w:sz w:val="24"/>
                    <w:szCs w:val="24"/>
                  </w:rPr>
                </w:rPrChange>
              </w:rPr>
              <w:t>Mitigating actions</w:t>
            </w:r>
          </w:p>
        </w:tc>
      </w:tr>
      <w:tr w:rsidR="003E69AB" w:rsidRPr="00FE4626" w:rsidTr="006F1574">
        <w:tc>
          <w:tcPr>
            <w:tcW w:w="4664" w:type="dxa"/>
          </w:tcPr>
          <w:p w:rsidR="003E69AB" w:rsidRPr="00FE4626" w:rsidRDefault="003E69AB" w:rsidP="00A46DE7">
            <w:pPr>
              <w:rPr>
                <w:rFonts w:ascii="Calibri" w:hAnsi="Calibri"/>
                <w:sz w:val="24"/>
                <w:szCs w:val="24"/>
              </w:rPr>
            </w:pPr>
            <w:r w:rsidRPr="00FE4626">
              <w:rPr>
                <w:rFonts w:ascii="Calibri" w:hAnsi="Calibri"/>
                <w:sz w:val="24"/>
                <w:szCs w:val="24"/>
              </w:rPr>
              <w:t xml:space="preserve">Key stakeholders </w:t>
            </w:r>
            <w:r w:rsidR="004B760C" w:rsidRPr="00FE4626">
              <w:rPr>
                <w:rFonts w:ascii="Calibri" w:hAnsi="Calibri"/>
                <w:sz w:val="24"/>
                <w:szCs w:val="24"/>
              </w:rPr>
              <w:t>not</w:t>
            </w:r>
            <w:r w:rsidRPr="00FE4626">
              <w:rPr>
                <w:rFonts w:ascii="Calibri" w:hAnsi="Calibri"/>
                <w:sz w:val="24"/>
                <w:szCs w:val="24"/>
              </w:rPr>
              <w:t xml:space="preserve"> commit</w:t>
            </w:r>
            <w:r w:rsidR="004B760C" w:rsidRPr="00FE4626">
              <w:rPr>
                <w:rFonts w:ascii="Calibri" w:hAnsi="Calibri"/>
                <w:sz w:val="24"/>
                <w:szCs w:val="24"/>
              </w:rPr>
              <w:t>ted at operational level</w:t>
            </w:r>
            <w:r w:rsidRPr="00FE4626">
              <w:rPr>
                <w:rFonts w:ascii="Calibri" w:hAnsi="Calibri"/>
                <w:sz w:val="24"/>
                <w:szCs w:val="24"/>
              </w:rPr>
              <w:t xml:space="preserve"> to MedCity – academic and clinical staff not encouraged to collaborate across institutions, inter-institution competition</w:t>
            </w:r>
          </w:p>
        </w:tc>
        <w:tc>
          <w:tcPr>
            <w:tcW w:w="9223" w:type="dxa"/>
          </w:tcPr>
          <w:p w:rsidR="003E69AB" w:rsidRPr="00FE4626" w:rsidRDefault="003E69AB" w:rsidP="006F1574">
            <w:pPr>
              <w:rPr>
                <w:rFonts w:ascii="Calibri" w:hAnsi="Calibri"/>
                <w:sz w:val="24"/>
                <w:szCs w:val="24"/>
              </w:rPr>
            </w:pPr>
            <w:r w:rsidRPr="00FE4626">
              <w:rPr>
                <w:rFonts w:ascii="Calibri" w:hAnsi="Calibri"/>
                <w:sz w:val="24"/>
                <w:szCs w:val="24"/>
              </w:rPr>
              <w:t xml:space="preserve">Early engagement. </w:t>
            </w:r>
            <w:r w:rsidR="004B760C" w:rsidRPr="00FE4626">
              <w:rPr>
                <w:rFonts w:ascii="Calibri" w:hAnsi="Calibri"/>
                <w:sz w:val="24"/>
                <w:szCs w:val="24"/>
              </w:rPr>
              <w:t xml:space="preserve">  </w:t>
            </w:r>
            <w:r w:rsidRPr="00FE4626">
              <w:rPr>
                <w:rFonts w:ascii="Calibri" w:hAnsi="Calibri"/>
                <w:sz w:val="24"/>
                <w:szCs w:val="24"/>
              </w:rPr>
              <w:t>Commitment at most senior level has brought about the MedCity concept and its funding through HEFCE</w:t>
            </w:r>
            <w:r w:rsidR="004B760C" w:rsidRPr="00FE4626">
              <w:rPr>
                <w:rFonts w:ascii="Calibri" w:hAnsi="Calibri"/>
                <w:sz w:val="24"/>
                <w:szCs w:val="24"/>
              </w:rPr>
              <w:t>.</w:t>
            </w:r>
          </w:p>
          <w:p w:rsidR="003E69AB" w:rsidRPr="00FE4626" w:rsidRDefault="003E69AB" w:rsidP="006F1574">
            <w:pPr>
              <w:rPr>
                <w:rFonts w:ascii="Calibri" w:hAnsi="Calibri"/>
                <w:sz w:val="24"/>
                <w:szCs w:val="24"/>
              </w:rPr>
            </w:pPr>
            <w:r w:rsidRPr="00FE4626">
              <w:rPr>
                <w:rFonts w:ascii="Calibri" w:hAnsi="Calibri"/>
                <w:sz w:val="24"/>
                <w:szCs w:val="24"/>
              </w:rPr>
              <w:t>Raising awareness of, and evidence of, economic benefit and opportunity from collaboration</w:t>
            </w:r>
            <w:r w:rsidR="004B760C" w:rsidRPr="00FE4626">
              <w:rPr>
                <w:rFonts w:ascii="Calibri" w:hAnsi="Calibri"/>
                <w:sz w:val="24"/>
                <w:szCs w:val="24"/>
              </w:rPr>
              <w:t>.</w:t>
            </w:r>
            <w:bookmarkStart w:id="7" w:name="_GoBack"/>
            <w:bookmarkEnd w:id="7"/>
          </w:p>
          <w:p w:rsidR="003E69AB" w:rsidRPr="00FE4626" w:rsidRDefault="003E69AB" w:rsidP="006F1574">
            <w:pPr>
              <w:rPr>
                <w:rFonts w:ascii="Calibri" w:hAnsi="Calibri"/>
                <w:sz w:val="24"/>
                <w:szCs w:val="24"/>
              </w:rPr>
            </w:pPr>
            <w:r w:rsidRPr="00FE4626">
              <w:rPr>
                <w:rFonts w:ascii="Calibri" w:hAnsi="Calibri"/>
                <w:sz w:val="24"/>
                <w:szCs w:val="24"/>
              </w:rPr>
              <w:t>Seed funding criteria could be used to incentivise collaboration</w:t>
            </w:r>
          </w:p>
          <w:p w:rsidR="003E69AB" w:rsidRPr="00FE4626" w:rsidRDefault="003E69AB" w:rsidP="006F1574">
            <w:pPr>
              <w:rPr>
                <w:rFonts w:ascii="Calibri" w:hAnsi="Calibri"/>
                <w:sz w:val="24"/>
                <w:szCs w:val="24"/>
              </w:rPr>
            </w:pPr>
          </w:p>
        </w:tc>
      </w:tr>
      <w:tr w:rsidR="003E69AB" w:rsidRPr="00FE4626" w:rsidTr="006F1574">
        <w:tc>
          <w:tcPr>
            <w:tcW w:w="4664" w:type="dxa"/>
          </w:tcPr>
          <w:p w:rsidR="003E69AB" w:rsidRPr="00380067" w:rsidRDefault="0081661C" w:rsidP="00200125">
            <w:pPr>
              <w:rPr>
                <w:rFonts w:ascii="Calibri" w:hAnsi="Calibri"/>
                <w:sz w:val="24"/>
                <w:szCs w:val="24"/>
                <w:highlight w:val="yellow"/>
              </w:rPr>
            </w:pPr>
            <w:r>
              <w:rPr>
                <w:rFonts w:ascii="Calibri" w:hAnsi="Calibri"/>
                <w:sz w:val="24"/>
                <w:szCs w:val="24"/>
              </w:rPr>
              <w:t xml:space="preserve">MedCity cannot fulfil its role in working across the GSE because </w:t>
            </w:r>
            <w:r w:rsidR="003E69AB" w:rsidRPr="0081661C">
              <w:rPr>
                <w:rFonts w:ascii="Calibri" w:hAnsi="Calibri"/>
                <w:sz w:val="24"/>
                <w:szCs w:val="24"/>
              </w:rPr>
              <w:t xml:space="preserve">Oxford and Cambridge AHSCs </w:t>
            </w:r>
            <w:r w:rsidRPr="0081661C">
              <w:rPr>
                <w:rFonts w:ascii="Calibri" w:hAnsi="Calibri"/>
                <w:sz w:val="24"/>
                <w:szCs w:val="24"/>
              </w:rPr>
              <w:t>and GSE institutions do not actively engage or refuse to participate</w:t>
            </w:r>
          </w:p>
        </w:tc>
        <w:tc>
          <w:tcPr>
            <w:tcW w:w="9223" w:type="dxa"/>
          </w:tcPr>
          <w:p w:rsidR="003E69AB" w:rsidRPr="0081661C" w:rsidRDefault="003E69AB" w:rsidP="006F1574">
            <w:pPr>
              <w:rPr>
                <w:rFonts w:ascii="Calibri" w:hAnsi="Calibri"/>
                <w:sz w:val="24"/>
                <w:szCs w:val="24"/>
              </w:rPr>
            </w:pPr>
            <w:r w:rsidRPr="0081661C">
              <w:rPr>
                <w:rFonts w:ascii="Calibri" w:hAnsi="Calibri"/>
                <w:sz w:val="24"/>
                <w:szCs w:val="24"/>
              </w:rPr>
              <w:t>Senior engagement deployed to attract them</w:t>
            </w:r>
            <w:r w:rsidR="00545E76" w:rsidRPr="0081661C">
              <w:rPr>
                <w:rFonts w:ascii="Calibri" w:hAnsi="Calibri"/>
                <w:sz w:val="24"/>
                <w:szCs w:val="24"/>
              </w:rPr>
              <w:t>, explore and resolve issues</w:t>
            </w:r>
          </w:p>
          <w:p w:rsidR="00545E76" w:rsidRPr="0081661C" w:rsidRDefault="00545E76" w:rsidP="006F1574">
            <w:pPr>
              <w:rPr>
                <w:rFonts w:ascii="Calibri" w:hAnsi="Calibri"/>
                <w:sz w:val="24"/>
                <w:szCs w:val="24"/>
              </w:rPr>
            </w:pPr>
            <w:r w:rsidRPr="0081661C">
              <w:rPr>
                <w:rFonts w:ascii="Calibri" w:hAnsi="Calibri"/>
                <w:sz w:val="24"/>
                <w:szCs w:val="24"/>
              </w:rPr>
              <w:t xml:space="preserve">Continue working level engagement with relevant players across the region, e.g. technology transfer teams, NHS trusts, </w:t>
            </w:r>
            <w:r w:rsidR="00B275A0" w:rsidRPr="0081661C">
              <w:rPr>
                <w:rFonts w:ascii="Calibri" w:hAnsi="Calibri"/>
                <w:sz w:val="24"/>
                <w:szCs w:val="24"/>
              </w:rPr>
              <w:t>clinical research and academic health science networks</w:t>
            </w:r>
          </w:p>
          <w:p w:rsidR="003E69AB" w:rsidRPr="00FE4626" w:rsidRDefault="00B275A0" w:rsidP="00B275A0">
            <w:pPr>
              <w:rPr>
                <w:rFonts w:ascii="Calibri" w:hAnsi="Calibri"/>
                <w:sz w:val="24"/>
                <w:szCs w:val="24"/>
              </w:rPr>
            </w:pPr>
            <w:r w:rsidRPr="0081661C">
              <w:rPr>
                <w:rFonts w:ascii="Calibri" w:hAnsi="Calibri"/>
                <w:sz w:val="24"/>
                <w:szCs w:val="24"/>
              </w:rPr>
              <w:t xml:space="preserve">Continue to hold regular engagement events </w:t>
            </w:r>
            <w:r w:rsidR="004B760C" w:rsidRPr="0081661C">
              <w:rPr>
                <w:rFonts w:ascii="Calibri" w:hAnsi="Calibri"/>
                <w:sz w:val="24"/>
                <w:szCs w:val="24"/>
              </w:rPr>
              <w:t xml:space="preserve">in each </w:t>
            </w:r>
            <w:r w:rsidR="00545E76" w:rsidRPr="0081661C">
              <w:rPr>
                <w:rFonts w:ascii="Calibri" w:hAnsi="Calibri"/>
                <w:sz w:val="24"/>
                <w:szCs w:val="24"/>
              </w:rPr>
              <w:t xml:space="preserve">area </w:t>
            </w:r>
            <w:r w:rsidR="004B760C" w:rsidRPr="0081661C">
              <w:rPr>
                <w:rFonts w:ascii="Calibri" w:hAnsi="Calibri"/>
                <w:sz w:val="24"/>
                <w:szCs w:val="24"/>
              </w:rPr>
              <w:t>to raise profile and excitement</w:t>
            </w:r>
          </w:p>
        </w:tc>
      </w:tr>
      <w:tr w:rsidR="003E69AB" w:rsidRPr="00FE4626" w:rsidTr="006F1574">
        <w:tc>
          <w:tcPr>
            <w:tcW w:w="4664" w:type="dxa"/>
          </w:tcPr>
          <w:p w:rsidR="003E69AB" w:rsidRPr="00FE4626" w:rsidRDefault="003E69AB" w:rsidP="00A46DE7">
            <w:pPr>
              <w:rPr>
                <w:rFonts w:ascii="Calibri" w:hAnsi="Calibri"/>
                <w:sz w:val="24"/>
                <w:szCs w:val="24"/>
              </w:rPr>
            </w:pPr>
            <w:r w:rsidRPr="00FE4626">
              <w:rPr>
                <w:rFonts w:ascii="Calibri" w:hAnsi="Calibri"/>
                <w:sz w:val="24"/>
                <w:szCs w:val="24"/>
              </w:rPr>
              <w:t>Insufficient staff</w:t>
            </w:r>
            <w:r w:rsidR="004B760C" w:rsidRPr="00FE4626">
              <w:rPr>
                <w:rFonts w:ascii="Calibri" w:hAnsi="Calibri"/>
                <w:sz w:val="24"/>
                <w:szCs w:val="24"/>
              </w:rPr>
              <w:t>/</w:t>
            </w:r>
            <w:r w:rsidRPr="00FE4626">
              <w:rPr>
                <w:rFonts w:ascii="Calibri" w:hAnsi="Calibri"/>
                <w:sz w:val="24"/>
                <w:szCs w:val="24"/>
              </w:rPr>
              <w:t xml:space="preserve"> of suitable calibre </w:t>
            </w:r>
            <w:r w:rsidR="004B760C" w:rsidRPr="00FE4626">
              <w:rPr>
                <w:rFonts w:ascii="Calibri" w:hAnsi="Calibri"/>
                <w:sz w:val="24"/>
                <w:szCs w:val="24"/>
              </w:rPr>
              <w:t xml:space="preserve">appointed as embedded team(s) </w:t>
            </w:r>
            <w:r w:rsidRPr="00FE4626">
              <w:rPr>
                <w:rFonts w:ascii="Calibri" w:hAnsi="Calibri"/>
                <w:sz w:val="24"/>
                <w:szCs w:val="24"/>
              </w:rPr>
              <w:t xml:space="preserve"> – unable to deliver resources from within their institution  </w:t>
            </w:r>
          </w:p>
        </w:tc>
        <w:tc>
          <w:tcPr>
            <w:tcW w:w="9223" w:type="dxa"/>
          </w:tcPr>
          <w:p w:rsidR="0081661C" w:rsidRDefault="003E69AB" w:rsidP="00A46DE7">
            <w:pPr>
              <w:rPr>
                <w:rFonts w:ascii="Calibri" w:hAnsi="Calibri"/>
                <w:sz w:val="24"/>
                <w:szCs w:val="24"/>
              </w:rPr>
            </w:pPr>
            <w:r w:rsidRPr="00FE4626">
              <w:rPr>
                <w:rFonts w:ascii="Calibri" w:hAnsi="Calibri"/>
                <w:sz w:val="24"/>
                <w:szCs w:val="24"/>
              </w:rPr>
              <w:t>Senior</w:t>
            </w:r>
            <w:r w:rsidR="0081661C">
              <w:rPr>
                <w:rFonts w:ascii="Calibri" w:hAnsi="Calibri"/>
                <w:sz w:val="24"/>
                <w:szCs w:val="24"/>
              </w:rPr>
              <w:t xml:space="preserve"> agreement to role descriptions</w:t>
            </w:r>
          </w:p>
          <w:p w:rsidR="004B760C" w:rsidRPr="00FE4626" w:rsidRDefault="0081661C" w:rsidP="00A46DE7">
            <w:pPr>
              <w:rPr>
                <w:rFonts w:ascii="Calibri" w:hAnsi="Calibri"/>
                <w:sz w:val="24"/>
                <w:szCs w:val="24"/>
              </w:rPr>
            </w:pPr>
            <w:r>
              <w:rPr>
                <w:rFonts w:ascii="Calibri" w:hAnsi="Calibri"/>
                <w:sz w:val="24"/>
                <w:szCs w:val="24"/>
              </w:rPr>
              <w:t>Deploy existing relationships with senior stakeholders/MedCity founders to ensure appropriately skilled individuals are identified</w:t>
            </w:r>
            <w:r w:rsidR="003E69AB" w:rsidRPr="00FE4626">
              <w:rPr>
                <w:rFonts w:ascii="Calibri" w:hAnsi="Calibri"/>
                <w:sz w:val="24"/>
                <w:szCs w:val="24"/>
              </w:rPr>
              <w:t xml:space="preserve"> </w:t>
            </w:r>
            <w:r w:rsidR="00380067">
              <w:rPr>
                <w:rFonts w:ascii="Calibri" w:hAnsi="Calibri"/>
                <w:sz w:val="24"/>
                <w:szCs w:val="24"/>
              </w:rPr>
              <w:t xml:space="preserve"> </w:t>
            </w:r>
            <w:r w:rsidR="003E69AB" w:rsidRPr="00FE4626">
              <w:rPr>
                <w:rFonts w:ascii="Calibri" w:hAnsi="Calibri"/>
                <w:sz w:val="24"/>
                <w:szCs w:val="24"/>
              </w:rPr>
              <w:t xml:space="preserve"> </w:t>
            </w:r>
          </w:p>
          <w:p w:rsidR="003E69AB" w:rsidRPr="00FE4626" w:rsidRDefault="003E69AB" w:rsidP="00A46DE7">
            <w:pPr>
              <w:rPr>
                <w:rFonts w:ascii="Calibri" w:hAnsi="Calibri"/>
                <w:sz w:val="24"/>
                <w:szCs w:val="24"/>
              </w:rPr>
            </w:pPr>
            <w:r w:rsidRPr="00FE4626">
              <w:rPr>
                <w:rFonts w:ascii="Calibri" w:hAnsi="Calibri"/>
                <w:sz w:val="24"/>
                <w:szCs w:val="24"/>
              </w:rPr>
              <w:t xml:space="preserve">MedCity will </w:t>
            </w:r>
            <w:r w:rsidR="004B760C" w:rsidRPr="00FE4626">
              <w:rPr>
                <w:rFonts w:ascii="Calibri" w:hAnsi="Calibri"/>
                <w:sz w:val="24"/>
                <w:szCs w:val="24"/>
              </w:rPr>
              <w:t xml:space="preserve">support with its own </w:t>
            </w:r>
            <w:r w:rsidRPr="00FE4626">
              <w:rPr>
                <w:rFonts w:ascii="Calibri" w:hAnsi="Calibri"/>
                <w:sz w:val="24"/>
                <w:szCs w:val="24"/>
              </w:rPr>
              <w:t>recruit</w:t>
            </w:r>
            <w:r w:rsidR="0081661C">
              <w:rPr>
                <w:rFonts w:ascii="Calibri" w:hAnsi="Calibri"/>
                <w:sz w:val="24"/>
                <w:szCs w:val="24"/>
              </w:rPr>
              <w:t>ment of</w:t>
            </w:r>
            <w:r w:rsidRPr="00FE4626">
              <w:rPr>
                <w:rFonts w:ascii="Calibri" w:hAnsi="Calibri"/>
                <w:sz w:val="24"/>
                <w:szCs w:val="24"/>
              </w:rPr>
              <w:t xml:space="preserve"> a small number of</w:t>
            </w:r>
            <w:r w:rsidR="0081661C">
              <w:rPr>
                <w:rFonts w:ascii="Calibri" w:hAnsi="Calibri"/>
                <w:sz w:val="24"/>
                <w:szCs w:val="24"/>
              </w:rPr>
              <w:t xml:space="preserve"> appropriately skilled project managers/operational staff of suitable</w:t>
            </w:r>
            <w:r w:rsidRPr="00FE4626">
              <w:rPr>
                <w:rFonts w:ascii="Calibri" w:hAnsi="Calibri"/>
                <w:sz w:val="24"/>
                <w:szCs w:val="24"/>
              </w:rPr>
              <w:t xml:space="preserve"> senior calibre, experience and contacts</w:t>
            </w:r>
          </w:p>
        </w:tc>
      </w:tr>
      <w:tr w:rsidR="003E69AB" w:rsidRPr="00FE4626" w:rsidTr="006F1574">
        <w:tc>
          <w:tcPr>
            <w:tcW w:w="4664" w:type="dxa"/>
          </w:tcPr>
          <w:p w:rsidR="003E69AB" w:rsidRPr="00FE4626" w:rsidRDefault="003E69AB" w:rsidP="00125E2B">
            <w:pPr>
              <w:rPr>
                <w:rFonts w:ascii="Calibri" w:hAnsi="Calibri"/>
                <w:sz w:val="24"/>
                <w:szCs w:val="24"/>
              </w:rPr>
            </w:pPr>
            <w:r w:rsidRPr="00FE4626">
              <w:rPr>
                <w:rFonts w:ascii="Calibri" w:hAnsi="Calibri"/>
                <w:sz w:val="24"/>
                <w:szCs w:val="24"/>
              </w:rPr>
              <w:t>Market confusion</w:t>
            </w:r>
            <w:r w:rsidR="004B760C" w:rsidRPr="00FE4626">
              <w:rPr>
                <w:rFonts w:ascii="Calibri" w:hAnsi="Calibri"/>
                <w:sz w:val="24"/>
                <w:szCs w:val="24"/>
              </w:rPr>
              <w:t>:</w:t>
            </w:r>
            <w:r w:rsidRPr="00FE4626">
              <w:rPr>
                <w:rFonts w:ascii="Calibri" w:hAnsi="Calibri"/>
                <w:sz w:val="24"/>
                <w:szCs w:val="24"/>
              </w:rPr>
              <w:t xml:space="preserve"> MedCity role unclear</w:t>
            </w:r>
          </w:p>
        </w:tc>
        <w:tc>
          <w:tcPr>
            <w:tcW w:w="9223" w:type="dxa"/>
          </w:tcPr>
          <w:p w:rsidR="003E69AB" w:rsidRPr="00FE4626" w:rsidRDefault="003E69AB" w:rsidP="006F1574">
            <w:pPr>
              <w:rPr>
                <w:rFonts w:ascii="Calibri" w:hAnsi="Calibri"/>
                <w:sz w:val="24"/>
                <w:szCs w:val="24"/>
              </w:rPr>
            </w:pPr>
            <w:r w:rsidRPr="00FE4626">
              <w:rPr>
                <w:rFonts w:ascii="Calibri" w:hAnsi="Calibri"/>
                <w:sz w:val="24"/>
                <w:szCs w:val="24"/>
              </w:rPr>
              <w:t xml:space="preserve">Clearly articulated proposition and careful branding  </w:t>
            </w:r>
          </w:p>
          <w:p w:rsidR="003E69AB" w:rsidRPr="00FE4626" w:rsidRDefault="003E69AB" w:rsidP="006F1574">
            <w:pPr>
              <w:rPr>
                <w:rFonts w:ascii="Calibri" w:hAnsi="Calibri"/>
                <w:sz w:val="24"/>
                <w:szCs w:val="24"/>
              </w:rPr>
            </w:pPr>
            <w:r w:rsidRPr="00FE4626">
              <w:rPr>
                <w:rFonts w:ascii="Calibri" w:hAnsi="Calibri"/>
                <w:sz w:val="24"/>
                <w:szCs w:val="24"/>
              </w:rPr>
              <w:t>Close engagement with industry and scientific membership bodies</w:t>
            </w:r>
            <w:r w:rsidR="0081661C">
              <w:rPr>
                <w:rFonts w:ascii="Calibri" w:hAnsi="Calibri"/>
                <w:sz w:val="24"/>
                <w:szCs w:val="24"/>
              </w:rPr>
              <w:t xml:space="preserve"> to ensure alignment and to resolve conflicts</w:t>
            </w:r>
          </w:p>
          <w:p w:rsidR="003E69AB" w:rsidRPr="00FE4626" w:rsidRDefault="003E69AB" w:rsidP="006F1574">
            <w:pPr>
              <w:rPr>
                <w:rFonts w:ascii="Calibri" w:hAnsi="Calibri"/>
                <w:sz w:val="24"/>
                <w:szCs w:val="24"/>
              </w:rPr>
            </w:pPr>
            <w:r w:rsidRPr="00FE4626">
              <w:rPr>
                <w:rFonts w:ascii="Calibri" w:hAnsi="Calibri"/>
                <w:sz w:val="24"/>
                <w:szCs w:val="24"/>
              </w:rPr>
              <w:t>Communications tailored to segmented audience</w:t>
            </w:r>
          </w:p>
          <w:p w:rsidR="003E69AB" w:rsidRPr="00FE4626" w:rsidRDefault="003E69AB" w:rsidP="00A46DE7">
            <w:pPr>
              <w:rPr>
                <w:rFonts w:ascii="Calibri" w:hAnsi="Calibri"/>
                <w:sz w:val="24"/>
                <w:szCs w:val="24"/>
              </w:rPr>
            </w:pPr>
            <w:r w:rsidRPr="00FE4626">
              <w:rPr>
                <w:rFonts w:ascii="Calibri" w:hAnsi="Calibri"/>
                <w:sz w:val="24"/>
                <w:szCs w:val="24"/>
              </w:rPr>
              <w:t>Targeted publicity campaign</w:t>
            </w:r>
            <w:r w:rsidR="004B760C" w:rsidRPr="00FE4626">
              <w:rPr>
                <w:rFonts w:ascii="Calibri" w:hAnsi="Calibri"/>
                <w:sz w:val="24"/>
                <w:szCs w:val="24"/>
              </w:rPr>
              <w:t>s</w:t>
            </w:r>
            <w:r w:rsidRPr="00FE4626">
              <w:rPr>
                <w:rFonts w:ascii="Calibri" w:hAnsi="Calibri"/>
                <w:sz w:val="24"/>
                <w:szCs w:val="24"/>
              </w:rPr>
              <w:t xml:space="preserve"> </w:t>
            </w:r>
          </w:p>
          <w:p w:rsidR="004B760C" w:rsidRPr="00FE4626" w:rsidRDefault="004B760C" w:rsidP="00A46DE7">
            <w:pPr>
              <w:rPr>
                <w:rFonts w:ascii="Calibri" w:hAnsi="Calibri"/>
                <w:sz w:val="24"/>
                <w:szCs w:val="24"/>
              </w:rPr>
            </w:pPr>
            <w:r w:rsidRPr="00FE4626">
              <w:rPr>
                <w:rFonts w:ascii="Calibri" w:hAnsi="Calibri"/>
                <w:sz w:val="24"/>
                <w:szCs w:val="24"/>
              </w:rPr>
              <w:t>Specific agreements</w:t>
            </w:r>
            <w:r w:rsidR="0081661C">
              <w:rPr>
                <w:rFonts w:ascii="Calibri" w:hAnsi="Calibri"/>
                <w:sz w:val="24"/>
                <w:szCs w:val="24"/>
              </w:rPr>
              <w:t xml:space="preserve"> and relationships established</w:t>
            </w:r>
            <w:r w:rsidRPr="00FE4626">
              <w:rPr>
                <w:rFonts w:ascii="Calibri" w:hAnsi="Calibri"/>
                <w:sz w:val="24"/>
                <w:szCs w:val="24"/>
              </w:rPr>
              <w:t xml:space="preserve"> with LLS and GMEC</w:t>
            </w:r>
          </w:p>
        </w:tc>
      </w:tr>
      <w:tr w:rsidR="003E69AB" w:rsidRPr="00FE4626" w:rsidTr="006F1574">
        <w:tc>
          <w:tcPr>
            <w:tcW w:w="4664" w:type="dxa"/>
          </w:tcPr>
          <w:p w:rsidR="003E69AB" w:rsidRPr="00FE4626" w:rsidRDefault="003E69AB" w:rsidP="00A54ECB">
            <w:pPr>
              <w:rPr>
                <w:rFonts w:ascii="Calibri" w:hAnsi="Calibri"/>
                <w:sz w:val="24"/>
                <w:szCs w:val="24"/>
              </w:rPr>
            </w:pPr>
            <w:r w:rsidRPr="00FE4626">
              <w:rPr>
                <w:rFonts w:ascii="Calibri" w:hAnsi="Calibri" w:cs="Arial"/>
                <w:sz w:val="24"/>
                <w:szCs w:val="24"/>
                <w:lang w:eastAsia="en-GB"/>
              </w:rPr>
              <w:t>Insufficient funding to deliver required outcomes fast enough</w:t>
            </w:r>
          </w:p>
        </w:tc>
        <w:tc>
          <w:tcPr>
            <w:tcW w:w="9223" w:type="dxa"/>
          </w:tcPr>
          <w:p w:rsidR="003E69AB" w:rsidRPr="00FE4626" w:rsidRDefault="003E69AB" w:rsidP="006F1574">
            <w:pPr>
              <w:shd w:val="clear" w:color="auto" w:fill="FFFFFF"/>
              <w:rPr>
                <w:rFonts w:ascii="Calibri" w:hAnsi="Calibri"/>
                <w:sz w:val="24"/>
                <w:szCs w:val="24"/>
              </w:rPr>
            </w:pPr>
            <w:r w:rsidRPr="00FE4626">
              <w:rPr>
                <w:rFonts w:ascii="Calibri" w:hAnsi="Calibri"/>
                <w:sz w:val="24"/>
                <w:szCs w:val="24"/>
              </w:rPr>
              <w:t>External fundraising from public and charity sources and from partners</w:t>
            </w:r>
          </w:p>
        </w:tc>
      </w:tr>
    </w:tbl>
    <w:p w:rsidR="003E69AB" w:rsidRPr="00FE4626" w:rsidRDefault="003E69AB" w:rsidP="00200125">
      <w:pPr>
        <w:sectPr w:rsidR="003E69AB" w:rsidRPr="00FE4626" w:rsidSect="00D83AC4">
          <w:footerReference w:type="default" r:id="rId14"/>
          <w:headerReference w:type="first" r:id="rId15"/>
          <w:pgSz w:w="16838" w:h="11906" w:orient="landscape" w:code="9"/>
          <w:pgMar w:top="1418" w:right="1418" w:bottom="1418" w:left="1418" w:header="567" w:footer="397" w:gutter="0"/>
          <w:pgNumType w:start="0"/>
          <w:cols w:space="720"/>
          <w:titlePg/>
          <w:docGrid w:linePitch="299"/>
        </w:sectPr>
      </w:pPr>
    </w:p>
    <w:p w:rsidR="003E69AB" w:rsidRPr="001C6B69" w:rsidRDefault="003E69AB" w:rsidP="00C56738">
      <w:pPr>
        <w:rPr>
          <w:b/>
          <w:i/>
          <w:sz w:val="28"/>
          <w:szCs w:val="28"/>
        </w:rPr>
      </w:pPr>
      <w:r w:rsidRPr="001C6B69">
        <w:rPr>
          <w:b/>
          <w:i/>
          <w:sz w:val="28"/>
          <w:szCs w:val="28"/>
        </w:rPr>
        <w:lastRenderedPageBreak/>
        <w:t>Indicative Summary Budget allocation of external income:</w:t>
      </w:r>
    </w:p>
    <w:p w:rsidR="00016666" w:rsidRDefault="00016666" w:rsidP="00B74BFC">
      <w:pPr>
        <w:rPr>
          <w:rFonts w:ascii="Calibri" w:hAnsi="Calibri"/>
          <w:sz w:val="24"/>
          <w:szCs w:val="24"/>
        </w:rPr>
      </w:pPr>
    </w:p>
    <w:p w:rsidR="00A46DE7" w:rsidRPr="00FE4626" w:rsidRDefault="003E69AB" w:rsidP="00B74BFC">
      <w:pPr>
        <w:rPr>
          <w:rFonts w:ascii="Calibri" w:hAnsi="Calibri"/>
          <w:sz w:val="24"/>
          <w:szCs w:val="24"/>
        </w:rPr>
      </w:pPr>
      <w:r w:rsidRPr="00FE4626">
        <w:rPr>
          <w:rFonts w:ascii="Calibri" w:hAnsi="Calibri"/>
          <w:sz w:val="24"/>
          <w:szCs w:val="24"/>
        </w:rPr>
        <w:t xml:space="preserve">This </w:t>
      </w:r>
      <w:r w:rsidR="00CC5FA3">
        <w:rPr>
          <w:rFonts w:ascii="Calibri" w:hAnsi="Calibri"/>
          <w:sz w:val="24"/>
          <w:szCs w:val="24"/>
        </w:rPr>
        <w:t xml:space="preserve">budget allocation table </w:t>
      </w:r>
      <w:r w:rsidR="00016666">
        <w:rPr>
          <w:rFonts w:ascii="Calibri" w:hAnsi="Calibri"/>
          <w:sz w:val="24"/>
          <w:szCs w:val="24"/>
        </w:rPr>
        <w:t xml:space="preserve">set out below </w:t>
      </w:r>
      <w:r w:rsidRPr="00FE4626">
        <w:rPr>
          <w:rFonts w:ascii="Calibri" w:hAnsi="Calibri"/>
          <w:sz w:val="24"/>
          <w:szCs w:val="24"/>
        </w:rPr>
        <w:t>does not show the in-kind funding</w:t>
      </w:r>
      <w:r w:rsidR="00A46DE7" w:rsidRPr="00FE4626">
        <w:rPr>
          <w:rFonts w:ascii="Calibri" w:hAnsi="Calibri"/>
          <w:sz w:val="24"/>
          <w:szCs w:val="24"/>
        </w:rPr>
        <w:t>/c</w:t>
      </w:r>
      <w:r w:rsidRPr="00FE4626">
        <w:rPr>
          <w:rFonts w:ascii="Calibri" w:hAnsi="Calibri"/>
          <w:sz w:val="24"/>
          <w:szCs w:val="24"/>
        </w:rPr>
        <w:t>osts associated with the embedded team</w:t>
      </w:r>
      <w:r w:rsidR="004B760C" w:rsidRPr="00FE4626">
        <w:rPr>
          <w:rFonts w:ascii="Calibri" w:hAnsi="Calibri"/>
          <w:sz w:val="24"/>
          <w:szCs w:val="24"/>
        </w:rPr>
        <w:t>s</w:t>
      </w:r>
      <w:r w:rsidR="00A46DE7" w:rsidRPr="00FE4626">
        <w:rPr>
          <w:rFonts w:ascii="Calibri" w:hAnsi="Calibri"/>
          <w:sz w:val="24"/>
          <w:szCs w:val="24"/>
        </w:rPr>
        <w:t>.</w:t>
      </w:r>
      <w:r w:rsidR="00A23ABC" w:rsidRPr="00FE4626">
        <w:rPr>
          <w:rFonts w:ascii="Calibri" w:hAnsi="Calibri"/>
          <w:sz w:val="24"/>
          <w:szCs w:val="24"/>
        </w:rPr>
        <w:t xml:space="preserve"> </w:t>
      </w:r>
    </w:p>
    <w:p w:rsidR="00016666" w:rsidRDefault="00016666" w:rsidP="00B74BFC">
      <w:pPr>
        <w:rPr>
          <w:rFonts w:ascii="Calibri" w:hAnsi="Calibri"/>
          <w:sz w:val="24"/>
          <w:szCs w:val="24"/>
        </w:rPr>
      </w:pPr>
    </w:p>
    <w:p w:rsidR="00A46DE7" w:rsidRDefault="00A46DE7" w:rsidP="00B74BFC">
      <w:pPr>
        <w:rPr>
          <w:rFonts w:ascii="Calibri" w:hAnsi="Calibri"/>
          <w:sz w:val="24"/>
          <w:szCs w:val="24"/>
        </w:rPr>
      </w:pPr>
      <w:r w:rsidRPr="00FE4626">
        <w:rPr>
          <w:rFonts w:ascii="Calibri" w:hAnsi="Calibri"/>
          <w:sz w:val="24"/>
          <w:szCs w:val="24"/>
        </w:rPr>
        <w:t>The lines highlighted in blue under expenses reflect activity which will not take place (or at that scale) without the additional income similarly highlighted in blue.</w:t>
      </w:r>
    </w:p>
    <w:p w:rsidR="00CC5FA3" w:rsidRPr="00FE4626" w:rsidRDefault="00CC5FA3" w:rsidP="00B74BFC">
      <w:pPr>
        <w:rPr>
          <w:rFonts w:ascii="Calibri" w:hAnsi="Calibri"/>
          <w:sz w:val="24"/>
          <w:szCs w:val="24"/>
        </w:rPr>
      </w:pPr>
    </w:p>
    <w:p w:rsidR="004B760C" w:rsidRDefault="00A46DE7" w:rsidP="00B74BFC">
      <w:pPr>
        <w:rPr>
          <w:rFonts w:ascii="Calibri" w:hAnsi="Calibri"/>
          <w:sz w:val="24"/>
          <w:szCs w:val="24"/>
        </w:rPr>
      </w:pPr>
      <w:r w:rsidRPr="00FE4626">
        <w:rPr>
          <w:rFonts w:ascii="Calibri" w:hAnsi="Calibri"/>
          <w:sz w:val="24"/>
          <w:szCs w:val="24"/>
        </w:rPr>
        <w:t>The MedCity organisation will require additional income to continue operations at the proposed scale beyond April 2017, the end of the</w:t>
      </w:r>
      <w:r w:rsidR="00C0143A">
        <w:rPr>
          <w:rFonts w:ascii="Calibri" w:hAnsi="Calibri"/>
          <w:sz w:val="24"/>
          <w:szCs w:val="24"/>
        </w:rPr>
        <w:t xml:space="preserve"> current</w:t>
      </w:r>
      <w:r w:rsidRPr="00FE4626">
        <w:rPr>
          <w:rFonts w:ascii="Calibri" w:hAnsi="Calibri"/>
          <w:sz w:val="24"/>
          <w:szCs w:val="24"/>
        </w:rPr>
        <w:t xml:space="preserve"> GLA grant period. We intend to </w:t>
      </w:r>
      <w:proofErr w:type="gramStart"/>
      <w:r w:rsidRPr="00FE4626">
        <w:rPr>
          <w:rFonts w:ascii="Calibri" w:hAnsi="Calibri"/>
          <w:sz w:val="24"/>
          <w:szCs w:val="24"/>
        </w:rPr>
        <w:t>raise</w:t>
      </w:r>
      <w:proofErr w:type="gramEnd"/>
      <w:r w:rsidRPr="00FE4626">
        <w:rPr>
          <w:rFonts w:ascii="Calibri" w:hAnsi="Calibri"/>
          <w:sz w:val="24"/>
          <w:szCs w:val="24"/>
        </w:rPr>
        <w:t xml:space="preserve"> this additional funding from private, charity and public sources and have indicated this accordingly.</w:t>
      </w:r>
      <w:r w:rsidR="001B427E" w:rsidRPr="00FE4626">
        <w:rPr>
          <w:rFonts w:ascii="Calibri" w:hAnsi="Calibri"/>
          <w:sz w:val="24"/>
          <w:szCs w:val="24"/>
        </w:rPr>
        <w:t xml:space="preserve"> We will also explo</w:t>
      </w:r>
      <w:r w:rsidR="00C0143A">
        <w:rPr>
          <w:rFonts w:ascii="Calibri" w:hAnsi="Calibri"/>
          <w:sz w:val="24"/>
          <w:szCs w:val="24"/>
        </w:rPr>
        <w:t xml:space="preserve">re options to commercialise </w:t>
      </w:r>
      <w:r w:rsidR="001B427E" w:rsidRPr="00FE4626">
        <w:rPr>
          <w:rFonts w:ascii="Calibri" w:hAnsi="Calibri"/>
          <w:sz w:val="24"/>
          <w:szCs w:val="24"/>
        </w:rPr>
        <w:t>services</w:t>
      </w:r>
      <w:r w:rsidR="00C0143A">
        <w:rPr>
          <w:rFonts w:ascii="Calibri" w:hAnsi="Calibri"/>
          <w:sz w:val="24"/>
          <w:szCs w:val="24"/>
        </w:rPr>
        <w:t>, where appropriate</w:t>
      </w:r>
      <w:r w:rsidR="001B427E" w:rsidRPr="00FE4626">
        <w:rPr>
          <w:rFonts w:ascii="Calibri" w:hAnsi="Calibri"/>
          <w:sz w:val="24"/>
          <w:szCs w:val="24"/>
        </w:rPr>
        <w:t>.</w:t>
      </w:r>
      <w:r w:rsidRPr="00FE4626">
        <w:rPr>
          <w:rFonts w:ascii="Calibri" w:hAnsi="Calibri"/>
          <w:sz w:val="24"/>
          <w:szCs w:val="24"/>
        </w:rPr>
        <w:t xml:space="preserve"> We will develop the funding model </w:t>
      </w:r>
      <w:r w:rsidR="005A0056">
        <w:rPr>
          <w:rFonts w:ascii="Calibri" w:hAnsi="Calibri"/>
          <w:sz w:val="24"/>
          <w:szCs w:val="24"/>
        </w:rPr>
        <w:t>throughout 2015.</w:t>
      </w:r>
      <w:r w:rsidR="00CC5FA3">
        <w:rPr>
          <w:rFonts w:ascii="Calibri" w:hAnsi="Calibri"/>
          <w:sz w:val="24"/>
          <w:szCs w:val="24"/>
        </w:rPr>
        <w:t xml:space="preserve">  It should be noted that early discussions relating to the financial model for MedCity proposed that future funding streams may include (i) membership income through provision of services to a membership clientele and (ii) potential income from inward investors.  During the first year of operation, MedCity has examined and ruled out both of these potential financial models on the grounds that (i) a membership model would provide additional competition to the existing group of membership organisations and it is not clear that MedCity would be able to establish a form of membership operation that could be distinguished or distinct from that already being offered; (ii) it is not clear how an inward investment fees system would work or how this would sit alongside the public good model offered by the FDI functions offered by London &amp; Partners and/or UKTI at national level.  Consequently, MedCity will explore a future sustainability model that is based on sponsorship for programmes and activities.  Consequently, the budget allocation data provided below only includes income generation relating to the seed funding programme at this stage.  </w:t>
      </w:r>
    </w:p>
    <w:p w:rsidR="00CC5FA3" w:rsidRDefault="00CC5FA3" w:rsidP="00B74BFC">
      <w:pPr>
        <w:rPr>
          <w:rFonts w:ascii="Calibri" w:hAnsi="Calibri"/>
          <w:sz w:val="24"/>
          <w:szCs w:val="24"/>
        </w:rPr>
      </w:pPr>
    </w:p>
    <w:p w:rsidR="001C471B" w:rsidRDefault="00CC5FA3" w:rsidP="00B74BFC">
      <w:pPr>
        <w:rPr>
          <w:rFonts w:ascii="Calibri" w:hAnsi="Calibri"/>
          <w:sz w:val="24"/>
          <w:szCs w:val="24"/>
        </w:rPr>
      </w:pPr>
      <w:r>
        <w:rPr>
          <w:rFonts w:ascii="Calibri" w:hAnsi="Calibri"/>
          <w:sz w:val="24"/>
          <w:szCs w:val="24"/>
        </w:rPr>
        <w:t>It is also worth noting that MedCity has significantly revised the allocation of budget in light of the first year of operation</w:t>
      </w:r>
      <w:r w:rsidR="0098042B">
        <w:rPr>
          <w:rFonts w:ascii="Calibri" w:hAnsi="Calibri"/>
          <w:sz w:val="24"/>
          <w:szCs w:val="24"/>
        </w:rPr>
        <w:t xml:space="preserve"> and as a result of a number of cost pressures that have required reallocation of funding between activities.  The</w:t>
      </w:r>
      <w:r w:rsidR="00016666">
        <w:rPr>
          <w:rFonts w:ascii="Calibri" w:hAnsi="Calibri"/>
          <w:sz w:val="24"/>
          <w:szCs w:val="24"/>
        </w:rPr>
        <w:t xml:space="preserve"> three</w:t>
      </w:r>
      <w:r w:rsidR="0098042B">
        <w:rPr>
          <w:rFonts w:ascii="Calibri" w:hAnsi="Calibri"/>
          <w:sz w:val="24"/>
          <w:szCs w:val="24"/>
        </w:rPr>
        <w:t xml:space="preserve"> areas of pressure are: </w:t>
      </w:r>
      <w:r w:rsidR="001C471B">
        <w:rPr>
          <w:rFonts w:ascii="Calibri" w:hAnsi="Calibri"/>
          <w:sz w:val="24"/>
          <w:szCs w:val="24"/>
        </w:rPr>
        <w:t xml:space="preserve">(a) </w:t>
      </w:r>
      <w:r w:rsidR="0098042B">
        <w:rPr>
          <w:rFonts w:ascii="Calibri" w:hAnsi="Calibri"/>
          <w:sz w:val="24"/>
          <w:szCs w:val="24"/>
        </w:rPr>
        <w:t>office and company costs, which are much higher than previously anticipated, particularly in relation to accommodation costs following MedCity’s relocation from the Francis Crick Institute office within Wellcome Trust to the Lond</w:t>
      </w:r>
      <w:r w:rsidR="001C471B">
        <w:rPr>
          <w:rFonts w:ascii="Calibri" w:hAnsi="Calibri"/>
          <w:sz w:val="24"/>
          <w:szCs w:val="24"/>
        </w:rPr>
        <w:t>on Bioscience Innovation Centre; (b) costs associated with communications and marketing activities which were subject to competitive tender in 2014</w:t>
      </w:r>
      <w:r w:rsidR="00016666">
        <w:rPr>
          <w:rFonts w:ascii="Calibri" w:hAnsi="Calibri"/>
          <w:sz w:val="24"/>
          <w:szCs w:val="24"/>
        </w:rPr>
        <w:t>; (c) new areas of work related in particular to the recommendations from the London Health Commission</w:t>
      </w:r>
      <w:r w:rsidR="001C471B">
        <w:rPr>
          <w:rFonts w:ascii="Calibri" w:hAnsi="Calibri"/>
          <w:sz w:val="24"/>
          <w:szCs w:val="24"/>
        </w:rPr>
        <w:t>.  On the positive side, the level of reserve required from 2015 to address any potential redundancies associated with the early closure of MedCity or cessation of activity is considerably lower than initially calculated due to the small number of directly employed staff within MedCity.</w:t>
      </w:r>
      <w:r w:rsidR="00016666">
        <w:rPr>
          <w:rFonts w:ascii="Calibri" w:hAnsi="Calibri"/>
          <w:sz w:val="24"/>
          <w:szCs w:val="24"/>
        </w:rPr>
        <w:t xml:space="preserve">  The result of this reallocation is that certain activities undertaken in year 1 will need to be reviewed and some will be have to be ceased in order to deliver the activities set out within this business plan.  The most significant impact relates to MedCity’s ability to participate in conferences and to organise events as well as to seed new activities such as the Angels in MedCity programme, which was established in 2014</w:t>
      </w:r>
      <w:r w:rsidR="00B7597F">
        <w:rPr>
          <w:rFonts w:ascii="Calibri" w:hAnsi="Calibri"/>
          <w:sz w:val="24"/>
          <w:szCs w:val="24"/>
        </w:rPr>
        <w:t xml:space="preserve"> and support to the </w:t>
      </w:r>
      <w:proofErr w:type="spellStart"/>
      <w:r w:rsidR="00B7597F">
        <w:rPr>
          <w:rFonts w:ascii="Calibri" w:hAnsi="Calibri"/>
          <w:sz w:val="24"/>
          <w:szCs w:val="24"/>
        </w:rPr>
        <w:t>OneStart</w:t>
      </w:r>
      <w:proofErr w:type="spellEnd"/>
      <w:r w:rsidR="00B7597F">
        <w:rPr>
          <w:rFonts w:ascii="Calibri" w:hAnsi="Calibri"/>
          <w:sz w:val="24"/>
          <w:szCs w:val="24"/>
        </w:rPr>
        <w:t xml:space="preserve"> competition. </w:t>
      </w:r>
      <w:r w:rsidR="00016666">
        <w:rPr>
          <w:rFonts w:ascii="Calibri" w:hAnsi="Calibri"/>
          <w:sz w:val="24"/>
          <w:szCs w:val="24"/>
        </w:rPr>
        <w:t xml:space="preserve"> MedCity will continue to seek additional sources of income within year in order to allow it to </w:t>
      </w:r>
      <w:r w:rsidR="00B7597F">
        <w:rPr>
          <w:rFonts w:ascii="Calibri" w:hAnsi="Calibri"/>
          <w:sz w:val="24"/>
          <w:szCs w:val="24"/>
        </w:rPr>
        <w:t>grow these areas of work.</w:t>
      </w:r>
    </w:p>
    <w:p w:rsidR="005A0056" w:rsidRDefault="005A0056" w:rsidP="00B74BFC">
      <w:pPr>
        <w:rPr>
          <w:rFonts w:ascii="Calibri" w:hAnsi="Calibri"/>
          <w:sz w:val="24"/>
          <w:szCs w:val="24"/>
        </w:rPr>
      </w:pPr>
    </w:p>
    <w:p w:rsidR="001C471B" w:rsidRDefault="001C471B" w:rsidP="00B74BFC">
      <w:pPr>
        <w:rPr>
          <w:rFonts w:ascii="Calibri" w:hAnsi="Calibri"/>
          <w:sz w:val="24"/>
          <w:szCs w:val="24"/>
        </w:rPr>
      </w:pPr>
    </w:p>
    <w:p w:rsidR="001C471B" w:rsidRDefault="001C471B" w:rsidP="00B74BFC">
      <w:pPr>
        <w:rPr>
          <w:rFonts w:ascii="Calibri" w:hAnsi="Calibri"/>
          <w:sz w:val="24"/>
          <w:szCs w:val="24"/>
        </w:rPr>
      </w:pPr>
    </w:p>
    <w:tbl>
      <w:tblPr>
        <w:tblW w:w="8374" w:type="dxa"/>
        <w:tblInd w:w="108" w:type="dxa"/>
        <w:tblLook w:val="04A0" w:firstRow="1" w:lastRow="0" w:firstColumn="1" w:lastColumn="0" w:noHBand="0" w:noVBand="1"/>
      </w:tblPr>
      <w:tblGrid>
        <w:gridCol w:w="1609"/>
        <w:gridCol w:w="3270"/>
        <w:gridCol w:w="922"/>
        <w:gridCol w:w="842"/>
        <w:gridCol w:w="841"/>
        <w:gridCol w:w="890"/>
      </w:tblGrid>
      <w:tr w:rsidR="006665A9" w:rsidRPr="00313C38" w:rsidTr="000B1C06">
        <w:trPr>
          <w:trHeight w:val="255"/>
        </w:trPr>
        <w:tc>
          <w:tcPr>
            <w:tcW w:w="1609"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665A9" w:rsidRPr="00313C38" w:rsidRDefault="006665A9" w:rsidP="00313C38">
            <w:pPr>
              <w:jc w:val="center"/>
              <w:rPr>
                <w:rFonts w:ascii="Calibri" w:eastAsia="Times New Roman" w:hAnsi="Calibri"/>
                <w:b/>
                <w:bCs/>
                <w:color w:val="000000"/>
                <w:szCs w:val="20"/>
                <w:lang w:eastAsia="en-GB"/>
              </w:rPr>
            </w:pPr>
            <w:r>
              <w:rPr>
                <w:rFonts w:ascii="Calibri" w:eastAsia="Times New Roman" w:hAnsi="Calibri"/>
                <w:b/>
                <w:bCs/>
                <w:color w:val="000000"/>
                <w:szCs w:val="20"/>
                <w:lang w:eastAsia="en-GB"/>
              </w:rPr>
              <w:t>T</w:t>
            </w:r>
            <w:r w:rsidRPr="00313C38">
              <w:rPr>
                <w:rFonts w:ascii="Calibri" w:eastAsia="Times New Roman" w:hAnsi="Calibri"/>
                <w:b/>
                <w:bCs/>
                <w:color w:val="000000"/>
                <w:szCs w:val="20"/>
                <w:lang w:eastAsia="en-GB"/>
              </w:rPr>
              <w:t>heme</w:t>
            </w:r>
          </w:p>
        </w:tc>
        <w:tc>
          <w:tcPr>
            <w:tcW w:w="327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6665A9" w:rsidRPr="00313C38" w:rsidRDefault="006665A9" w:rsidP="00313C38">
            <w:pPr>
              <w:jc w:val="center"/>
              <w:rPr>
                <w:rFonts w:ascii="Calibri" w:eastAsia="Times New Roman" w:hAnsi="Calibri"/>
                <w:b/>
                <w:bCs/>
                <w:color w:val="000000"/>
                <w:szCs w:val="20"/>
                <w:lang w:eastAsia="en-GB"/>
              </w:rPr>
            </w:pPr>
            <w:r w:rsidRPr="00313C38">
              <w:rPr>
                <w:rFonts w:ascii="Calibri" w:eastAsia="Times New Roman" w:hAnsi="Calibri"/>
                <w:b/>
                <w:bCs/>
                <w:color w:val="000000"/>
                <w:szCs w:val="20"/>
                <w:lang w:eastAsia="en-GB"/>
              </w:rPr>
              <w:t xml:space="preserve"> </w:t>
            </w:r>
          </w:p>
        </w:tc>
        <w:tc>
          <w:tcPr>
            <w:tcW w:w="922"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6665A9" w:rsidRPr="00313C38" w:rsidRDefault="006665A9" w:rsidP="00313C38">
            <w:pPr>
              <w:jc w:val="center"/>
              <w:rPr>
                <w:rFonts w:ascii="Calibri" w:eastAsia="Times New Roman" w:hAnsi="Calibri"/>
                <w:b/>
                <w:bCs/>
                <w:color w:val="000000"/>
                <w:szCs w:val="20"/>
                <w:lang w:eastAsia="en-GB"/>
              </w:rPr>
            </w:pPr>
            <w:proofErr w:type="spellStart"/>
            <w:r w:rsidRPr="00313C38">
              <w:rPr>
                <w:rFonts w:ascii="Calibri" w:eastAsia="Times New Roman" w:hAnsi="Calibri"/>
                <w:b/>
                <w:bCs/>
                <w:color w:val="000000"/>
                <w:szCs w:val="20"/>
                <w:lang w:eastAsia="en-GB"/>
              </w:rPr>
              <w:t>Yr</w:t>
            </w:r>
            <w:proofErr w:type="spellEnd"/>
            <w:r w:rsidRPr="00313C38">
              <w:rPr>
                <w:rFonts w:ascii="Calibri" w:eastAsia="Times New Roman" w:hAnsi="Calibri"/>
                <w:b/>
                <w:bCs/>
                <w:color w:val="000000"/>
                <w:szCs w:val="20"/>
                <w:lang w:eastAsia="en-GB"/>
              </w:rPr>
              <w:t xml:space="preserve"> 2 15/16</w:t>
            </w:r>
          </w:p>
        </w:tc>
        <w:tc>
          <w:tcPr>
            <w:tcW w:w="842"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6665A9" w:rsidRPr="00313C38" w:rsidRDefault="006665A9" w:rsidP="00313C38">
            <w:pPr>
              <w:jc w:val="center"/>
              <w:rPr>
                <w:rFonts w:ascii="Calibri" w:eastAsia="Times New Roman" w:hAnsi="Calibri"/>
                <w:b/>
                <w:bCs/>
                <w:color w:val="000000"/>
                <w:szCs w:val="20"/>
                <w:lang w:eastAsia="en-GB"/>
              </w:rPr>
            </w:pPr>
            <w:proofErr w:type="spellStart"/>
            <w:r w:rsidRPr="00313C38">
              <w:rPr>
                <w:rFonts w:ascii="Calibri" w:eastAsia="Times New Roman" w:hAnsi="Calibri"/>
                <w:b/>
                <w:bCs/>
                <w:color w:val="000000"/>
                <w:szCs w:val="20"/>
                <w:lang w:eastAsia="en-GB"/>
              </w:rPr>
              <w:t>Yr</w:t>
            </w:r>
            <w:proofErr w:type="spellEnd"/>
            <w:r w:rsidRPr="00313C38">
              <w:rPr>
                <w:rFonts w:ascii="Calibri" w:eastAsia="Times New Roman" w:hAnsi="Calibri"/>
                <w:b/>
                <w:bCs/>
                <w:color w:val="000000"/>
                <w:szCs w:val="20"/>
                <w:lang w:eastAsia="en-GB"/>
              </w:rPr>
              <w:t xml:space="preserve"> 3 16/17</w:t>
            </w:r>
          </w:p>
        </w:tc>
        <w:tc>
          <w:tcPr>
            <w:tcW w:w="841"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6665A9" w:rsidRPr="00313C38" w:rsidRDefault="006665A9" w:rsidP="00313C38">
            <w:pPr>
              <w:jc w:val="center"/>
              <w:rPr>
                <w:rFonts w:ascii="Calibri" w:eastAsia="Times New Roman" w:hAnsi="Calibri"/>
                <w:b/>
                <w:bCs/>
                <w:color w:val="000000"/>
                <w:szCs w:val="20"/>
                <w:lang w:eastAsia="en-GB"/>
              </w:rPr>
            </w:pPr>
            <w:proofErr w:type="spellStart"/>
            <w:r w:rsidRPr="00313C38">
              <w:rPr>
                <w:rFonts w:ascii="Calibri" w:eastAsia="Times New Roman" w:hAnsi="Calibri"/>
                <w:b/>
                <w:bCs/>
                <w:color w:val="000000"/>
                <w:szCs w:val="20"/>
                <w:lang w:eastAsia="en-GB"/>
              </w:rPr>
              <w:t>Yr</w:t>
            </w:r>
            <w:proofErr w:type="spellEnd"/>
            <w:r w:rsidRPr="00313C38">
              <w:rPr>
                <w:rFonts w:ascii="Calibri" w:eastAsia="Times New Roman" w:hAnsi="Calibri"/>
                <w:b/>
                <w:bCs/>
                <w:color w:val="000000"/>
                <w:szCs w:val="20"/>
                <w:lang w:eastAsia="en-GB"/>
              </w:rPr>
              <w:t xml:space="preserve"> 4 17/18</w:t>
            </w:r>
          </w:p>
        </w:tc>
        <w:tc>
          <w:tcPr>
            <w:tcW w:w="89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6665A9" w:rsidRPr="00313C38" w:rsidRDefault="006665A9" w:rsidP="00313C38">
            <w:pPr>
              <w:jc w:val="center"/>
              <w:rPr>
                <w:rFonts w:ascii="Calibri" w:eastAsia="Times New Roman" w:hAnsi="Calibri"/>
                <w:b/>
                <w:bCs/>
                <w:color w:val="000000"/>
                <w:szCs w:val="20"/>
                <w:lang w:eastAsia="en-GB"/>
              </w:rPr>
            </w:pPr>
            <w:proofErr w:type="spellStart"/>
            <w:r w:rsidRPr="00313C38">
              <w:rPr>
                <w:rFonts w:ascii="Calibri" w:eastAsia="Times New Roman" w:hAnsi="Calibri"/>
                <w:b/>
                <w:bCs/>
                <w:color w:val="000000"/>
                <w:szCs w:val="20"/>
                <w:lang w:eastAsia="en-GB"/>
              </w:rPr>
              <w:t>Yr</w:t>
            </w:r>
            <w:proofErr w:type="spellEnd"/>
            <w:r w:rsidRPr="00313C38">
              <w:rPr>
                <w:rFonts w:ascii="Calibri" w:eastAsia="Times New Roman" w:hAnsi="Calibri"/>
                <w:b/>
                <w:bCs/>
                <w:color w:val="000000"/>
                <w:szCs w:val="20"/>
                <w:lang w:eastAsia="en-GB"/>
              </w:rPr>
              <w:t xml:space="preserve"> 5 18/19</w:t>
            </w:r>
          </w:p>
        </w:tc>
      </w:tr>
      <w:tr w:rsidR="006665A9" w:rsidRPr="00313C38" w:rsidTr="000B1C06">
        <w:trPr>
          <w:trHeight w:val="270"/>
        </w:trPr>
        <w:tc>
          <w:tcPr>
            <w:tcW w:w="1609" w:type="dxa"/>
            <w:vMerge/>
            <w:tcBorders>
              <w:top w:val="single" w:sz="8" w:space="0" w:color="auto"/>
              <w:left w:val="single" w:sz="8" w:space="0" w:color="auto"/>
              <w:bottom w:val="single" w:sz="8" w:space="0" w:color="000000"/>
              <w:right w:val="single" w:sz="8" w:space="0" w:color="auto"/>
            </w:tcBorders>
            <w:vAlign w:val="center"/>
            <w:hideMark/>
          </w:tcPr>
          <w:p w:rsidR="006665A9" w:rsidRPr="00313C38" w:rsidRDefault="006665A9" w:rsidP="00313C38">
            <w:pPr>
              <w:rPr>
                <w:rFonts w:ascii="Calibri" w:eastAsia="Times New Roman" w:hAnsi="Calibri"/>
                <w:b/>
                <w:bCs/>
                <w:color w:val="000000"/>
                <w:szCs w:val="20"/>
                <w:lang w:eastAsia="en-GB"/>
              </w:rPr>
            </w:pPr>
          </w:p>
        </w:tc>
        <w:tc>
          <w:tcPr>
            <w:tcW w:w="3270" w:type="dxa"/>
            <w:vMerge/>
            <w:tcBorders>
              <w:top w:val="single" w:sz="8" w:space="0" w:color="auto"/>
              <w:left w:val="single" w:sz="8" w:space="0" w:color="auto"/>
              <w:bottom w:val="single" w:sz="8" w:space="0" w:color="000000"/>
              <w:right w:val="single" w:sz="8" w:space="0" w:color="auto"/>
            </w:tcBorders>
            <w:vAlign w:val="center"/>
            <w:hideMark/>
          </w:tcPr>
          <w:p w:rsidR="006665A9" w:rsidRPr="00313C38" w:rsidRDefault="006665A9" w:rsidP="00313C38">
            <w:pPr>
              <w:rPr>
                <w:rFonts w:ascii="Calibri" w:eastAsia="Times New Roman" w:hAnsi="Calibri"/>
                <w:b/>
                <w:bCs/>
                <w:color w:val="000000"/>
                <w:szCs w:val="20"/>
                <w:lang w:eastAsia="en-GB"/>
              </w:rPr>
            </w:pPr>
          </w:p>
        </w:tc>
        <w:tc>
          <w:tcPr>
            <w:tcW w:w="922" w:type="dxa"/>
            <w:vMerge/>
            <w:tcBorders>
              <w:top w:val="single" w:sz="8" w:space="0" w:color="auto"/>
              <w:left w:val="single" w:sz="8" w:space="0" w:color="auto"/>
              <w:bottom w:val="single" w:sz="8" w:space="0" w:color="000000"/>
              <w:right w:val="single" w:sz="8" w:space="0" w:color="auto"/>
            </w:tcBorders>
            <w:vAlign w:val="center"/>
            <w:hideMark/>
          </w:tcPr>
          <w:p w:rsidR="006665A9" w:rsidRPr="00313C38" w:rsidRDefault="006665A9" w:rsidP="00313C38">
            <w:pPr>
              <w:rPr>
                <w:rFonts w:ascii="Calibri" w:eastAsia="Times New Roman" w:hAnsi="Calibri"/>
                <w:b/>
                <w:bCs/>
                <w:color w:val="000000"/>
                <w:szCs w:val="20"/>
                <w:lang w:eastAsia="en-GB"/>
              </w:rPr>
            </w:pPr>
          </w:p>
        </w:tc>
        <w:tc>
          <w:tcPr>
            <w:tcW w:w="842" w:type="dxa"/>
            <w:vMerge/>
            <w:tcBorders>
              <w:top w:val="single" w:sz="8" w:space="0" w:color="auto"/>
              <w:left w:val="single" w:sz="8" w:space="0" w:color="auto"/>
              <w:bottom w:val="single" w:sz="8" w:space="0" w:color="000000"/>
              <w:right w:val="single" w:sz="8" w:space="0" w:color="auto"/>
            </w:tcBorders>
            <w:vAlign w:val="center"/>
            <w:hideMark/>
          </w:tcPr>
          <w:p w:rsidR="006665A9" w:rsidRPr="00313C38" w:rsidRDefault="006665A9" w:rsidP="00313C38">
            <w:pPr>
              <w:rPr>
                <w:rFonts w:ascii="Calibri" w:eastAsia="Times New Roman" w:hAnsi="Calibri"/>
                <w:b/>
                <w:bCs/>
                <w:color w:val="000000"/>
                <w:szCs w:val="20"/>
                <w:lang w:eastAsia="en-GB"/>
              </w:rPr>
            </w:pPr>
          </w:p>
        </w:tc>
        <w:tc>
          <w:tcPr>
            <w:tcW w:w="841" w:type="dxa"/>
            <w:vMerge/>
            <w:tcBorders>
              <w:top w:val="single" w:sz="8" w:space="0" w:color="auto"/>
              <w:left w:val="single" w:sz="8" w:space="0" w:color="auto"/>
              <w:bottom w:val="single" w:sz="8" w:space="0" w:color="000000"/>
              <w:right w:val="single" w:sz="8" w:space="0" w:color="auto"/>
            </w:tcBorders>
            <w:vAlign w:val="center"/>
            <w:hideMark/>
          </w:tcPr>
          <w:p w:rsidR="006665A9" w:rsidRPr="00313C38" w:rsidRDefault="006665A9" w:rsidP="00313C38">
            <w:pPr>
              <w:rPr>
                <w:rFonts w:ascii="Calibri" w:eastAsia="Times New Roman" w:hAnsi="Calibri"/>
                <w:b/>
                <w:bCs/>
                <w:color w:val="000000"/>
                <w:szCs w:val="20"/>
                <w:lang w:eastAsia="en-GB"/>
              </w:rPr>
            </w:pPr>
          </w:p>
        </w:tc>
        <w:tc>
          <w:tcPr>
            <w:tcW w:w="890" w:type="dxa"/>
            <w:vMerge/>
            <w:tcBorders>
              <w:top w:val="single" w:sz="8" w:space="0" w:color="auto"/>
              <w:left w:val="single" w:sz="8" w:space="0" w:color="auto"/>
              <w:bottom w:val="single" w:sz="8" w:space="0" w:color="000000"/>
              <w:right w:val="single" w:sz="8" w:space="0" w:color="auto"/>
            </w:tcBorders>
            <w:vAlign w:val="center"/>
            <w:hideMark/>
          </w:tcPr>
          <w:p w:rsidR="006665A9" w:rsidRPr="00313C38" w:rsidRDefault="006665A9" w:rsidP="00313C38">
            <w:pPr>
              <w:rPr>
                <w:rFonts w:ascii="Calibri" w:eastAsia="Times New Roman" w:hAnsi="Calibri"/>
                <w:b/>
                <w:bCs/>
                <w:color w:val="000000"/>
                <w:szCs w:val="20"/>
                <w:lang w:eastAsia="en-GB"/>
              </w:rPr>
            </w:pPr>
          </w:p>
        </w:tc>
      </w:tr>
      <w:tr w:rsidR="006665A9" w:rsidRPr="00313C38" w:rsidTr="000B1C06">
        <w:trPr>
          <w:trHeight w:val="525"/>
        </w:trPr>
        <w:tc>
          <w:tcPr>
            <w:tcW w:w="1609" w:type="dxa"/>
            <w:tcBorders>
              <w:top w:val="nil"/>
              <w:left w:val="single" w:sz="8" w:space="0" w:color="auto"/>
              <w:bottom w:val="single" w:sz="8" w:space="0" w:color="auto"/>
              <w:right w:val="single" w:sz="8" w:space="0" w:color="auto"/>
            </w:tcBorders>
            <w:shd w:val="clear" w:color="auto" w:fill="auto"/>
            <w:vAlign w:val="center"/>
            <w:hideMark/>
          </w:tcPr>
          <w:p w:rsidR="006665A9" w:rsidRPr="00313C38" w:rsidRDefault="006665A9" w:rsidP="00313C38">
            <w:pPr>
              <w:rPr>
                <w:rFonts w:ascii="Calibri" w:eastAsia="Times New Roman" w:hAnsi="Calibri"/>
                <w:b/>
                <w:bCs/>
                <w:color w:val="FF0000"/>
                <w:szCs w:val="20"/>
                <w:lang w:eastAsia="en-GB"/>
              </w:rPr>
            </w:pPr>
            <w:r w:rsidRPr="00313C38">
              <w:rPr>
                <w:rFonts w:ascii="Calibri" w:eastAsia="Times New Roman" w:hAnsi="Calibri"/>
                <w:b/>
                <w:bCs/>
                <w:color w:val="FF0000"/>
                <w:szCs w:val="20"/>
                <w:lang w:eastAsia="en-GB"/>
              </w:rPr>
              <w:t>EXPENSES (1,000s)</w:t>
            </w:r>
          </w:p>
        </w:tc>
        <w:tc>
          <w:tcPr>
            <w:tcW w:w="3270" w:type="dxa"/>
            <w:tcBorders>
              <w:top w:val="nil"/>
              <w:left w:val="nil"/>
              <w:bottom w:val="single" w:sz="8" w:space="0" w:color="auto"/>
              <w:right w:val="single" w:sz="8" w:space="0" w:color="auto"/>
            </w:tcBorders>
            <w:shd w:val="clear" w:color="auto" w:fill="auto"/>
            <w:noWrap/>
            <w:vAlign w:val="center"/>
            <w:hideMark/>
          </w:tcPr>
          <w:p w:rsidR="006665A9" w:rsidRPr="00313C38" w:rsidRDefault="006665A9" w:rsidP="00313C38">
            <w:pPr>
              <w:rPr>
                <w:rFonts w:ascii="Calibri" w:eastAsia="Times New Roman" w:hAnsi="Calibri"/>
                <w:color w:val="000000"/>
                <w:szCs w:val="20"/>
                <w:lang w:eastAsia="en-GB"/>
              </w:rPr>
            </w:pPr>
            <w:r w:rsidRPr="00313C38">
              <w:rPr>
                <w:rFonts w:ascii="Calibri" w:eastAsia="Times New Roman" w:hAnsi="Calibri"/>
                <w:color w:val="000000"/>
                <w:szCs w:val="20"/>
                <w:lang w:eastAsia="en-GB"/>
              </w:rPr>
              <w:t> </w:t>
            </w:r>
          </w:p>
        </w:tc>
        <w:tc>
          <w:tcPr>
            <w:tcW w:w="922" w:type="dxa"/>
            <w:tcBorders>
              <w:top w:val="nil"/>
              <w:left w:val="single" w:sz="8" w:space="0" w:color="auto"/>
              <w:bottom w:val="single" w:sz="8" w:space="0" w:color="auto"/>
              <w:right w:val="single" w:sz="8" w:space="0" w:color="auto"/>
            </w:tcBorders>
            <w:shd w:val="clear" w:color="auto" w:fill="auto"/>
            <w:noWrap/>
            <w:vAlign w:val="center"/>
            <w:hideMark/>
          </w:tcPr>
          <w:p w:rsidR="006665A9" w:rsidRPr="00313C38" w:rsidRDefault="006665A9" w:rsidP="00B7597F">
            <w:pPr>
              <w:rPr>
                <w:rFonts w:ascii="Calibri" w:eastAsia="Times New Roman" w:hAnsi="Calibri"/>
                <w:color w:val="000000"/>
                <w:szCs w:val="20"/>
                <w:lang w:eastAsia="en-GB"/>
              </w:rPr>
            </w:pPr>
            <w:r w:rsidRPr="00313C38">
              <w:rPr>
                <w:rFonts w:ascii="Calibri" w:eastAsia="Times New Roman" w:hAnsi="Calibri"/>
                <w:color w:val="000000"/>
                <w:szCs w:val="20"/>
                <w:lang w:eastAsia="en-GB"/>
              </w:rPr>
              <w:t> </w:t>
            </w:r>
          </w:p>
        </w:tc>
        <w:tc>
          <w:tcPr>
            <w:tcW w:w="842" w:type="dxa"/>
            <w:tcBorders>
              <w:top w:val="nil"/>
              <w:left w:val="nil"/>
              <w:bottom w:val="single" w:sz="8" w:space="0" w:color="auto"/>
              <w:right w:val="nil"/>
            </w:tcBorders>
            <w:shd w:val="clear" w:color="auto" w:fill="auto"/>
            <w:noWrap/>
            <w:vAlign w:val="center"/>
            <w:hideMark/>
          </w:tcPr>
          <w:p w:rsidR="006665A9" w:rsidRPr="00313C38" w:rsidRDefault="006665A9" w:rsidP="00B7597F">
            <w:pPr>
              <w:rPr>
                <w:rFonts w:ascii="Calibri" w:eastAsia="Times New Roman" w:hAnsi="Calibri"/>
                <w:color w:val="000000"/>
                <w:szCs w:val="20"/>
                <w:lang w:eastAsia="en-GB"/>
              </w:rPr>
            </w:pPr>
            <w:r w:rsidRPr="00313C38">
              <w:rPr>
                <w:rFonts w:ascii="Calibri" w:eastAsia="Times New Roman" w:hAnsi="Calibri"/>
                <w:color w:val="000000"/>
                <w:szCs w:val="20"/>
                <w:lang w:eastAsia="en-GB"/>
              </w:rPr>
              <w:t> </w:t>
            </w:r>
          </w:p>
        </w:tc>
        <w:tc>
          <w:tcPr>
            <w:tcW w:w="841" w:type="dxa"/>
            <w:tcBorders>
              <w:top w:val="nil"/>
              <w:left w:val="single" w:sz="8" w:space="0" w:color="auto"/>
              <w:bottom w:val="single" w:sz="8" w:space="0" w:color="auto"/>
              <w:right w:val="single" w:sz="8" w:space="0" w:color="auto"/>
            </w:tcBorders>
            <w:shd w:val="clear" w:color="auto" w:fill="auto"/>
            <w:noWrap/>
            <w:vAlign w:val="center"/>
            <w:hideMark/>
          </w:tcPr>
          <w:p w:rsidR="006665A9" w:rsidRPr="00313C38" w:rsidRDefault="006665A9" w:rsidP="00B7597F">
            <w:pPr>
              <w:rPr>
                <w:rFonts w:ascii="Calibri" w:eastAsia="Times New Roman" w:hAnsi="Calibri"/>
                <w:color w:val="000000"/>
                <w:szCs w:val="20"/>
                <w:lang w:eastAsia="en-GB"/>
              </w:rPr>
            </w:pPr>
            <w:r w:rsidRPr="00313C38">
              <w:rPr>
                <w:rFonts w:ascii="Calibri" w:eastAsia="Times New Roman" w:hAnsi="Calibri"/>
                <w:color w:val="000000"/>
                <w:szCs w:val="20"/>
                <w:lang w:eastAsia="en-GB"/>
              </w:rPr>
              <w:t> </w:t>
            </w:r>
          </w:p>
        </w:tc>
        <w:tc>
          <w:tcPr>
            <w:tcW w:w="890" w:type="dxa"/>
            <w:tcBorders>
              <w:top w:val="nil"/>
              <w:left w:val="nil"/>
              <w:bottom w:val="single" w:sz="8" w:space="0" w:color="auto"/>
              <w:right w:val="single" w:sz="8" w:space="0" w:color="auto"/>
            </w:tcBorders>
            <w:shd w:val="clear" w:color="auto" w:fill="auto"/>
            <w:noWrap/>
            <w:vAlign w:val="center"/>
            <w:hideMark/>
          </w:tcPr>
          <w:p w:rsidR="006665A9" w:rsidRPr="00313C38" w:rsidRDefault="006665A9" w:rsidP="00B7597F">
            <w:pPr>
              <w:rPr>
                <w:rFonts w:ascii="Calibri" w:eastAsia="Times New Roman" w:hAnsi="Calibri"/>
                <w:color w:val="000000"/>
                <w:szCs w:val="20"/>
                <w:lang w:eastAsia="en-GB"/>
              </w:rPr>
            </w:pPr>
            <w:r w:rsidRPr="00313C38">
              <w:rPr>
                <w:rFonts w:ascii="Calibri" w:eastAsia="Times New Roman" w:hAnsi="Calibri"/>
                <w:color w:val="000000"/>
                <w:szCs w:val="20"/>
                <w:lang w:eastAsia="en-GB"/>
              </w:rPr>
              <w:t> </w:t>
            </w:r>
          </w:p>
        </w:tc>
      </w:tr>
      <w:tr w:rsidR="006665A9" w:rsidRPr="00313C38" w:rsidTr="000B1C06">
        <w:trPr>
          <w:trHeight w:val="270"/>
        </w:trPr>
        <w:tc>
          <w:tcPr>
            <w:tcW w:w="1609" w:type="dxa"/>
            <w:tcBorders>
              <w:top w:val="nil"/>
              <w:left w:val="single" w:sz="8" w:space="0" w:color="auto"/>
              <w:bottom w:val="single" w:sz="8" w:space="0" w:color="auto"/>
              <w:right w:val="single" w:sz="8" w:space="0" w:color="auto"/>
            </w:tcBorders>
            <w:shd w:val="clear" w:color="auto" w:fill="auto"/>
            <w:vAlign w:val="center"/>
            <w:hideMark/>
          </w:tcPr>
          <w:p w:rsidR="006665A9" w:rsidRPr="00313C38" w:rsidRDefault="006665A9" w:rsidP="00313C38">
            <w:pPr>
              <w:rPr>
                <w:rFonts w:ascii="Calibri" w:eastAsia="Times New Roman" w:hAnsi="Calibri"/>
                <w:color w:val="000000"/>
                <w:szCs w:val="20"/>
                <w:lang w:eastAsia="en-GB"/>
              </w:rPr>
            </w:pPr>
            <w:r>
              <w:rPr>
                <w:rFonts w:ascii="Calibri" w:eastAsia="Times New Roman" w:hAnsi="Calibri"/>
                <w:color w:val="000000"/>
                <w:szCs w:val="20"/>
                <w:lang w:eastAsia="en-GB"/>
              </w:rPr>
              <w:t>S</w:t>
            </w:r>
            <w:r w:rsidRPr="00313C38">
              <w:rPr>
                <w:rFonts w:ascii="Calibri" w:eastAsia="Times New Roman" w:hAnsi="Calibri"/>
                <w:color w:val="000000"/>
                <w:szCs w:val="20"/>
                <w:lang w:eastAsia="en-GB"/>
              </w:rPr>
              <w:t>alaries</w:t>
            </w:r>
          </w:p>
        </w:tc>
        <w:tc>
          <w:tcPr>
            <w:tcW w:w="3270" w:type="dxa"/>
            <w:tcBorders>
              <w:top w:val="nil"/>
              <w:left w:val="nil"/>
              <w:bottom w:val="single" w:sz="8" w:space="0" w:color="auto"/>
              <w:right w:val="single" w:sz="8" w:space="0" w:color="auto"/>
            </w:tcBorders>
            <w:shd w:val="clear" w:color="auto" w:fill="auto"/>
            <w:noWrap/>
            <w:vAlign w:val="center"/>
            <w:hideMark/>
          </w:tcPr>
          <w:p w:rsidR="006665A9" w:rsidRPr="00313C38" w:rsidRDefault="006665A9" w:rsidP="00313C38">
            <w:pPr>
              <w:rPr>
                <w:rFonts w:ascii="Calibri" w:eastAsia="Times New Roman" w:hAnsi="Calibri"/>
                <w:color w:val="000000"/>
                <w:szCs w:val="20"/>
                <w:lang w:eastAsia="en-GB"/>
              </w:rPr>
            </w:pPr>
            <w:r>
              <w:rPr>
                <w:rFonts w:ascii="Calibri" w:eastAsia="Times New Roman" w:hAnsi="Calibri"/>
                <w:color w:val="000000"/>
                <w:szCs w:val="20"/>
                <w:lang w:eastAsia="en-GB"/>
              </w:rPr>
              <w:t>Board, operational and project management, analysis, events and analysis</w:t>
            </w:r>
          </w:p>
        </w:tc>
        <w:tc>
          <w:tcPr>
            <w:tcW w:w="922" w:type="dxa"/>
            <w:tcBorders>
              <w:top w:val="nil"/>
              <w:left w:val="single" w:sz="8" w:space="0" w:color="auto"/>
              <w:bottom w:val="single" w:sz="8" w:space="0" w:color="auto"/>
              <w:right w:val="single" w:sz="8" w:space="0" w:color="auto"/>
            </w:tcBorders>
            <w:shd w:val="clear" w:color="auto" w:fill="auto"/>
            <w:noWrap/>
            <w:vAlign w:val="center"/>
            <w:hideMark/>
          </w:tcPr>
          <w:p w:rsidR="006665A9" w:rsidRPr="00313C38" w:rsidRDefault="00AB346F" w:rsidP="00B7597F">
            <w:pPr>
              <w:rPr>
                <w:rFonts w:ascii="Calibri" w:eastAsia="Times New Roman" w:hAnsi="Calibri"/>
                <w:color w:val="000000"/>
                <w:szCs w:val="20"/>
                <w:lang w:eastAsia="en-GB"/>
              </w:rPr>
            </w:pPr>
            <w:r>
              <w:rPr>
                <w:rFonts w:ascii="Calibri" w:eastAsia="Times New Roman" w:hAnsi="Calibri"/>
                <w:color w:val="000000"/>
                <w:szCs w:val="20"/>
                <w:lang w:eastAsia="en-GB"/>
              </w:rPr>
              <w:t>487</w:t>
            </w:r>
          </w:p>
        </w:tc>
        <w:tc>
          <w:tcPr>
            <w:tcW w:w="842" w:type="dxa"/>
            <w:tcBorders>
              <w:top w:val="nil"/>
              <w:left w:val="nil"/>
              <w:bottom w:val="single" w:sz="8" w:space="0" w:color="auto"/>
              <w:right w:val="nil"/>
            </w:tcBorders>
            <w:shd w:val="clear" w:color="auto" w:fill="auto"/>
            <w:noWrap/>
            <w:vAlign w:val="center"/>
          </w:tcPr>
          <w:p w:rsidR="006665A9" w:rsidRPr="00313C38" w:rsidRDefault="00AB346F" w:rsidP="00B7597F">
            <w:pPr>
              <w:rPr>
                <w:rFonts w:ascii="Calibri" w:eastAsia="Times New Roman" w:hAnsi="Calibri"/>
                <w:color w:val="000000"/>
                <w:szCs w:val="20"/>
                <w:lang w:eastAsia="en-GB"/>
              </w:rPr>
            </w:pPr>
            <w:r>
              <w:rPr>
                <w:rFonts w:ascii="Calibri" w:eastAsia="Times New Roman" w:hAnsi="Calibri"/>
                <w:color w:val="000000"/>
                <w:szCs w:val="20"/>
                <w:lang w:eastAsia="en-GB"/>
              </w:rPr>
              <w:t>499</w:t>
            </w:r>
          </w:p>
        </w:tc>
        <w:tc>
          <w:tcPr>
            <w:tcW w:w="841" w:type="dxa"/>
            <w:tcBorders>
              <w:top w:val="nil"/>
              <w:left w:val="single" w:sz="8" w:space="0" w:color="auto"/>
              <w:bottom w:val="single" w:sz="8" w:space="0" w:color="auto"/>
              <w:right w:val="single" w:sz="8" w:space="0" w:color="auto"/>
            </w:tcBorders>
            <w:shd w:val="clear" w:color="auto" w:fill="auto"/>
            <w:noWrap/>
            <w:vAlign w:val="center"/>
          </w:tcPr>
          <w:p w:rsidR="006665A9" w:rsidRPr="00313C38" w:rsidRDefault="00AB346F" w:rsidP="00B7597F">
            <w:pPr>
              <w:rPr>
                <w:rFonts w:ascii="Calibri" w:eastAsia="Times New Roman" w:hAnsi="Calibri"/>
                <w:color w:val="000000"/>
                <w:szCs w:val="20"/>
                <w:lang w:eastAsia="en-GB"/>
              </w:rPr>
            </w:pPr>
            <w:r>
              <w:rPr>
                <w:rFonts w:ascii="Calibri" w:eastAsia="Times New Roman" w:hAnsi="Calibri"/>
                <w:color w:val="000000"/>
                <w:szCs w:val="20"/>
                <w:lang w:eastAsia="en-GB"/>
              </w:rPr>
              <w:t>511</w:t>
            </w:r>
          </w:p>
        </w:tc>
        <w:tc>
          <w:tcPr>
            <w:tcW w:w="890" w:type="dxa"/>
            <w:tcBorders>
              <w:top w:val="nil"/>
              <w:left w:val="nil"/>
              <w:bottom w:val="single" w:sz="8" w:space="0" w:color="auto"/>
              <w:right w:val="single" w:sz="8" w:space="0" w:color="auto"/>
            </w:tcBorders>
            <w:shd w:val="clear" w:color="auto" w:fill="auto"/>
            <w:noWrap/>
            <w:vAlign w:val="center"/>
          </w:tcPr>
          <w:p w:rsidR="006665A9" w:rsidRPr="00313C38" w:rsidRDefault="00AB346F" w:rsidP="00B7597F">
            <w:pPr>
              <w:rPr>
                <w:rFonts w:ascii="Calibri" w:eastAsia="Times New Roman" w:hAnsi="Calibri"/>
                <w:color w:val="000000"/>
                <w:szCs w:val="20"/>
                <w:lang w:eastAsia="en-GB"/>
              </w:rPr>
            </w:pPr>
            <w:r>
              <w:rPr>
                <w:rFonts w:ascii="Calibri" w:eastAsia="Times New Roman" w:hAnsi="Calibri"/>
                <w:color w:val="000000"/>
                <w:szCs w:val="20"/>
                <w:lang w:eastAsia="en-GB"/>
              </w:rPr>
              <w:t>524</w:t>
            </w:r>
          </w:p>
        </w:tc>
      </w:tr>
      <w:tr w:rsidR="006665A9" w:rsidRPr="00313C38" w:rsidTr="000B1C06">
        <w:trPr>
          <w:trHeight w:val="270"/>
        </w:trPr>
        <w:tc>
          <w:tcPr>
            <w:tcW w:w="1609" w:type="dxa"/>
            <w:tcBorders>
              <w:top w:val="nil"/>
              <w:left w:val="single" w:sz="8" w:space="0" w:color="auto"/>
              <w:bottom w:val="single" w:sz="8" w:space="0" w:color="auto"/>
              <w:right w:val="single" w:sz="8" w:space="0" w:color="auto"/>
            </w:tcBorders>
            <w:shd w:val="clear" w:color="auto" w:fill="auto"/>
            <w:vAlign w:val="center"/>
            <w:hideMark/>
          </w:tcPr>
          <w:p w:rsidR="006665A9" w:rsidRPr="00313C38" w:rsidRDefault="006665A9" w:rsidP="00313C38">
            <w:pPr>
              <w:rPr>
                <w:rFonts w:ascii="Calibri" w:eastAsia="Times New Roman" w:hAnsi="Calibri"/>
                <w:color w:val="000000"/>
                <w:szCs w:val="20"/>
                <w:lang w:eastAsia="en-GB"/>
              </w:rPr>
            </w:pPr>
            <w:r>
              <w:rPr>
                <w:rFonts w:ascii="Calibri" w:eastAsia="Times New Roman" w:hAnsi="Calibri"/>
                <w:color w:val="000000"/>
                <w:szCs w:val="20"/>
                <w:lang w:eastAsia="en-GB"/>
              </w:rPr>
              <w:t>O</w:t>
            </w:r>
            <w:r w:rsidRPr="00313C38">
              <w:rPr>
                <w:rFonts w:ascii="Calibri" w:eastAsia="Times New Roman" w:hAnsi="Calibri"/>
                <w:color w:val="000000"/>
                <w:szCs w:val="20"/>
                <w:lang w:eastAsia="en-GB"/>
              </w:rPr>
              <w:t>ffice</w:t>
            </w:r>
          </w:p>
        </w:tc>
        <w:tc>
          <w:tcPr>
            <w:tcW w:w="3270" w:type="dxa"/>
            <w:tcBorders>
              <w:top w:val="nil"/>
              <w:left w:val="nil"/>
              <w:bottom w:val="single" w:sz="8" w:space="0" w:color="auto"/>
              <w:right w:val="single" w:sz="8" w:space="0" w:color="auto"/>
            </w:tcBorders>
            <w:shd w:val="clear" w:color="auto" w:fill="auto"/>
            <w:noWrap/>
            <w:vAlign w:val="center"/>
            <w:hideMark/>
          </w:tcPr>
          <w:p w:rsidR="006665A9" w:rsidRPr="00313C38" w:rsidRDefault="006665A9" w:rsidP="00313C38">
            <w:pPr>
              <w:rPr>
                <w:rFonts w:ascii="Calibri" w:eastAsia="Times New Roman" w:hAnsi="Calibri"/>
                <w:color w:val="000000"/>
                <w:szCs w:val="20"/>
                <w:lang w:eastAsia="en-GB"/>
              </w:rPr>
            </w:pPr>
            <w:r>
              <w:rPr>
                <w:rFonts w:ascii="Calibri" w:eastAsia="Times New Roman" w:hAnsi="Calibri"/>
                <w:color w:val="000000"/>
                <w:szCs w:val="20"/>
                <w:lang w:eastAsia="en-GB"/>
              </w:rPr>
              <w:t>O</w:t>
            </w:r>
            <w:r w:rsidRPr="00313C38">
              <w:rPr>
                <w:rFonts w:ascii="Calibri" w:eastAsia="Times New Roman" w:hAnsi="Calibri"/>
                <w:color w:val="000000"/>
                <w:szCs w:val="20"/>
                <w:lang w:eastAsia="en-GB"/>
              </w:rPr>
              <w:t xml:space="preserve">ffice </w:t>
            </w:r>
            <w:r>
              <w:rPr>
                <w:rFonts w:ascii="Calibri" w:eastAsia="Times New Roman" w:hAnsi="Calibri"/>
                <w:color w:val="000000"/>
                <w:szCs w:val="20"/>
                <w:lang w:eastAsia="en-GB"/>
              </w:rPr>
              <w:t xml:space="preserve">costs, equipment, IT, legal costs </w:t>
            </w:r>
            <w:r w:rsidRPr="00313C38">
              <w:rPr>
                <w:rFonts w:ascii="Calibri" w:eastAsia="Times New Roman" w:hAnsi="Calibri"/>
                <w:color w:val="000000"/>
                <w:szCs w:val="20"/>
                <w:lang w:eastAsia="en-GB"/>
              </w:rPr>
              <w:t>and company functions</w:t>
            </w:r>
            <w:r>
              <w:rPr>
                <w:rFonts w:ascii="Calibri" w:eastAsia="Times New Roman" w:hAnsi="Calibri"/>
                <w:color w:val="000000"/>
                <w:szCs w:val="20"/>
                <w:lang w:eastAsia="en-GB"/>
              </w:rPr>
              <w:t>, including HR</w:t>
            </w:r>
          </w:p>
        </w:tc>
        <w:tc>
          <w:tcPr>
            <w:tcW w:w="922" w:type="dxa"/>
            <w:tcBorders>
              <w:top w:val="nil"/>
              <w:left w:val="single" w:sz="8" w:space="0" w:color="auto"/>
              <w:bottom w:val="single" w:sz="8" w:space="0" w:color="auto"/>
              <w:right w:val="single" w:sz="8" w:space="0" w:color="auto"/>
            </w:tcBorders>
            <w:shd w:val="clear" w:color="auto" w:fill="auto"/>
            <w:noWrap/>
            <w:vAlign w:val="center"/>
            <w:hideMark/>
          </w:tcPr>
          <w:p w:rsidR="006665A9" w:rsidRPr="00313C38" w:rsidRDefault="00AB346F" w:rsidP="00B7597F">
            <w:pPr>
              <w:rPr>
                <w:rFonts w:ascii="Calibri" w:eastAsia="Times New Roman" w:hAnsi="Calibri"/>
                <w:color w:val="000000"/>
                <w:szCs w:val="20"/>
                <w:lang w:eastAsia="en-GB"/>
              </w:rPr>
            </w:pPr>
            <w:r>
              <w:rPr>
                <w:rFonts w:ascii="Calibri" w:eastAsia="Times New Roman" w:hAnsi="Calibri"/>
                <w:color w:val="000000"/>
                <w:szCs w:val="20"/>
                <w:lang w:eastAsia="en-GB"/>
              </w:rPr>
              <w:t>60</w:t>
            </w:r>
          </w:p>
        </w:tc>
        <w:tc>
          <w:tcPr>
            <w:tcW w:w="842" w:type="dxa"/>
            <w:tcBorders>
              <w:top w:val="nil"/>
              <w:left w:val="nil"/>
              <w:bottom w:val="single" w:sz="8" w:space="0" w:color="auto"/>
              <w:right w:val="nil"/>
            </w:tcBorders>
            <w:shd w:val="clear" w:color="auto" w:fill="auto"/>
            <w:noWrap/>
            <w:vAlign w:val="center"/>
          </w:tcPr>
          <w:p w:rsidR="006665A9" w:rsidRPr="00313C38" w:rsidRDefault="00AB346F" w:rsidP="00B7597F">
            <w:pPr>
              <w:rPr>
                <w:rFonts w:ascii="Calibri" w:eastAsia="Times New Roman" w:hAnsi="Calibri"/>
                <w:color w:val="000000"/>
                <w:szCs w:val="20"/>
                <w:lang w:eastAsia="en-GB"/>
              </w:rPr>
            </w:pPr>
            <w:r>
              <w:rPr>
                <w:rFonts w:ascii="Calibri" w:eastAsia="Times New Roman" w:hAnsi="Calibri"/>
                <w:color w:val="000000"/>
                <w:szCs w:val="20"/>
                <w:lang w:eastAsia="en-GB"/>
              </w:rPr>
              <w:t>60</w:t>
            </w:r>
          </w:p>
        </w:tc>
        <w:tc>
          <w:tcPr>
            <w:tcW w:w="841" w:type="dxa"/>
            <w:tcBorders>
              <w:top w:val="nil"/>
              <w:left w:val="single" w:sz="8" w:space="0" w:color="auto"/>
              <w:bottom w:val="single" w:sz="8" w:space="0" w:color="auto"/>
              <w:right w:val="single" w:sz="8" w:space="0" w:color="auto"/>
            </w:tcBorders>
            <w:shd w:val="clear" w:color="auto" w:fill="auto"/>
            <w:noWrap/>
            <w:vAlign w:val="center"/>
          </w:tcPr>
          <w:p w:rsidR="006665A9" w:rsidRPr="00313C38" w:rsidRDefault="00AB346F" w:rsidP="00B7597F">
            <w:pPr>
              <w:rPr>
                <w:rFonts w:ascii="Calibri" w:eastAsia="Times New Roman" w:hAnsi="Calibri"/>
                <w:color w:val="000000"/>
                <w:szCs w:val="20"/>
                <w:lang w:eastAsia="en-GB"/>
              </w:rPr>
            </w:pPr>
            <w:r>
              <w:rPr>
                <w:rFonts w:ascii="Calibri" w:eastAsia="Times New Roman" w:hAnsi="Calibri"/>
                <w:color w:val="000000"/>
                <w:szCs w:val="20"/>
                <w:lang w:eastAsia="en-GB"/>
              </w:rPr>
              <w:t>65</w:t>
            </w:r>
          </w:p>
        </w:tc>
        <w:tc>
          <w:tcPr>
            <w:tcW w:w="890" w:type="dxa"/>
            <w:tcBorders>
              <w:top w:val="nil"/>
              <w:left w:val="nil"/>
              <w:bottom w:val="single" w:sz="8" w:space="0" w:color="auto"/>
              <w:right w:val="single" w:sz="8" w:space="0" w:color="auto"/>
            </w:tcBorders>
            <w:shd w:val="clear" w:color="auto" w:fill="auto"/>
            <w:noWrap/>
            <w:vAlign w:val="center"/>
          </w:tcPr>
          <w:p w:rsidR="006665A9" w:rsidRPr="00313C38" w:rsidRDefault="00AB346F" w:rsidP="00B7597F">
            <w:pPr>
              <w:rPr>
                <w:rFonts w:ascii="Calibri" w:eastAsia="Times New Roman" w:hAnsi="Calibri"/>
                <w:color w:val="000000"/>
                <w:szCs w:val="20"/>
                <w:lang w:eastAsia="en-GB"/>
              </w:rPr>
            </w:pPr>
            <w:r>
              <w:rPr>
                <w:rFonts w:ascii="Calibri" w:eastAsia="Times New Roman" w:hAnsi="Calibri"/>
                <w:color w:val="000000"/>
                <w:szCs w:val="20"/>
                <w:lang w:eastAsia="en-GB"/>
              </w:rPr>
              <w:t>65</w:t>
            </w:r>
          </w:p>
        </w:tc>
      </w:tr>
      <w:tr w:rsidR="006665A9" w:rsidRPr="00313C38" w:rsidTr="000B1C06">
        <w:trPr>
          <w:trHeight w:val="255"/>
        </w:trPr>
        <w:tc>
          <w:tcPr>
            <w:tcW w:w="1609" w:type="dxa"/>
            <w:tcBorders>
              <w:top w:val="nil"/>
              <w:left w:val="single" w:sz="8" w:space="0" w:color="auto"/>
              <w:bottom w:val="single" w:sz="8" w:space="0" w:color="auto"/>
              <w:right w:val="single" w:sz="8" w:space="0" w:color="auto"/>
            </w:tcBorders>
            <w:shd w:val="clear" w:color="auto" w:fill="auto"/>
            <w:vAlign w:val="center"/>
            <w:hideMark/>
          </w:tcPr>
          <w:p w:rsidR="006665A9" w:rsidRPr="00313C38" w:rsidRDefault="006665A9" w:rsidP="0098042B">
            <w:pPr>
              <w:rPr>
                <w:rFonts w:ascii="Calibri" w:eastAsia="Times New Roman" w:hAnsi="Calibri"/>
                <w:color w:val="000000"/>
                <w:szCs w:val="20"/>
                <w:lang w:eastAsia="en-GB"/>
              </w:rPr>
            </w:pPr>
            <w:r>
              <w:rPr>
                <w:rFonts w:ascii="Calibri" w:eastAsia="Times New Roman" w:hAnsi="Calibri"/>
                <w:color w:val="000000"/>
                <w:szCs w:val="20"/>
                <w:lang w:eastAsia="en-GB"/>
              </w:rPr>
              <w:t>External engagement</w:t>
            </w:r>
          </w:p>
        </w:tc>
        <w:tc>
          <w:tcPr>
            <w:tcW w:w="3270" w:type="dxa"/>
            <w:tcBorders>
              <w:top w:val="nil"/>
              <w:left w:val="nil"/>
              <w:bottom w:val="single" w:sz="8" w:space="0" w:color="auto"/>
              <w:right w:val="single" w:sz="8" w:space="0" w:color="auto"/>
            </w:tcBorders>
            <w:shd w:val="clear" w:color="auto" w:fill="auto"/>
            <w:noWrap/>
            <w:vAlign w:val="center"/>
            <w:hideMark/>
          </w:tcPr>
          <w:p w:rsidR="006665A9" w:rsidRPr="00313C38" w:rsidRDefault="006665A9" w:rsidP="00313C38">
            <w:pPr>
              <w:rPr>
                <w:rFonts w:ascii="Calibri" w:eastAsia="Times New Roman" w:hAnsi="Calibri"/>
                <w:color w:val="000000"/>
                <w:szCs w:val="20"/>
                <w:lang w:eastAsia="en-GB"/>
              </w:rPr>
            </w:pPr>
            <w:r>
              <w:rPr>
                <w:rFonts w:ascii="Calibri" w:eastAsia="Times New Roman" w:hAnsi="Calibri"/>
                <w:color w:val="000000"/>
                <w:szCs w:val="20"/>
                <w:lang w:eastAsia="en-GB"/>
              </w:rPr>
              <w:t>Conference/international missions</w:t>
            </w:r>
          </w:p>
        </w:tc>
        <w:tc>
          <w:tcPr>
            <w:tcW w:w="922" w:type="dxa"/>
            <w:tcBorders>
              <w:top w:val="nil"/>
              <w:left w:val="single" w:sz="8" w:space="0" w:color="auto"/>
              <w:bottom w:val="single" w:sz="8" w:space="0" w:color="auto"/>
              <w:right w:val="single" w:sz="8" w:space="0" w:color="auto"/>
            </w:tcBorders>
            <w:shd w:val="clear" w:color="auto" w:fill="auto"/>
            <w:noWrap/>
            <w:vAlign w:val="center"/>
            <w:hideMark/>
          </w:tcPr>
          <w:p w:rsidR="006665A9" w:rsidRPr="00313C38" w:rsidRDefault="00AB346F" w:rsidP="00B7597F">
            <w:pPr>
              <w:rPr>
                <w:rFonts w:ascii="Calibri" w:eastAsia="Times New Roman" w:hAnsi="Calibri"/>
                <w:color w:val="000000"/>
                <w:szCs w:val="20"/>
                <w:lang w:eastAsia="en-GB"/>
              </w:rPr>
            </w:pPr>
            <w:r>
              <w:rPr>
                <w:rFonts w:ascii="Calibri" w:eastAsia="Times New Roman" w:hAnsi="Calibri"/>
                <w:color w:val="000000"/>
                <w:szCs w:val="20"/>
                <w:lang w:eastAsia="en-GB"/>
              </w:rPr>
              <w:t>25</w:t>
            </w:r>
          </w:p>
        </w:tc>
        <w:tc>
          <w:tcPr>
            <w:tcW w:w="842" w:type="dxa"/>
            <w:tcBorders>
              <w:top w:val="nil"/>
              <w:left w:val="nil"/>
              <w:bottom w:val="single" w:sz="8" w:space="0" w:color="auto"/>
              <w:right w:val="nil"/>
            </w:tcBorders>
            <w:shd w:val="clear" w:color="auto" w:fill="auto"/>
            <w:noWrap/>
            <w:vAlign w:val="center"/>
          </w:tcPr>
          <w:p w:rsidR="006665A9" w:rsidRPr="00313C38" w:rsidRDefault="00AB346F" w:rsidP="00B7597F">
            <w:pPr>
              <w:rPr>
                <w:rFonts w:ascii="Calibri" w:eastAsia="Times New Roman" w:hAnsi="Calibri"/>
                <w:color w:val="000000"/>
                <w:szCs w:val="20"/>
                <w:lang w:eastAsia="en-GB"/>
              </w:rPr>
            </w:pPr>
            <w:r>
              <w:rPr>
                <w:rFonts w:ascii="Calibri" w:eastAsia="Times New Roman" w:hAnsi="Calibri"/>
                <w:color w:val="000000"/>
                <w:szCs w:val="20"/>
                <w:lang w:eastAsia="en-GB"/>
              </w:rPr>
              <w:t>35</w:t>
            </w:r>
          </w:p>
        </w:tc>
        <w:tc>
          <w:tcPr>
            <w:tcW w:w="841" w:type="dxa"/>
            <w:tcBorders>
              <w:top w:val="nil"/>
              <w:left w:val="single" w:sz="8" w:space="0" w:color="auto"/>
              <w:bottom w:val="single" w:sz="8" w:space="0" w:color="auto"/>
              <w:right w:val="single" w:sz="8" w:space="0" w:color="auto"/>
            </w:tcBorders>
            <w:shd w:val="clear" w:color="auto" w:fill="auto"/>
            <w:noWrap/>
            <w:vAlign w:val="center"/>
          </w:tcPr>
          <w:p w:rsidR="006665A9" w:rsidRPr="00313C38" w:rsidRDefault="00AB346F" w:rsidP="00B7597F">
            <w:pPr>
              <w:rPr>
                <w:rFonts w:ascii="Calibri" w:eastAsia="Times New Roman" w:hAnsi="Calibri"/>
                <w:color w:val="000000"/>
                <w:szCs w:val="20"/>
                <w:lang w:eastAsia="en-GB"/>
              </w:rPr>
            </w:pPr>
            <w:r>
              <w:rPr>
                <w:rFonts w:ascii="Calibri" w:eastAsia="Times New Roman" w:hAnsi="Calibri"/>
                <w:color w:val="000000"/>
                <w:szCs w:val="20"/>
                <w:lang w:eastAsia="en-GB"/>
              </w:rPr>
              <w:t>40</w:t>
            </w:r>
          </w:p>
        </w:tc>
        <w:tc>
          <w:tcPr>
            <w:tcW w:w="890" w:type="dxa"/>
            <w:tcBorders>
              <w:top w:val="nil"/>
              <w:left w:val="nil"/>
              <w:bottom w:val="single" w:sz="8" w:space="0" w:color="auto"/>
              <w:right w:val="single" w:sz="8" w:space="0" w:color="auto"/>
            </w:tcBorders>
            <w:shd w:val="clear" w:color="auto" w:fill="auto"/>
            <w:noWrap/>
            <w:vAlign w:val="center"/>
          </w:tcPr>
          <w:p w:rsidR="006665A9" w:rsidRPr="00313C38" w:rsidRDefault="00AB346F" w:rsidP="00B7597F">
            <w:pPr>
              <w:rPr>
                <w:rFonts w:ascii="Calibri" w:eastAsia="Times New Roman" w:hAnsi="Calibri"/>
                <w:color w:val="000000"/>
                <w:szCs w:val="20"/>
                <w:lang w:eastAsia="en-GB"/>
              </w:rPr>
            </w:pPr>
            <w:r>
              <w:rPr>
                <w:rFonts w:ascii="Calibri" w:eastAsia="Times New Roman" w:hAnsi="Calibri"/>
                <w:color w:val="000000"/>
                <w:szCs w:val="20"/>
                <w:lang w:eastAsia="en-GB"/>
              </w:rPr>
              <w:t>45</w:t>
            </w:r>
          </w:p>
        </w:tc>
      </w:tr>
      <w:tr w:rsidR="006665A9" w:rsidRPr="00313C38" w:rsidTr="000B1C06">
        <w:trPr>
          <w:trHeight w:val="270"/>
        </w:trPr>
        <w:tc>
          <w:tcPr>
            <w:tcW w:w="1609" w:type="dxa"/>
            <w:tcBorders>
              <w:top w:val="nil"/>
              <w:left w:val="single" w:sz="8" w:space="0" w:color="auto"/>
              <w:bottom w:val="single" w:sz="8" w:space="0" w:color="auto"/>
              <w:right w:val="single" w:sz="8" w:space="0" w:color="auto"/>
            </w:tcBorders>
            <w:shd w:val="clear" w:color="auto" w:fill="auto"/>
            <w:vAlign w:val="center"/>
            <w:hideMark/>
          </w:tcPr>
          <w:p w:rsidR="006665A9" w:rsidRPr="00313C38" w:rsidRDefault="006665A9" w:rsidP="00313C38">
            <w:pPr>
              <w:rPr>
                <w:rFonts w:ascii="Calibri" w:eastAsia="Times New Roman" w:hAnsi="Calibri"/>
                <w:color w:val="000000"/>
                <w:szCs w:val="20"/>
                <w:lang w:eastAsia="en-GB"/>
              </w:rPr>
            </w:pPr>
            <w:r>
              <w:rPr>
                <w:rFonts w:ascii="Calibri" w:eastAsia="Times New Roman" w:hAnsi="Calibri"/>
                <w:color w:val="000000"/>
                <w:szCs w:val="20"/>
                <w:lang w:eastAsia="en-GB"/>
              </w:rPr>
              <w:t>Events</w:t>
            </w:r>
          </w:p>
        </w:tc>
        <w:tc>
          <w:tcPr>
            <w:tcW w:w="3270" w:type="dxa"/>
            <w:tcBorders>
              <w:top w:val="nil"/>
              <w:left w:val="nil"/>
              <w:bottom w:val="single" w:sz="8" w:space="0" w:color="auto"/>
              <w:right w:val="single" w:sz="8" w:space="0" w:color="auto"/>
            </w:tcBorders>
            <w:shd w:val="clear" w:color="auto" w:fill="auto"/>
            <w:noWrap/>
            <w:vAlign w:val="center"/>
            <w:hideMark/>
          </w:tcPr>
          <w:p w:rsidR="006665A9" w:rsidRPr="00313C38" w:rsidRDefault="006665A9" w:rsidP="00313C38">
            <w:pPr>
              <w:rPr>
                <w:rFonts w:ascii="Calibri" w:eastAsia="Times New Roman" w:hAnsi="Calibri"/>
                <w:color w:val="000000"/>
                <w:szCs w:val="20"/>
                <w:lang w:eastAsia="en-GB"/>
              </w:rPr>
            </w:pPr>
            <w:r>
              <w:rPr>
                <w:rFonts w:ascii="Calibri" w:eastAsia="Times New Roman" w:hAnsi="Calibri"/>
                <w:color w:val="000000"/>
                <w:szCs w:val="20"/>
                <w:lang w:eastAsia="en-GB"/>
              </w:rPr>
              <w:t>E</w:t>
            </w:r>
            <w:r w:rsidRPr="00313C38">
              <w:rPr>
                <w:rFonts w:ascii="Calibri" w:eastAsia="Times New Roman" w:hAnsi="Calibri"/>
                <w:color w:val="000000"/>
                <w:szCs w:val="20"/>
                <w:lang w:eastAsia="en-GB"/>
              </w:rPr>
              <w:t>vents &amp; travel</w:t>
            </w:r>
          </w:p>
        </w:tc>
        <w:tc>
          <w:tcPr>
            <w:tcW w:w="922" w:type="dxa"/>
            <w:tcBorders>
              <w:top w:val="nil"/>
              <w:left w:val="single" w:sz="8" w:space="0" w:color="auto"/>
              <w:bottom w:val="single" w:sz="8" w:space="0" w:color="auto"/>
              <w:right w:val="single" w:sz="8" w:space="0" w:color="auto"/>
            </w:tcBorders>
            <w:shd w:val="clear" w:color="auto" w:fill="auto"/>
            <w:noWrap/>
            <w:vAlign w:val="center"/>
            <w:hideMark/>
          </w:tcPr>
          <w:p w:rsidR="006665A9" w:rsidRPr="00313C38" w:rsidRDefault="00AB346F" w:rsidP="00B7597F">
            <w:pPr>
              <w:rPr>
                <w:rFonts w:ascii="Calibri" w:eastAsia="Times New Roman" w:hAnsi="Calibri"/>
                <w:color w:val="000000"/>
                <w:szCs w:val="20"/>
                <w:lang w:eastAsia="en-GB"/>
              </w:rPr>
            </w:pPr>
            <w:r>
              <w:rPr>
                <w:rFonts w:ascii="Calibri" w:eastAsia="Times New Roman" w:hAnsi="Calibri"/>
                <w:color w:val="000000"/>
                <w:szCs w:val="20"/>
                <w:lang w:eastAsia="en-GB"/>
              </w:rPr>
              <w:t>11</w:t>
            </w:r>
          </w:p>
        </w:tc>
        <w:tc>
          <w:tcPr>
            <w:tcW w:w="842" w:type="dxa"/>
            <w:tcBorders>
              <w:top w:val="nil"/>
              <w:left w:val="nil"/>
              <w:bottom w:val="single" w:sz="8" w:space="0" w:color="auto"/>
              <w:right w:val="nil"/>
            </w:tcBorders>
            <w:shd w:val="clear" w:color="auto" w:fill="auto"/>
            <w:noWrap/>
            <w:vAlign w:val="center"/>
          </w:tcPr>
          <w:p w:rsidR="006665A9" w:rsidRPr="00313C38" w:rsidRDefault="00AB346F" w:rsidP="00B7597F">
            <w:pPr>
              <w:rPr>
                <w:rFonts w:ascii="Calibri" w:eastAsia="Times New Roman" w:hAnsi="Calibri"/>
                <w:color w:val="000000"/>
                <w:szCs w:val="20"/>
                <w:lang w:eastAsia="en-GB"/>
              </w:rPr>
            </w:pPr>
            <w:r>
              <w:rPr>
                <w:rFonts w:ascii="Calibri" w:eastAsia="Times New Roman" w:hAnsi="Calibri"/>
                <w:color w:val="000000"/>
                <w:szCs w:val="20"/>
                <w:lang w:eastAsia="en-GB"/>
              </w:rPr>
              <w:t>25</w:t>
            </w:r>
          </w:p>
        </w:tc>
        <w:tc>
          <w:tcPr>
            <w:tcW w:w="841" w:type="dxa"/>
            <w:tcBorders>
              <w:top w:val="nil"/>
              <w:left w:val="single" w:sz="8" w:space="0" w:color="auto"/>
              <w:bottom w:val="single" w:sz="8" w:space="0" w:color="auto"/>
              <w:right w:val="single" w:sz="8" w:space="0" w:color="auto"/>
            </w:tcBorders>
            <w:shd w:val="clear" w:color="auto" w:fill="auto"/>
            <w:noWrap/>
            <w:vAlign w:val="center"/>
          </w:tcPr>
          <w:p w:rsidR="006665A9" w:rsidRPr="00313C38" w:rsidRDefault="00AB346F" w:rsidP="00B7597F">
            <w:pPr>
              <w:rPr>
                <w:rFonts w:ascii="Calibri" w:eastAsia="Times New Roman" w:hAnsi="Calibri"/>
                <w:color w:val="000000"/>
                <w:szCs w:val="20"/>
                <w:lang w:eastAsia="en-GB"/>
              </w:rPr>
            </w:pPr>
            <w:r>
              <w:rPr>
                <w:rFonts w:ascii="Calibri" w:eastAsia="Times New Roman" w:hAnsi="Calibri"/>
                <w:color w:val="000000"/>
                <w:szCs w:val="20"/>
                <w:lang w:eastAsia="en-GB"/>
              </w:rPr>
              <w:t>30</w:t>
            </w:r>
          </w:p>
        </w:tc>
        <w:tc>
          <w:tcPr>
            <w:tcW w:w="890" w:type="dxa"/>
            <w:tcBorders>
              <w:top w:val="nil"/>
              <w:left w:val="nil"/>
              <w:bottom w:val="single" w:sz="8" w:space="0" w:color="auto"/>
              <w:right w:val="single" w:sz="8" w:space="0" w:color="auto"/>
            </w:tcBorders>
            <w:shd w:val="clear" w:color="auto" w:fill="auto"/>
            <w:noWrap/>
            <w:vAlign w:val="center"/>
          </w:tcPr>
          <w:p w:rsidR="006665A9" w:rsidRPr="00313C38" w:rsidRDefault="00AB346F" w:rsidP="00B7597F">
            <w:pPr>
              <w:rPr>
                <w:rFonts w:ascii="Calibri" w:eastAsia="Times New Roman" w:hAnsi="Calibri"/>
                <w:color w:val="000000"/>
                <w:szCs w:val="20"/>
                <w:lang w:eastAsia="en-GB"/>
              </w:rPr>
            </w:pPr>
            <w:r>
              <w:rPr>
                <w:rFonts w:ascii="Calibri" w:eastAsia="Times New Roman" w:hAnsi="Calibri"/>
                <w:color w:val="000000"/>
                <w:szCs w:val="20"/>
                <w:lang w:eastAsia="en-GB"/>
              </w:rPr>
              <w:t>35</w:t>
            </w:r>
          </w:p>
        </w:tc>
      </w:tr>
      <w:tr w:rsidR="006665A9" w:rsidRPr="00313C38" w:rsidTr="000B1C06">
        <w:trPr>
          <w:trHeight w:val="270"/>
        </w:trPr>
        <w:tc>
          <w:tcPr>
            <w:tcW w:w="1609" w:type="dxa"/>
            <w:tcBorders>
              <w:top w:val="nil"/>
              <w:left w:val="single" w:sz="8" w:space="0" w:color="auto"/>
              <w:bottom w:val="single" w:sz="8" w:space="0" w:color="auto"/>
              <w:right w:val="single" w:sz="8" w:space="0" w:color="auto"/>
            </w:tcBorders>
            <w:shd w:val="clear" w:color="auto" w:fill="auto"/>
            <w:vAlign w:val="center"/>
            <w:hideMark/>
          </w:tcPr>
          <w:p w:rsidR="006665A9" w:rsidRPr="00313C38" w:rsidRDefault="006665A9" w:rsidP="00313C38">
            <w:pPr>
              <w:rPr>
                <w:rFonts w:ascii="Calibri" w:eastAsia="Times New Roman" w:hAnsi="Calibri"/>
                <w:color w:val="000000"/>
                <w:szCs w:val="20"/>
                <w:lang w:eastAsia="en-GB"/>
              </w:rPr>
            </w:pPr>
            <w:r w:rsidRPr="00313C38">
              <w:rPr>
                <w:rFonts w:ascii="Calibri" w:eastAsia="Times New Roman" w:hAnsi="Calibri"/>
                <w:color w:val="000000"/>
                <w:szCs w:val="20"/>
                <w:lang w:eastAsia="en-GB"/>
              </w:rPr>
              <w:t>Marketing</w:t>
            </w:r>
            <w:r>
              <w:rPr>
                <w:rFonts w:ascii="Calibri" w:eastAsia="Times New Roman" w:hAnsi="Calibri"/>
                <w:color w:val="000000"/>
                <w:szCs w:val="20"/>
                <w:lang w:eastAsia="en-GB"/>
              </w:rPr>
              <w:t xml:space="preserve"> and communications</w:t>
            </w:r>
            <w:r w:rsidRPr="00313C38">
              <w:rPr>
                <w:rFonts w:ascii="Calibri" w:eastAsia="Times New Roman" w:hAnsi="Calibri"/>
                <w:color w:val="000000"/>
                <w:szCs w:val="20"/>
                <w:lang w:eastAsia="en-GB"/>
              </w:rPr>
              <w:t> </w:t>
            </w:r>
          </w:p>
        </w:tc>
        <w:tc>
          <w:tcPr>
            <w:tcW w:w="3270" w:type="dxa"/>
            <w:tcBorders>
              <w:top w:val="nil"/>
              <w:left w:val="single" w:sz="8" w:space="0" w:color="auto"/>
              <w:bottom w:val="single" w:sz="8" w:space="0" w:color="auto"/>
              <w:right w:val="single" w:sz="8" w:space="0" w:color="auto"/>
            </w:tcBorders>
            <w:shd w:val="clear" w:color="auto" w:fill="auto"/>
            <w:noWrap/>
            <w:vAlign w:val="center"/>
            <w:hideMark/>
          </w:tcPr>
          <w:p w:rsidR="006665A9" w:rsidRDefault="006665A9" w:rsidP="00313C38">
            <w:pPr>
              <w:rPr>
                <w:rFonts w:ascii="Calibri" w:eastAsia="Times New Roman" w:hAnsi="Calibri"/>
                <w:color w:val="000000"/>
                <w:szCs w:val="20"/>
                <w:lang w:eastAsia="en-GB"/>
              </w:rPr>
            </w:pPr>
            <w:r>
              <w:rPr>
                <w:rFonts w:ascii="Calibri" w:eastAsia="Times New Roman" w:hAnsi="Calibri"/>
                <w:color w:val="000000"/>
                <w:szCs w:val="20"/>
                <w:lang w:eastAsia="en-GB"/>
              </w:rPr>
              <w:t>Marketing</w:t>
            </w:r>
          </w:p>
          <w:p w:rsidR="006665A9" w:rsidRDefault="006665A9" w:rsidP="00313C38">
            <w:pPr>
              <w:rPr>
                <w:rFonts w:ascii="Calibri" w:eastAsia="Times New Roman" w:hAnsi="Calibri"/>
                <w:color w:val="000000"/>
                <w:szCs w:val="20"/>
                <w:lang w:eastAsia="en-GB"/>
              </w:rPr>
            </w:pPr>
            <w:r>
              <w:rPr>
                <w:rFonts w:ascii="Calibri" w:eastAsia="Times New Roman" w:hAnsi="Calibri"/>
                <w:color w:val="000000"/>
                <w:szCs w:val="20"/>
                <w:lang w:eastAsia="en-GB"/>
              </w:rPr>
              <w:t>Communications</w:t>
            </w:r>
          </w:p>
          <w:p w:rsidR="006665A9" w:rsidRDefault="006665A9" w:rsidP="00313C38">
            <w:pPr>
              <w:rPr>
                <w:rFonts w:ascii="Calibri" w:eastAsia="Times New Roman" w:hAnsi="Calibri"/>
                <w:color w:val="000000"/>
                <w:szCs w:val="20"/>
                <w:lang w:eastAsia="en-GB"/>
              </w:rPr>
            </w:pPr>
            <w:r>
              <w:rPr>
                <w:rFonts w:ascii="Calibri" w:eastAsia="Times New Roman" w:hAnsi="Calibri"/>
                <w:color w:val="000000"/>
                <w:szCs w:val="20"/>
                <w:lang w:eastAsia="en-GB"/>
              </w:rPr>
              <w:t>PR</w:t>
            </w:r>
          </w:p>
          <w:p w:rsidR="006665A9" w:rsidRDefault="006665A9" w:rsidP="00313C38">
            <w:pPr>
              <w:rPr>
                <w:rFonts w:ascii="Calibri" w:eastAsia="Times New Roman" w:hAnsi="Calibri"/>
                <w:color w:val="000000"/>
                <w:szCs w:val="20"/>
                <w:lang w:eastAsia="en-GB"/>
              </w:rPr>
            </w:pPr>
            <w:r>
              <w:rPr>
                <w:rFonts w:ascii="Calibri" w:eastAsia="Times New Roman" w:hAnsi="Calibri"/>
                <w:color w:val="000000"/>
                <w:szCs w:val="20"/>
                <w:lang w:eastAsia="en-GB"/>
              </w:rPr>
              <w:t>Brand development</w:t>
            </w:r>
          </w:p>
          <w:p w:rsidR="006665A9" w:rsidRPr="00313C38" w:rsidRDefault="006665A9" w:rsidP="00313C38">
            <w:pPr>
              <w:rPr>
                <w:rFonts w:ascii="Calibri" w:eastAsia="Times New Roman" w:hAnsi="Calibri"/>
                <w:color w:val="000000"/>
                <w:szCs w:val="20"/>
                <w:lang w:eastAsia="en-GB"/>
              </w:rPr>
            </w:pPr>
            <w:r>
              <w:rPr>
                <w:rFonts w:ascii="Calibri" w:eastAsia="Times New Roman" w:hAnsi="Calibri"/>
                <w:color w:val="000000"/>
                <w:szCs w:val="20"/>
                <w:lang w:eastAsia="en-GB"/>
              </w:rPr>
              <w:t>Website development and maintenance</w:t>
            </w:r>
          </w:p>
        </w:tc>
        <w:tc>
          <w:tcPr>
            <w:tcW w:w="922" w:type="dxa"/>
            <w:tcBorders>
              <w:top w:val="nil"/>
              <w:left w:val="single" w:sz="8" w:space="0" w:color="auto"/>
              <w:bottom w:val="single" w:sz="8" w:space="0" w:color="auto"/>
              <w:right w:val="single" w:sz="8" w:space="0" w:color="auto"/>
            </w:tcBorders>
            <w:shd w:val="clear" w:color="auto" w:fill="auto"/>
            <w:noWrap/>
            <w:vAlign w:val="center"/>
            <w:hideMark/>
          </w:tcPr>
          <w:p w:rsidR="006665A9" w:rsidRPr="00313C38" w:rsidRDefault="00AB346F" w:rsidP="00B7597F">
            <w:pPr>
              <w:rPr>
                <w:rFonts w:ascii="Calibri" w:eastAsia="Times New Roman" w:hAnsi="Calibri"/>
                <w:color w:val="000000"/>
                <w:szCs w:val="20"/>
                <w:lang w:eastAsia="en-GB"/>
              </w:rPr>
            </w:pPr>
            <w:r>
              <w:rPr>
                <w:rFonts w:ascii="Calibri" w:eastAsia="Times New Roman" w:hAnsi="Calibri"/>
                <w:color w:val="000000"/>
                <w:szCs w:val="20"/>
                <w:lang w:eastAsia="en-GB"/>
              </w:rPr>
              <w:t>139</w:t>
            </w:r>
          </w:p>
        </w:tc>
        <w:tc>
          <w:tcPr>
            <w:tcW w:w="842" w:type="dxa"/>
            <w:tcBorders>
              <w:top w:val="nil"/>
              <w:left w:val="nil"/>
              <w:bottom w:val="single" w:sz="8" w:space="0" w:color="auto"/>
              <w:right w:val="nil"/>
            </w:tcBorders>
            <w:shd w:val="clear" w:color="auto" w:fill="auto"/>
            <w:noWrap/>
            <w:vAlign w:val="center"/>
          </w:tcPr>
          <w:p w:rsidR="006665A9" w:rsidRPr="00313C38" w:rsidRDefault="00AB346F" w:rsidP="00B7597F">
            <w:pPr>
              <w:rPr>
                <w:rFonts w:ascii="Calibri" w:eastAsia="Times New Roman" w:hAnsi="Calibri"/>
                <w:color w:val="000000"/>
                <w:szCs w:val="20"/>
                <w:lang w:eastAsia="en-GB"/>
              </w:rPr>
            </w:pPr>
            <w:r>
              <w:rPr>
                <w:rFonts w:ascii="Calibri" w:eastAsia="Times New Roman" w:hAnsi="Calibri"/>
                <w:color w:val="000000"/>
                <w:szCs w:val="20"/>
                <w:lang w:eastAsia="en-GB"/>
              </w:rPr>
              <w:t>139</w:t>
            </w:r>
          </w:p>
        </w:tc>
        <w:tc>
          <w:tcPr>
            <w:tcW w:w="841" w:type="dxa"/>
            <w:tcBorders>
              <w:top w:val="nil"/>
              <w:left w:val="single" w:sz="8" w:space="0" w:color="auto"/>
              <w:bottom w:val="single" w:sz="8" w:space="0" w:color="auto"/>
              <w:right w:val="single" w:sz="8" w:space="0" w:color="auto"/>
            </w:tcBorders>
            <w:shd w:val="clear" w:color="auto" w:fill="auto"/>
            <w:noWrap/>
            <w:vAlign w:val="center"/>
          </w:tcPr>
          <w:p w:rsidR="006665A9" w:rsidRPr="00313C38" w:rsidRDefault="00AB346F" w:rsidP="00B7597F">
            <w:pPr>
              <w:rPr>
                <w:rFonts w:ascii="Calibri" w:eastAsia="Times New Roman" w:hAnsi="Calibri"/>
                <w:color w:val="000000"/>
                <w:szCs w:val="20"/>
                <w:lang w:eastAsia="en-GB"/>
              </w:rPr>
            </w:pPr>
            <w:r>
              <w:rPr>
                <w:rFonts w:ascii="Calibri" w:eastAsia="Times New Roman" w:hAnsi="Calibri"/>
                <w:color w:val="000000"/>
                <w:szCs w:val="20"/>
                <w:lang w:eastAsia="en-GB"/>
              </w:rPr>
              <w:t>144</w:t>
            </w:r>
          </w:p>
        </w:tc>
        <w:tc>
          <w:tcPr>
            <w:tcW w:w="890" w:type="dxa"/>
            <w:tcBorders>
              <w:top w:val="nil"/>
              <w:left w:val="nil"/>
              <w:bottom w:val="single" w:sz="8" w:space="0" w:color="auto"/>
              <w:right w:val="single" w:sz="8" w:space="0" w:color="auto"/>
            </w:tcBorders>
            <w:shd w:val="clear" w:color="auto" w:fill="auto"/>
            <w:noWrap/>
            <w:vAlign w:val="center"/>
          </w:tcPr>
          <w:p w:rsidR="006665A9" w:rsidRPr="00313C38" w:rsidRDefault="00AB346F" w:rsidP="00B7597F">
            <w:pPr>
              <w:rPr>
                <w:rFonts w:ascii="Calibri" w:eastAsia="Times New Roman" w:hAnsi="Calibri"/>
                <w:color w:val="000000"/>
                <w:szCs w:val="20"/>
                <w:lang w:eastAsia="en-GB"/>
              </w:rPr>
            </w:pPr>
            <w:r>
              <w:rPr>
                <w:rFonts w:ascii="Calibri" w:eastAsia="Times New Roman" w:hAnsi="Calibri"/>
                <w:color w:val="000000"/>
                <w:szCs w:val="20"/>
                <w:lang w:eastAsia="en-GB"/>
              </w:rPr>
              <w:t>150</w:t>
            </w:r>
          </w:p>
        </w:tc>
      </w:tr>
      <w:tr w:rsidR="006665A9" w:rsidRPr="00313C38" w:rsidTr="000B1C06">
        <w:trPr>
          <w:trHeight w:val="270"/>
        </w:trPr>
        <w:tc>
          <w:tcPr>
            <w:tcW w:w="1609" w:type="dxa"/>
            <w:tcBorders>
              <w:top w:val="nil"/>
              <w:left w:val="single" w:sz="8" w:space="0" w:color="auto"/>
              <w:bottom w:val="single" w:sz="4" w:space="0" w:color="auto"/>
              <w:right w:val="single" w:sz="8" w:space="0" w:color="auto"/>
            </w:tcBorders>
            <w:shd w:val="clear" w:color="auto" w:fill="auto"/>
            <w:vAlign w:val="center"/>
            <w:hideMark/>
          </w:tcPr>
          <w:p w:rsidR="006665A9" w:rsidRPr="00313C38" w:rsidRDefault="006665A9" w:rsidP="00313C38">
            <w:pPr>
              <w:rPr>
                <w:rFonts w:ascii="Calibri" w:eastAsia="Times New Roman" w:hAnsi="Calibri"/>
                <w:color w:val="000000"/>
                <w:szCs w:val="20"/>
                <w:lang w:eastAsia="en-GB"/>
              </w:rPr>
            </w:pPr>
            <w:r>
              <w:rPr>
                <w:rFonts w:ascii="Calibri" w:eastAsia="Times New Roman" w:hAnsi="Calibri"/>
                <w:color w:val="000000"/>
                <w:szCs w:val="20"/>
                <w:lang w:eastAsia="en-GB"/>
              </w:rPr>
              <w:t>Programme</w:t>
            </w:r>
          </w:p>
        </w:tc>
        <w:tc>
          <w:tcPr>
            <w:tcW w:w="3270" w:type="dxa"/>
            <w:tcBorders>
              <w:top w:val="nil"/>
              <w:left w:val="nil"/>
              <w:bottom w:val="single" w:sz="8" w:space="0" w:color="auto"/>
              <w:right w:val="single" w:sz="8" w:space="0" w:color="auto"/>
            </w:tcBorders>
            <w:shd w:val="clear" w:color="auto" w:fill="auto"/>
            <w:noWrap/>
            <w:vAlign w:val="center"/>
            <w:hideMark/>
          </w:tcPr>
          <w:p w:rsidR="006665A9" w:rsidRPr="00313C38" w:rsidRDefault="006665A9" w:rsidP="00313C38">
            <w:pPr>
              <w:rPr>
                <w:rFonts w:ascii="Calibri" w:eastAsia="Times New Roman" w:hAnsi="Calibri"/>
                <w:color w:val="000000"/>
                <w:szCs w:val="20"/>
                <w:lang w:eastAsia="en-GB"/>
              </w:rPr>
            </w:pPr>
            <w:r>
              <w:rPr>
                <w:rFonts w:ascii="Calibri" w:eastAsia="Times New Roman" w:hAnsi="Calibri"/>
                <w:color w:val="000000"/>
                <w:szCs w:val="20"/>
                <w:lang w:eastAsia="en-GB"/>
              </w:rPr>
              <w:t>Working funding and projects</w:t>
            </w:r>
          </w:p>
        </w:tc>
        <w:tc>
          <w:tcPr>
            <w:tcW w:w="922" w:type="dxa"/>
            <w:tcBorders>
              <w:top w:val="nil"/>
              <w:left w:val="single" w:sz="8" w:space="0" w:color="auto"/>
              <w:bottom w:val="single" w:sz="8" w:space="0" w:color="auto"/>
              <w:right w:val="single" w:sz="8" w:space="0" w:color="auto"/>
            </w:tcBorders>
            <w:shd w:val="clear" w:color="auto" w:fill="auto"/>
            <w:noWrap/>
            <w:vAlign w:val="center"/>
            <w:hideMark/>
          </w:tcPr>
          <w:p w:rsidR="006665A9" w:rsidRPr="00313C38" w:rsidRDefault="00AB346F" w:rsidP="00B7597F">
            <w:pPr>
              <w:rPr>
                <w:rFonts w:ascii="Calibri" w:eastAsia="Times New Roman" w:hAnsi="Calibri"/>
                <w:color w:val="000000"/>
                <w:szCs w:val="20"/>
                <w:lang w:eastAsia="en-GB"/>
              </w:rPr>
            </w:pPr>
            <w:r>
              <w:rPr>
                <w:rFonts w:ascii="Calibri" w:eastAsia="Times New Roman" w:hAnsi="Calibri"/>
                <w:color w:val="000000"/>
                <w:szCs w:val="20"/>
                <w:lang w:eastAsia="en-GB"/>
              </w:rPr>
              <w:t>38</w:t>
            </w:r>
          </w:p>
        </w:tc>
        <w:tc>
          <w:tcPr>
            <w:tcW w:w="842" w:type="dxa"/>
            <w:tcBorders>
              <w:top w:val="nil"/>
              <w:left w:val="nil"/>
              <w:bottom w:val="single" w:sz="8" w:space="0" w:color="auto"/>
              <w:right w:val="single" w:sz="8" w:space="0" w:color="auto"/>
            </w:tcBorders>
            <w:shd w:val="clear" w:color="auto" w:fill="auto"/>
            <w:noWrap/>
            <w:vAlign w:val="center"/>
          </w:tcPr>
          <w:p w:rsidR="006665A9" w:rsidRPr="00313C38" w:rsidRDefault="00AB346F" w:rsidP="00B7597F">
            <w:pPr>
              <w:rPr>
                <w:rFonts w:ascii="Calibri" w:eastAsia="Times New Roman" w:hAnsi="Calibri"/>
                <w:color w:val="000000"/>
                <w:szCs w:val="20"/>
                <w:lang w:eastAsia="en-GB"/>
              </w:rPr>
            </w:pPr>
            <w:r>
              <w:rPr>
                <w:rFonts w:ascii="Calibri" w:eastAsia="Times New Roman" w:hAnsi="Calibri"/>
                <w:color w:val="000000"/>
                <w:szCs w:val="20"/>
                <w:lang w:eastAsia="en-GB"/>
              </w:rPr>
              <w:t>45</w:t>
            </w:r>
          </w:p>
        </w:tc>
        <w:tc>
          <w:tcPr>
            <w:tcW w:w="841" w:type="dxa"/>
            <w:tcBorders>
              <w:top w:val="nil"/>
              <w:left w:val="nil"/>
              <w:bottom w:val="single" w:sz="8" w:space="0" w:color="auto"/>
              <w:right w:val="single" w:sz="8" w:space="0" w:color="auto"/>
            </w:tcBorders>
            <w:shd w:val="clear" w:color="auto" w:fill="auto"/>
            <w:noWrap/>
            <w:vAlign w:val="center"/>
          </w:tcPr>
          <w:p w:rsidR="006665A9" w:rsidRPr="00313C38" w:rsidRDefault="00AB346F" w:rsidP="00B7597F">
            <w:pPr>
              <w:rPr>
                <w:rFonts w:ascii="Calibri" w:eastAsia="Times New Roman" w:hAnsi="Calibri"/>
                <w:color w:val="000000"/>
                <w:szCs w:val="20"/>
                <w:lang w:eastAsia="en-GB"/>
              </w:rPr>
            </w:pPr>
            <w:r>
              <w:rPr>
                <w:rFonts w:ascii="Calibri" w:eastAsia="Times New Roman" w:hAnsi="Calibri"/>
                <w:color w:val="000000"/>
                <w:szCs w:val="20"/>
                <w:lang w:eastAsia="en-GB"/>
              </w:rPr>
              <w:t>45</w:t>
            </w:r>
          </w:p>
        </w:tc>
        <w:tc>
          <w:tcPr>
            <w:tcW w:w="890" w:type="dxa"/>
            <w:tcBorders>
              <w:top w:val="nil"/>
              <w:left w:val="nil"/>
              <w:bottom w:val="single" w:sz="8" w:space="0" w:color="auto"/>
              <w:right w:val="single" w:sz="8" w:space="0" w:color="auto"/>
            </w:tcBorders>
            <w:shd w:val="clear" w:color="auto" w:fill="auto"/>
            <w:noWrap/>
            <w:vAlign w:val="center"/>
          </w:tcPr>
          <w:p w:rsidR="006665A9" w:rsidRPr="00313C38" w:rsidRDefault="00AB346F" w:rsidP="00B7597F">
            <w:pPr>
              <w:rPr>
                <w:rFonts w:ascii="Calibri" w:eastAsia="Times New Roman" w:hAnsi="Calibri"/>
                <w:color w:val="000000"/>
                <w:szCs w:val="20"/>
                <w:lang w:eastAsia="en-GB"/>
              </w:rPr>
            </w:pPr>
            <w:r>
              <w:rPr>
                <w:rFonts w:ascii="Calibri" w:eastAsia="Times New Roman" w:hAnsi="Calibri"/>
                <w:color w:val="000000"/>
                <w:szCs w:val="20"/>
                <w:lang w:eastAsia="en-GB"/>
              </w:rPr>
              <w:t>48</w:t>
            </w:r>
          </w:p>
        </w:tc>
      </w:tr>
      <w:tr w:rsidR="006665A9" w:rsidRPr="00313C38" w:rsidTr="000B1C06">
        <w:trPr>
          <w:trHeight w:val="27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65A9" w:rsidRPr="00313C38" w:rsidRDefault="006665A9" w:rsidP="00313C38">
            <w:pPr>
              <w:rPr>
                <w:rFonts w:ascii="Calibri" w:eastAsia="Times New Roman" w:hAnsi="Calibri"/>
                <w:color w:val="000000"/>
                <w:szCs w:val="20"/>
                <w:lang w:eastAsia="en-GB"/>
              </w:rPr>
            </w:pPr>
            <w:r>
              <w:rPr>
                <w:rFonts w:ascii="Calibri" w:eastAsia="Times New Roman" w:hAnsi="Calibri"/>
                <w:color w:val="000000"/>
                <w:szCs w:val="20"/>
                <w:lang w:eastAsia="en-GB"/>
              </w:rPr>
              <w:t>Seed fund</w:t>
            </w:r>
          </w:p>
        </w:tc>
        <w:tc>
          <w:tcPr>
            <w:tcW w:w="3270" w:type="dxa"/>
            <w:tcBorders>
              <w:top w:val="nil"/>
              <w:left w:val="single" w:sz="4" w:space="0" w:color="auto"/>
              <w:bottom w:val="nil"/>
              <w:right w:val="single" w:sz="8" w:space="0" w:color="auto"/>
            </w:tcBorders>
            <w:shd w:val="clear" w:color="000000" w:fill="DCE6F1"/>
            <w:noWrap/>
            <w:vAlign w:val="center"/>
            <w:hideMark/>
          </w:tcPr>
          <w:p w:rsidR="006665A9" w:rsidRPr="00313C38" w:rsidRDefault="006665A9" w:rsidP="00313C38">
            <w:pPr>
              <w:rPr>
                <w:rFonts w:ascii="Calibri" w:eastAsia="Times New Roman" w:hAnsi="Calibri"/>
                <w:color w:val="000000"/>
                <w:sz w:val="16"/>
                <w:szCs w:val="16"/>
                <w:lang w:eastAsia="en-GB"/>
              </w:rPr>
            </w:pPr>
            <w:r w:rsidRPr="00313C38">
              <w:rPr>
                <w:rFonts w:ascii="Calibri" w:eastAsia="Times New Roman" w:hAnsi="Calibri"/>
                <w:color w:val="000000"/>
                <w:szCs w:val="20"/>
                <w:lang w:eastAsia="en-GB"/>
              </w:rPr>
              <w:t> </w:t>
            </w:r>
          </w:p>
        </w:tc>
        <w:tc>
          <w:tcPr>
            <w:tcW w:w="922" w:type="dxa"/>
            <w:tcBorders>
              <w:top w:val="nil"/>
              <w:left w:val="single" w:sz="8" w:space="0" w:color="auto"/>
              <w:bottom w:val="single" w:sz="8" w:space="0" w:color="auto"/>
              <w:right w:val="single" w:sz="8" w:space="0" w:color="auto"/>
            </w:tcBorders>
            <w:shd w:val="clear" w:color="000000" w:fill="DCE6F1"/>
            <w:noWrap/>
            <w:vAlign w:val="center"/>
            <w:hideMark/>
          </w:tcPr>
          <w:p w:rsidR="006665A9" w:rsidRPr="00313C38" w:rsidRDefault="006665A9" w:rsidP="00B7597F">
            <w:pPr>
              <w:rPr>
                <w:rFonts w:ascii="Calibri" w:eastAsia="Times New Roman" w:hAnsi="Calibri"/>
                <w:color w:val="000000"/>
                <w:szCs w:val="20"/>
                <w:lang w:eastAsia="en-GB"/>
              </w:rPr>
            </w:pPr>
            <w:r w:rsidRPr="00313C38">
              <w:rPr>
                <w:rFonts w:ascii="Calibri" w:eastAsia="Times New Roman" w:hAnsi="Calibri"/>
                <w:color w:val="000000"/>
                <w:szCs w:val="20"/>
                <w:lang w:eastAsia="en-GB"/>
              </w:rPr>
              <w:t>500</w:t>
            </w:r>
          </w:p>
        </w:tc>
        <w:tc>
          <w:tcPr>
            <w:tcW w:w="842" w:type="dxa"/>
            <w:tcBorders>
              <w:top w:val="nil"/>
              <w:left w:val="nil"/>
              <w:bottom w:val="single" w:sz="8" w:space="0" w:color="auto"/>
              <w:right w:val="single" w:sz="8" w:space="0" w:color="auto"/>
            </w:tcBorders>
            <w:shd w:val="clear" w:color="000000" w:fill="DCE6F1"/>
            <w:noWrap/>
            <w:vAlign w:val="center"/>
            <w:hideMark/>
          </w:tcPr>
          <w:p w:rsidR="006665A9" w:rsidRPr="00313C38" w:rsidRDefault="006665A9" w:rsidP="00B7597F">
            <w:pPr>
              <w:rPr>
                <w:rFonts w:ascii="Calibri" w:eastAsia="Times New Roman" w:hAnsi="Calibri"/>
                <w:color w:val="000000"/>
                <w:szCs w:val="20"/>
                <w:lang w:eastAsia="en-GB"/>
              </w:rPr>
            </w:pPr>
            <w:r w:rsidRPr="00313C38">
              <w:rPr>
                <w:rFonts w:ascii="Calibri" w:eastAsia="Times New Roman" w:hAnsi="Calibri"/>
                <w:color w:val="000000"/>
                <w:szCs w:val="20"/>
                <w:lang w:eastAsia="en-GB"/>
              </w:rPr>
              <w:t>1000</w:t>
            </w:r>
          </w:p>
        </w:tc>
        <w:tc>
          <w:tcPr>
            <w:tcW w:w="841" w:type="dxa"/>
            <w:tcBorders>
              <w:top w:val="nil"/>
              <w:left w:val="nil"/>
              <w:bottom w:val="single" w:sz="8" w:space="0" w:color="auto"/>
              <w:right w:val="single" w:sz="8" w:space="0" w:color="auto"/>
            </w:tcBorders>
            <w:shd w:val="clear" w:color="000000" w:fill="DCE6F1"/>
            <w:noWrap/>
            <w:vAlign w:val="center"/>
            <w:hideMark/>
          </w:tcPr>
          <w:p w:rsidR="006665A9" w:rsidRPr="00313C38" w:rsidRDefault="006665A9" w:rsidP="00B7597F">
            <w:pPr>
              <w:rPr>
                <w:rFonts w:ascii="Calibri" w:eastAsia="Times New Roman" w:hAnsi="Calibri"/>
                <w:color w:val="000000"/>
                <w:szCs w:val="20"/>
                <w:lang w:eastAsia="en-GB"/>
              </w:rPr>
            </w:pPr>
            <w:r w:rsidRPr="00313C38">
              <w:rPr>
                <w:rFonts w:ascii="Calibri" w:eastAsia="Times New Roman" w:hAnsi="Calibri"/>
                <w:color w:val="000000"/>
                <w:szCs w:val="20"/>
                <w:lang w:eastAsia="en-GB"/>
              </w:rPr>
              <w:t>1000</w:t>
            </w:r>
          </w:p>
        </w:tc>
        <w:tc>
          <w:tcPr>
            <w:tcW w:w="890" w:type="dxa"/>
            <w:tcBorders>
              <w:top w:val="nil"/>
              <w:left w:val="nil"/>
              <w:bottom w:val="single" w:sz="8" w:space="0" w:color="auto"/>
              <w:right w:val="single" w:sz="8" w:space="0" w:color="auto"/>
            </w:tcBorders>
            <w:shd w:val="clear" w:color="000000" w:fill="DCE6F1"/>
            <w:noWrap/>
            <w:vAlign w:val="center"/>
            <w:hideMark/>
          </w:tcPr>
          <w:p w:rsidR="006665A9" w:rsidRPr="00313C38" w:rsidRDefault="006665A9" w:rsidP="00B7597F">
            <w:pPr>
              <w:rPr>
                <w:rFonts w:ascii="Calibri" w:eastAsia="Times New Roman" w:hAnsi="Calibri"/>
                <w:color w:val="000000"/>
                <w:szCs w:val="20"/>
                <w:lang w:eastAsia="en-GB"/>
              </w:rPr>
            </w:pPr>
            <w:r w:rsidRPr="00313C38">
              <w:rPr>
                <w:rFonts w:ascii="Calibri" w:eastAsia="Times New Roman" w:hAnsi="Calibri"/>
                <w:color w:val="000000"/>
                <w:szCs w:val="20"/>
                <w:lang w:eastAsia="en-GB"/>
              </w:rPr>
              <w:t>1000</w:t>
            </w:r>
          </w:p>
        </w:tc>
      </w:tr>
      <w:tr w:rsidR="006665A9" w:rsidRPr="00313C38" w:rsidTr="000B1C06">
        <w:trPr>
          <w:trHeight w:val="270"/>
        </w:trPr>
        <w:tc>
          <w:tcPr>
            <w:tcW w:w="1609" w:type="dxa"/>
            <w:tcBorders>
              <w:top w:val="single" w:sz="4" w:space="0" w:color="auto"/>
              <w:left w:val="single" w:sz="8" w:space="0" w:color="auto"/>
              <w:bottom w:val="nil"/>
              <w:right w:val="single" w:sz="8" w:space="0" w:color="auto"/>
            </w:tcBorders>
            <w:shd w:val="clear" w:color="000000" w:fill="DCE6F1"/>
            <w:vAlign w:val="center"/>
            <w:hideMark/>
          </w:tcPr>
          <w:p w:rsidR="006665A9" w:rsidRPr="001C471B" w:rsidRDefault="006665A9" w:rsidP="00313C38">
            <w:pPr>
              <w:rPr>
                <w:rFonts w:ascii="Calibri" w:eastAsia="Times New Roman" w:hAnsi="Calibri"/>
                <w:color w:val="000000"/>
                <w:szCs w:val="20"/>
                <w:lang w:eastAsia="en-GB"/>
              </w:rPr>
            </w:pPr>
            <w:r w:rsidRPr="001C471B">
              <w:rPr>
                <w:rFonts w:ascii="Calibri" w:eastAsia="Times New Roman" w:hAnsi="Calibri"/>
                <w:color w:val="000000"/>
                <w:szCs w:val="20"/>
                <w:lang w:eastAsia="en-GB"/>
              </w:rPr>
              <w:t> Reserve</w:t>
            </w:r>
          </w:p>
        </w:tc>
        <w:tc>
          <w:tcPr>
            <w:tcW w:w="3270" w:type="dxa"/>
            <w:tcBorders>
              <w:top w:val="single" w:sz="8" w:space="0" w:color="auto"/>
              <w:left w:val="nil"/>
              <w:bottom w:val="nil"/>
              <w:right w:val="single" w:sz="8" w:space="0" w:color="auto"/>
            </w:tcBorders>
            <w:shd w:val="clear" w:color="auto" w:fill="auto"/>
            <w:noWrap/>
            <w:vAlign w:val="center"/>
            <w:hideMark/>
          </w:tcPr>
          <w:p w:rsidR="006665A9" w:rsidRPr="00313C38" w:rsidRDefault="006665A9" w:rsidP="00313C38">
            <w:pPr>
              <w:rPr>
                <w:rFonts w:ascii="Calibri" w:eastAsia="Times New Roman" w:hAnsi="Calibri"/>
                <w:color w:val="000000"/>
                <w:szCs w:val="20"/>
                <w:lang w:eastAsia="en-GB"/>
              </w:rPr>
            </w:pPr>
          </w:p>
        </w:tc>
        <w:tc>
          <w:tcPr>
            <w:tcW w:w="922" w:type="dxa"/>
            <w:tcBorders>
              <w:top w:val="nil"/>
              <w:left w:val="single" w:sz="8" w:space="0" w:color="auto"/>
              <w:bottom w:val="nil"/>
              <w:right w:val="nil"/>
            </w:tcBorders>
            <w:shd w:val="clear" w:color="auto" w:fill="auto"/>
            <w:noWrap/>
            <w:vAlign w:val="center"/>
            <w:hideMark/>
          </w:tcPr>
          <w:p w:rsidR="006665A9" w:rsidRPr="00313C38" w:rsidRDefault="00AB346F" w:rsidP="00B7597F">
            <w:pPr>
              <w:rPr>
                <w:rFonts w:ascii="Calibri" w:eastAsia="Times New Roman" w:hAnsi="Calibri"/>
                <w:color w:val="000000"/>
                <w:szCs w:val="20"/>
                <w:lang w:eastAsia="en-GB"/>
              </w:rPr>
            </w:pPr>
            <w:r>
              <w:rPr>
                <w:rFonts w:ascii="Calibri" w:eastAsia="Times New Roman" w:hAnsi="Calibri"/>
                <w:color w:val="000000"/>
                <w:szCs w:val="20"/>
                <w:lang w:eastAsia="en-GB"/>
              </w:rPr>
              <w:t>10</w:t>
            </w:r>
          </w:p>
        </w:tc>
        <w:tc>
          <w:tcPr>
            <w:tcW w:w="842" w:type="dxa"/>
            <w:tcBorders>
              <w:top w:val="nil"/>
              <w:left w:val="single" w:sz="8" w:space="0" w:color="auto"/>
              <w:bottom w:val="nil"/>
              <w:right w:val="nil"/>
            </w:tcBorders>
            <w:shd w:val="clear" w:color="auto" w:fill="auto"/>
            <w:noWrap/>
            <w:vAlign w:val="center"/>
            <w:hideMark/>
          </w:tcPr>
          <w:p w:rsidR="006665A9" w:rsidRPr="00313C38" w:rsidRDefault="00B7597F" w:rsidP="00B7597F">
            <w:pPr>
              <w:rPr>
                <w:rFonts w:ascii="Calibri" w:eastAsia="Times New Roman" w:hAnsi="Calibri"/>
                <w:color w:val="000000"/>
                <w:szCs w:val="20"/>
                <w:lang w:eastAsia="en-GB"/>
              </w:rPr>
            </w:pPr>
            <w:r>
              <w:rPr>
                <w:rFonts w:ascii="Calibri" w:eastAsia="Times New Roman" w:hAnsi="Calibri"/>
                <w:color w:val="000000"/>
                <w:szCs w:val="20"/>
                <w:lang w:eastAsia="en-GB"/>
              </w:rPr>
              <w:t>1</w:t>
            </w:r>
            <w:r w:rsidR="006665A9" w:rsidRPr="00313C38">
              <w:rPr>
                <w:rFonts w:ascii="Calibri" w:eastAsia="Times New Roman" w:hAnsi="Calibri"/>
                <w:color w:val="000000"/>
                <w:szCs w:val="20"/>
                <w:lang w:eastAsia="en-GB"/>
              </w:rPr>
              <w:t>0</w:t>
            </w:r>
          </w:p>
        </w:tc>
        <w:tc>
          <w:tcPr>
            <w:tcW w:w="841" w:type="dxa"/>
            <w:tcBorders>
              <w:top w:val="nil"/>
              <w:left w:val="single" w:sz="8" w:space="0" w:color="auto"/>
              <w:bottom w:val="nil"/>
              <w:right w:val="nil"/>
            </w:tcBorders>
            <w:shd w:val="clear" w:color="auto" w:fill="auto"/>
            <w:noWrap/>
            <w:vAlign w:val="center"/>
            <w:hideMark/>
          </w:tcPr>
          <w:p w:rsidR="006665A9" w:rsidRPr="00313C38" w:rsidRDefault="00B7597F" w:rsidP="00B7597F">
            <w:pPr>
              <w:rPr>
                <w:rFonts w:ascii="Calibri" w:eastAsia="Times New Roman" w:hAnsi="Calibri"/>
                <w:color w:val="000000"/>
                <w:szCs w:val="20"/>
                <w:lang w:eastAsia="en-GB"/>
              </w:rPr>
            </w:pPr>
            <w:r>
              <w:rPr>
                <w:rFonts w:ascii="Calibri" w:eastAsia="Times New Roman" w:hAnsi="Calibri"/>
                <w:color w:val="000000"/>
                <w:szCs w:val="20"/>
                <w:lang w:eastAsia="en-GB"/>
              </w:rPr>
              <w:t>1</w:t>
            </w:r>
            <w:r w:rsidR="006665A9" w:rsidRPr="00313C38">
              <w:rPr>
                <w:rFonts w:ascii="Calibri" w:eastAsia="Times New Roman" w:hAnsi="Calibri"/>
                <w:color w:val="000000"/>
                <w:szCs w:val="20"/>
                <w:lang w:eastAsia="en-GB"/>
              </w:rPr>
              <w:t>0</w:t>
            </w:r>
          </w:p>
        </w:tc>
        <w:tc>
          <w:tcPr>
            <w:tcW w:w="890" w:type="dxa"/>
            <w:tcBorders>
              <w:top w:val="nil"/>
              <w:left w:val="single" w:sz="8" w:space="0" w:color="auto"/>
              <w:bottom w:val="nil"/>
              <w:right w:val="single" w:sz="8" w:space="0" w:color="auto"/>
            </w:tcBorders>
            <w:shd w:val="clear" w:color="auto" w:fill="auto"/>
            <w:noWrap/>
            <w:vAlign w:val="center"/>
            <w:hideMark/>
          </w:tcPr>
          <w:p w:rsidR="006665A9" w:rsidRPr="00313C38" w:rsidRDefault="00B7597F" w:rsidP="00B7597F">
            <w:pPr>
              <w:rPr>
                <w:rFonts w:ascii="Calibri" w:eastAsia="Times New Roman" w:hAnsi="Calibri"/>
                <w:color w:val="000000"/>
                <w:szCs w:val="20"/>
                <w:lang w:eastAsia="en-GB"/>
              </w:rPr>
            </w:pPr>
            <w:r>
              <w:rPr>
                <w:rFonts w:ascii="Calibri" w:eastAsia="Times New Roman" w:hAnsi="Calibri"/>
                <w:color w:val="000000"/>
                <w:szCs w:val="20"/>
                <w:lang w:eastAsia="en-GB"/>
              </w:rPr>
              <w:t>1</w:t>
            </w:r>
            <w:r w:rsidR="006665A9" w:rsidRPr="00313C38">
              <w:rPr>
                <w:rFonts w:ascii="Calibri" w:eastAsia="Times New Roman" w:hAnsi="Calibri"/>
                <w:color w:val="000000"/>
                <w:szCs w:val="20"/>
                <w:lang w:eastAsia="en-GB"/>
              </w:rPr>
              <w:t>0</w:t>
            </w:r>
          </w:p>
        </w:tc>
      </w:tr>
      <w:tr w:rsidR="006665A9" w:rsidRPr="00313C38" w:rsidTr="000B1C06">
        <w:trPr>
          <w:trHeight w:val="270"/>
        </w:trPr>
        <w:tc>
          <w:tcPr>
            <w:tcW w:w="1609" w:type="dxa"/>
            <w:tcBorders>
              <w:top w:val="single" w:sz="8" w:space="0" w:color="auto"/>
              <w:left w:val="single" w:sz="8" w:space="0" w:color="auto"/>
              <w:bottom w:val="nil"/>
              <w:right w:val="single" w:sz="8" w:space="0" w:color="auto"/>
            </w:tcBorders>
            <w:shd w:val="clear" w:color="000000" w:fill="DCE6F1"/>
            <w:vAlign w:val="center"/>
            <w:hideMark/>
          </w:tcPr>
          <w:p w:rsidR="006665A9" w:rsidRPr="001C471B" w:rsidRDefault="006665A9" w:rsidP="00313C38">
            <w:pPr>
              <w:rPr>
                <w:rFonts w:ascii="Calibri" w:eastAsia="Times New Roman" w:hAnsi="Calibri"/>
                <w:color w:val="000000"/>
                <w:szCs w:val="20"/>
                <w:lang w:eastAsia="en-GB"/>
              </w:rPr>
            </w:pPr>
            <w:r w:rsidRPr="001C471B">
              <w:rPr>
                <w:rFonts w:ascii="Calibri" w:eastAsia="Times New Roman" w:hAnsi="Calibri"/>
                <w:color w:val="000000"/>
                <w:szCs w:val="20"/>
                <w:lang w:eastAsia="en-GB"/>
              </w:rPr>
              <w:t> </w:t>
            </w:r>
          </w:p>
        </w:tc>
        <w:tc>
          <w:tcPr>
            <w:tcW w:w="3270" w:type="dxa"/>
            <w:tcBorders>
              <w:top w:val="single" w:sz="8" w:space="0" w:color="auto"/>
              <w:left w:val="nil"/>
              <w:bottom w:val="single" w:sz="8" w:space="0" w:color="auto"/>
              <w:right w:val="single" w:sz="8" w:space="0" w:color="auto"/>
            </w:tcBorders>
            <w:shd w:val="clear" w:color="auto" w:fill="auto"/>
            <w:noWrap/>
            <w:vAlign w:val="center"/>
            <w:hideMark/>
          </w:tcPr>
          <w:p w:rsidR="006665A9" w:rsidRPr="00313C38" w:rsidRDefault="006665A9" w:rsidP="00313C38">
            <w:pPr>
              <w:rPr>
                <w:rFonts w:ascii="Calibri" w:eastAsia="Times New Roman" w:hAnsi="Calibri"/>
                <w:color w:val="000000"/>
                <w:szCs w:val="20"/>
                <w:lang w:eastAsia="en-GB"/>
              </w:rPr>
            </w:pPr>
            <w:r w:rsidRPr="00313C38">
              <w:rPr>
                <w:rFonts w:ascii="Calibri" w:eastAsia="Times New Roman" w:hAnsi="Calibri"/>
                <w:b/>
                <w:bCs/>
                <w:color w:val="FF0000"/>
                <w:szCs w:val="20"/>
                <w:lang w:eastAsia="en-GB"/>
              </w:rPr>
              <w:t>TOTAL</w:t>
            </w:r>
          </w:p>
        </w:tc>
        <w:tc>
          <w:tcPr>
            <w:tcW w:w="922" w:type="dxa"/>
            <w:tcBorders>
              <w:top w:val="single" w:sz="8" w:space="0" w:color="auto"/>
              <w:left w:val="single" w:sz="8" w:space="0" w:color="auto"/>
              <w:bottom w:val="single" w:sz="8" w:space="0" w:color="auto"/>
              <w:right w:val="nil"/>
            </w:tcBorders>
            <w:shd w:val="clear" w:color="auto" w:fill="auto"/>
            <w:noWrap/>
            <w:vAlign w:val="center"/>
          </w:tcPr>
          <w:p w:rsidR="006665A9" w:rsidRPr="00AB346F" w:rsidRDefault="00AB346F" w:rsidP="00B7597F">
            <w:pPr>
              <w:rPr>
                <w:rFonts w:ascii="Calibri" w:eastAsia="Times New Roman" w:hAnsi="Calibri"/>
                <w:color w:val="FF0000"/>
                <w:szCs w:val="20"/>
                <w:lang w:eastAsia="en-GB"/>
              </w:rPr>
            </w:pPr>
            <w:r>
              <w:rPr>
                <w:rFonts w:ascii="Calibri" w:eastAsia="Times New Roman" w:hAnsi="Calibri"/>
                <w:color w:val="FF0000"/>
                <w:szCs w:val="20"/>
                <w:lang w:eastAsia="en-GB"/>
              </w:rPr>
              <w:t>127</w:t>
            </w:r>
            <w:r w:rsidRPr="00AB346F">
              <w:rPr>
                <w:rFonts w:ascii="Calibri" w:eastAsia="Times New Roman" w:hAnsi="Calibri"/>
                <w:color w:val="FF0000"/>
                <w:szCs w:val="20"/>
                <w:lang w:eastAsia="en-GB"/>
              </w:rPr>
              <w:t>0</w:t>
            </w:r>
          </w:p>
        </w:tc>
        <w:tc>
          <w:tcPr>
            <w:tcW w:w="842" w:type="dxa"/>
            <w:tcBorders>
              <w:top w:val="single" w:sz="8" w:space="0" w:color="auto"/>
              <w:left w:val="single" w:sz="8" w:space="0" w:color="auto"/>
              <w:bottom w:val="single" w:sz="8" w:space="0" w:color="auto"/>
              <w:right w:val="nil"/>
            </w:tcBorders>
            <w:shd w:val="clear" w:color="auto" w:fill="auto"/>
            <w:noWrap/>
            <w:vAlign w:val="center"/>
          </w:tcPr>
          <w:p w:rsidR="006665A9" w:rsidRPr="00AB346F" w:rsidRDefault="00AB346F" w:rsidP="00B7597F">
            <w:pPr>
              <w:rPr>
                <w:rFonts w:ascii="Calibri" w:eastAsia="Times New Roman" w:hAnsi="Calibri"/>
                <w:color w:val="FF0000"/>
                <w:szCs w:val="20"/>
                <w:lang w:eastAsia="en-GB"/>
              </w:rPr>
            </w:pPr>
            <w:r w:rsidRPr="00AB346F">
              <w:rPr>
                <w:rFonts w:ascii="Calibri" w:eastAsia="Times New Roman" w:hAnsi="Calibri"/>
                <w:color w:val="FF0000"/>
                <w:szCs w:val="20"/>
                <w:lang w:eastAsia="en-GB"/>
              </w:rPr>
              <w:t>1813</w:t>
            </w:r>
          </w:p>
        </w:tc>
        <w:tc>
          <w:tcPr>
            <w:tcW w:w="841" w:type="dxa"/>
            <w:tcBorders>
              <w:top w:val="single" w:sz="8" w:space="0" w:color="auto"/>
              <w:left w:val="single" w:sz="8" w:space="0" w:color="auto"/>
              <w:bottom w:val="single" w:sz="8" w:space="0" w:color="auto"/>
              <w:right w:val="nil"/>
            </w:tcBorders>
            <w:shd w:val="clear" w:color="auto" w:fill="auto"/>
            <w:noWrap/>
            <w:vAlign w:val="center"/>
          </w:tcPr>
          <w:p w:rsidR="006665A9" w:rsidRPr="00AB346F" w:rsidRDefault="00AB346F" w:rsidP="00B7597F">
            <w:pPr>
              <w:rPr>
                <w:rFonts w:ascii="Calibri" w:eastAsia="Times New Roman" w:hAnsi="Calibri"/>
                <w:color w:val="FF0000"/>
                <w:szCs w:val="20"/>
                <w:lang w:eastAsia="en-GB"/>
              </w:rPr>
            </w:pPr>
            <w:r w:rsidRPr="00AB346F">
              <w:rPr>
                <w:rFonts w:ascii="Calibri" w:eastAsia="Times New Roman" w:hAnsi="Calibri"/>
                <w:color w:val="FF0000"/>
                <w:szCs w:val="20"/>
                <w:lang w:eastAsia="en-GB"/>
              </w:rPr>
              <w:t>1845</w:t>
            </w:r>
          </w:p>
        </w:tc>
        <w:tc>
          <w:tcPr>
            <w:tcW w:w="890" w:type="dxa"/>
            <w:tcBorders>
              <w:top w:val="single" w:sz="8" w:space="0" w:color="auto"/>
              <w:left w:val="single" w:sz="8" w:space="0" w:color="auto"/>
              <w:bottom w:val="single" w:sz="8" w:space="0" w:color="auto"/>
              <w:right w:val="single" w:sz="8" w:space="0" w:color="auto"/>
            </w:tcBorders>
            <w:shd w:val="clear" w:color="auto" w:fill="auto"/>
            <w:noWrap/>
            <w:vAlign w:val="center"/>
          </w:tcPr>
          <w:p w:rsidR="006665A9" w:rsidRPr="00AB346F" w:rsidRDefault="00AB346F" w:rsidP="00B7597F">
            <w:pPr>
              <w:rPr>
                <w:rFonts w:ascii="Calibri" w:eastAsia="Times New Roman" w:hAnsi="Calibri"/>
                <w:color w:val="FF0000"/>
                <w:szCs w:val="20"/>
                <w:lang w:eastAsia="en-GB"/>
              </w:rPr>
            </w:pPr>
            <w:r w:rsidRPr="00AB346F">
              <w:rPr>
                <w:rFonts w:ascii="Calibri" w:eastAsia="Times New Roman" w:hAnsi="Calibri"/>
                <w:color w:val="FF0000"/>
                <w:szCs w:val="20"/>
                <w:lang w:eastAsia="en-GB"/>
              </w:rPr>
              <w:t>1877</w:t>
            </w:r>
          </w:p>
        </w:tc>
      </w:tr>
      <w:tr w:rsidR="006665A9" w:rsidRPr="00313C38" w:rsidTr="000B1C06">
        <w:trPr>
          <w:trHeight w:val="690"/>
        </w:trPr>
        <w:tc>
          <w:tcPr>
            <w:tcW w:w="1609" w:type="dxa"/>
            <w:tcBorders>
              <w:top w:val="single" w:sz="8" w:space="0" w:color="auto"/>
              <w:left w:val="single" w:sz="8" w:space="0" w:color="auto"/>
              <w:bottom w:val="nil"/>
              <w:right w:val="single" w:sz="8" w:space="0" w:color="auto"/>
            </w:tcBorders>
            <w:shd w:val="clear" w:color="auto" w:fill="auto"/>
            <w:vAlign w:val="center"/>
            <w:hideMark/>
          </w:tcPr>
          <w:p w:rsidR="006665A9" w:rsidRPr="00313C38" w:rsidRDefault="006665A9" w:rsidP="00313C38">
            <w:pPr>
              <w:rPr>
                <w:rFonts w:ascii="Calibri" w:eastAsia="Times New Roman" w:hAnsi="Calibri"/>
                <w:color w:val="000000"/>
                <w:szCs w:val="20"/>
                <w:lang w:eastAsia="en-GB"/>
              </w:rPr>
            </w:pPr>
            <w:r w:rsidRPr="00313C38">
              <w:rPr>
                <w:rFonts w:ascii="Calibri" w:eastAsia="Times New Roman" w:hAnsi="Calibri"/>
                <w:color w:val="000000"/>
                <w:szCs w:val="20"/>
                <w:lang w:eastAsia="en-GB"/>
              </w:rPr>
              <w:t xml:space="preserve">reserve </w:t>
            </w:r>
          </w:p>
        </w:tc>
        <w:tc>
          <w:tcPr>
            <w:tcW w:w="3270" w:type="dxa"/>
            <w:tcBorders>
              <w:top w:val="nil"/>
              <w:left w:val="nil"/>
              <w:bottom w:val="nil"/>
              <w:right w:val="single" w:sz="8" w:space="0" w:color="auto"/>
            </w:tcBorders>
            <w:shd w:val="clear" w:color="auto" w:fill="auto"/>
            <w:vAlign w:val="center"/>
            <w:hideMark/>
          </w:tcPr>
          <w:p w:rsidR="006665A9" w:rsidRPr="00313C38" w:rsidRDefault="006665A9" w:rsidP="00313C38">
            <w:pPr>
              <w:rPr>
                <w:rFonts w:ascii="Calibri" w:eastAsia="Times New Roman" w:hAnsi="Calibri"/>
                <w:color w:val="000000"/>
                <w:sz w:val="16"/>
                <w:szCs w:val="16"/>
                <w:lang w:eastAsia="en-GB"/>
              </w:rPr>
            </w:pPr>
            <w:r w:rsidRPr="00313C38">
              <w:rPr>
                <w:rFonts w:ascii="Calibri" w:eastAsia="Times New Roman" w:hAnsi="Calibri"/>
                <w:color w:val="000000"/>
                <w:szCs w:val="20"/>
                <w:lang w:eastAsia="en-GB"/>
              </w:rPr>
              <w:t> </w:t>
            </w:r>
          </w:p>
        </w:tc>
        <w:tc>
          <w:tcPr>
            <w:tcW w:w="922" w:type="dxa"/>
            <w:tcBorders>
              <w:top w:val="nil"/>
              <w:left w:val="single" w:sz="8" w:space="0" w:color="auto"/>
              <w:bottom w:val="nil"/>
              <w:right w:val="single" w:sz="8" w:space="0" w:color="auto"/>
            </w:tcBorders>
            <w:shd w:val="clear" w:color="auto" w:fill="auto"/>
            <w:noWrap/>
            <w:vAlign w:val="center"/>
            <w:hideMark/>
          </w:tcPr>
          <w:p w:rsidR="006665A9" w:rsidRPr="00313C38" w:rsidRDefault="006665A9" w:rsidP="00B7597F">
            <w:pPr>
              <w:rPr>
                <w:rFonts w:ascii="Calibri" w:eastAsia="Times New Roman" w:hAnsi="Calibri"/>
                <w:color w:val="000000"/>
                <w:szCs w:val="20"/>
                <w:lang w:eastAsia="en-GB"/>
              </w:rPr>
            </w:pPr>
            <w:r w:rsidRPr="00313C38">
              <w:rPr>
                <w:rFonts w:ascii="Calibri" w:eastAsia="Times New Roman" w:hAnsi="Calibri"/>
                <w:color w:val="000000"/>
                <w:szCs w:val="20"/>
                <w:lang w:eastAsia="en-GB"/>
              </w:rPr>
              <w:t> </w:t>
            </w:r>
          </w:p>
        </w:tc>
        <w:tc>
          <w:tcPr>
            <w:tcW w:w="842" w:type="dxa"/>
            <w:tcBorders>
              <w:top w:val="nil"/>
              <w:left w:val="nil"/>
              <w:bottom w:val="nil"/>
              <w:right w:val="nil"/>
            </w:tcBorders>
            <w:shd w:val="clear" w:color="auto" w:fill="auto"/>
            <w:noWrap/>
            <w:vAlign w:val="bottom"/>
            <w:hideMark/>
          </w:tcPr>
          <w:p w:rsidR="006665A9" w:rsidRPr="00313C38" w:rsidRDefault="006665A9" w:rsidP="00B7597F">
            <w:pPr>
              <w:rPr>
                <w:rFonts w:ascii="Calibri" w:eastAsia="Times New Roman" w:hAnsi="Calibri"/>
                <w:color w:val="000000"/>
                <w:szCs w:val="20"/>
                <w:lang w:eastAsia="en-GB"/>
              </w:rPr>
            </w:pPr>
          </w:p>
        </w:tc>
        <w:tc>
          <w:tcPr>
            <w:tcW w:w="841" w:type="dxa"/>
            <w:tcBorders>
              <w:top w:val="nil"/>
              <w:left w:val="single" w:sz="8" w:space="0" w:color="auto"/>
              <w:bottom w:val="nil"/>
              <w:right w:val="single" w:sz="8" w:space="0" w:color="auto"/>
            </w:tcBorders>
            <w:shd w:val="clear" w:color="auto" w:fill="auto"/>
            <w:noWrap/>
            <w:vAlign w:val="center"/>
            <w:hideMark/>
          </w:tcPr>
          <w:p w:rsidR="006665A9" w:rsidRPr="00313C38" w:rsidRDefault="006665A9" w:rsidP="00B7597F">
            <w:pPr>
              <w:rPr>
                <w:rFonts w:ascii="Calibri" w:eastAsia="Times New Roman" w:hAnsi="Calibri"/>
                <w:color w:val="000000"/>
                <w:szCs w:val="20"/>
                <w:lang w:eastAsia="en-GB"/>
              </w:rPr>
            </w:pPr>
            <w:r w:rsidRPr="00313C38">
              <w:rPr>
                <w:rFonts w:ascii="Calibri" w:eastAsia="Times New Roman" w:hAnsi="Calibri"/>
                <w:color w:val="000000"/>
                <w:szCs w:val="20"/>
                <w:lang w:eastAsia="en-GB"/>
              </w:rPr>
              <w:t> </w:t>
            </w:r>
          </w:p>
        </w:tc>
        <w:tc>
          <w:tcPr>
            <w:tcW w:w="890" w:type="dxa"/>
            <w:tcBorders>
              <w:top w:val="nil"/>
              <w:left w:val="nil"/>
              <w:bottom w:val="nil"/>
              <w:right w:val="single" w:sz="8" w:space="0" w:color="auto"/>
            </w:tcBorders>
            <w:shd w:val="clear" w:color="auto" w:fill="auto"/>
            <w:noWrap/>
            <w:vAlign w:val="bottom"/>
            <w:hideMark/>
          </w:tcPr>
          <w:p w:rsidR="006665A9" w:rsidRPr="00313C38" w:rsidRDefault="006665A9" w:rsidP="00B7597F">
            <w:pPr>
              <w:rPr>
                <w:rFonts w:ascii="Calibri" w:eastAsia="Times New Roman" w:hAnsi="Calibri"/>
                <w:color w:val="000000"/>
                <w:szCs w:val="20"/>
                <w:lang w:eastAsia="en-GB"/>
              </w:rPr>
            </w:pPr>
            <w:r w:rsidRPr="00313C38">
              <w:rPr>
                <w:rFonts w:ascii="Calibri" w:eastAsia="Times New Roman" w:hAnsi="Calibri"/>
                <w:color w:val="000000"/>
                <w:sz w:val="22"/>
                <w:lang w:eastAsia="en-GB"/>
              </w:rPr>
              <w:t> </w:t>
            </w:r>
          </w:p>
        </w:tc>
      </w:tr>
      <w:tr w:rsidR="006665A9" w:rsidRPr="00313C38" w:rsidTr="000B1C06">
        <w:trPr>
          <w:trHeight w:val="270"/>
        </w:trPr>
        <w:tc>
          <w:tcPr>
            <w:tcW w:w="1609"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665A9" w:rsidRPr="00313C38" w:rsidRDefault="006665A9" w:rsidP="00313C38">
            <w:pPr>
              <w:rPr>
                <w:rFonts w:ascii="Calibri" w:eastAsia="Times New Roman" w:hAnsi="Calibri"/>
                <w:color w:val="000000"/>
                <w:szCs w:val="20"/>
                <w:lang w:eastAsia="en-GB"/>
              </w:rPr>
            </w:pPr>
            <w:r w:rsidRPr="00313C38">
              <w:rPr>
                <w:rFonts w:ascii="Calibri" w:eastAsia="Times New Roman" w:hAnsi="Calibri"/>
                <w:color w:val="000000"/>
                <w:szCs w:val="20"/>
                <w:lang w:eastAsia="en-GB"/>
              </w:rPr>
              <w:t> </w:t>
            </w:r>
          </w:p>
        </w:tc>
        <w:tc>
          <w:tcPr>
            <w:tcW w:w="3270" w:type="dxa"/>
            <w:tcBorders>
              <w:top w:val="single" w:sz="8" w:space="0" w:color="auto"/>
              <w:left w:val="nil"/>
              <w:bottom w:val="single" w:sz="8" w:space="0" w:color="auto"/>
              <w:right w:val="single" w:sz="8" w:space="0" w:color="auto"/>
            </w:tcBorders>
            <w:shd w:val="clear" w:color="auto" w:fill="auto"/>
            <w:noWrap/>
            <w:vAlign w:val="center"/>
            <w:hideMark/>
          </w:tcPr>
          <w:p w:rsidR="006665A9" w:rsidRPr="00313C38" w:rsidRDefault="006665A9" w:rsidP="006665A9">
            <w:pPr>
              <w:rPr>
                <w:rFonts w:ascii="Calibri" w:eastAsia="Times New Roman" w:hAnsi="Calibri"/>
                <w:b/>
                <w:bCs/>
                <w:color w:val="FF0000"/>
                <w:szCs w:val="20"/>
                <w:lang w:eastAsia="en-GB"/>
              </w:rPr>
            </w:pPr>
            <w:r w:rsidRPr="00313C38">
              <w:rPr>
                <w:rFonts w:ascii="Calibri" w:eastAsia="Times New Roman" w:hAnsi="Calibri"/>
                <w:color w:val="000000"/>
                <w:szCs w:val="20"/>
                <w:lang w:eastAsia="en-GB"/>
              </w:rPr>
              <w:t>GLA (note: GLA funds will not be used for the seed fund)</w:t>
            </w:r>
          </w:p>
        </w:tc>
        <w:tc>
          <w:tcPr>
            <w:tcW w:w="92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6665A9" w:rsidRPr="00313C38" w:rsidRDefault="006665A9" w:rsidP="00B7597F">
            <w:pPr>
              <w:rPr>
                <w:rFonts w:ascii="Calibri" w:eastAsia="Times New Roman" w:hAnsi="Calibri"/>
                <w:color w:val="FF0000"/>
                <w:szCs w:val="20"/>
                <w:lang w:eastAsia="en-GB"/>
              </w:rPr>
            </w:pPr>
            <w:r w:rsidRPr="00313C38">
              <w:rPr>
                <w:rFonts w:ascii="Calibri" w:eastAsia="Times New Roman" w:hAnsi="Calibri"/>
                <w:color w:val="000000"/>
                <w:szCs w:val="20"/>
                <w:lang w:eastAsia="en-GB"/>
              </w:rPr>
              <w:t>400</w:t>
            </w:r>
          </w:p>
        </w:tc>
        <w:tc>
          <w:tcPr>
            <w:tcW w:w="842" w:type="dxa"/>
            <w:tcBorders>
              <w:top w:val="single" w:sz="8" w:space="0" w:color="auto"/>
              <w:left w:val="nil"/>
              <w:bottom w:val="single" w:sz="8" w:space="0" w:color="auto"/>
              <w:right w:val="nil"/>
            </w:tcBorders>
            <w:shd w:val="clear" w:color="auto" w:fill="auto"/>
            <w:noWrap/>
            <w:vAlign w:val="center"/>
            <w:hideMark/>
          </w:tcPr>
          <w:p w:rsidR="006665A9" w:rsidRPr="00313C38" w:rsidRDefault="006665A9" w:rsidP="00B7597F">
            <w:pPr>
              <w:rPr>
                <w:rFonts w:ascii="Calibri" w:eastAsia="Times New Roman" w:hAnsi="Calibri"/>
                <w:color w:val="FF0000"/>
                <w:szCs w:val="20"/>
                <w:lang w:eastAsia="en-GB"/>
              </w:rPr>
            </w:pPr>
            <w:r w:rsidRPr="00313C38">
              <w:rPr>
                <w:rFonts w:ascii="Calibri" w:eastAsia="Times New Roman" w:hAnsi="Calibri"/>
                <w:color w:val="000000"/>
                <w:szCs w:val="20"/>
                <w:lang w:eastAsia="en-GB"/>
              </w:rPr>
              <w:t>393</w:t>
            </w:r>
          </w:p>
        </w:tc>
        <w:tc>
          <w:tcPr>
            <w:tcW w:w="84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6665A9" w:rsidRPr="00313C38" w:rsidRDefault="006665A9" w:rsidP="00B7597F">
            <w:pPr>
              <w:rPr>
                <w:rFonts w:ascii="Calibri" w:eastAsia="Times New Roman" w:hAnsi="Calibri"/>
                <w:color w:val="FF0000"/>
                <w:szCs w:val="20"/>
                <w:lang w:eastAsia="en-GB"/>
              </w:rPr>
            </w:pPr>
            <w:r w:rsidRPr="00313C38">
              <w:rPr>
                <w:rFonts w:ascii="Calibri" w:eastAsia="Times New Roman" w:hAnsi="Calibri"/>
                <w:color w:val="000000"/>
                <w:szCs w:val="20"/>
                <w:lang w:eastAsia="en-GB"/>
              </w:rPr>
              <w:t> </w:t>
            </w:r>
          </w:p>
        </w:tc>
        <w:tc>
          <w:tcPr>
            <w:tcW w:w="890" w:type="dxa"/>
            <w:tcBorders>
              <w:top w:val="single" w:sz="8" w:space="0" w:color="auto"/>
              <w:left w:val="nil"/>
              <w:bottom w:val="single" w:sz="8" w:space="0" w:color="auto"/>
              <w:right w:val="single" w:sz="8" w:space="0" w:color="auto"/>
            </w:tcBorders>
            <w:shd w:val="clear" w:color="auto" w:fill="auto"/>
            <w:noWrap/>
            <w:vAlign w:val="center"/>
            <w:hideMark/>
          </w:tcPr>
          <w:p w:rsidR="006665A9" w:rsidRPr="00313C38" w:rsidRDefault="006665A9" w:rsidP="00B7597F">
            <w:pPr>
              <w:rPr>
                <w:rFonts w:ascii="Calibri" w:eastAsia="Times New Roman" w:hAnsi="Calibri"/>
                <w:color w:val="FF0000"/>
                <w:szCs w:val="20"/>
                <w:lang w:eastAsia="en-GB"/>
              </w:rPr>
            </w:pPr>
            <w:r w:rsidRPr="00313C38">
              <w:rPr>
                <w:rFonts w:ascii="Calibri" w:eastAsia="Times New Roman" w:hAnsi="Calibri"/>
                <w:color w:val="000000"/>
                <w:szCs w:val="20"/>
                <w:lang w:eastAsia="en-GB"/>
              </w:rPr>
              <w:t> </w:t>
            </w:r>
          </w:p>
        </w:tc>
      </w:tr>
      <w:tr w:rsidR="006665A9" w:rsidRPr="00313C38" w:rsidTr="000B1C06">
        <w:trPr>
          <w:trHeight w:val="315"/>
        </w:trPr>
        <w:tc>
          <w:tcPr>
            <w:tcW w:w="1609" w:type="dxa"/>
            <w:tcBorders>
              <w:top w:val="nil"/>
              <w:left w:val="single" w:sz="8" w:space="0" w:color="auto"/>
              <w:bottom w:val="nil"/>
              <w:right w:val="single" w:sz="8" w:space="0" w:color="auto"/>
            </w:tcBorders>
            <w:shd w:val="clear" w:color="auto" w:fill="auto"/>
            <w:vAlign w:val="center"/>
            <w:hideMark/>
          </w:tcPr>
          <w:p w:rsidR="006665A9" w:rsidRPr="00313C38" w:rsidRDefault="006665A9" w:rsidP="00313C38">
            <w:pPr>
              <w:rPr>
                <w:rFonts w:ascii="Calibri" w:eastAsia="Times New Roman" w:hAnsi="Calibri"/>
                <w:color w:val="000000"/>
                <w:szCs w:val="20"/>
                <w:lang w:eastAsia="en-GB"/>
              </w:rPr>
            </w:pPr>
            <w:r w:rsidRPr="00313C38">
              <w:rPr>
                <w:rFonts w:ascii="Calibri" w:eastAsia="Times New Roman" w:hAnsi="Calibri"/>
                <w:color w:val="000000"/>
                <w:szCs w:val="20"/>
                <w:lang w:eastAsia="en-GB"/>
              </w:rPr>
              <w:t> </w:t>
            </w:r>
          </w:p>
        </w:tc>
        <w:tc>
          <w:tcPr>
            <w:tcW w:w="3270" w:type="dxa"/>
            <w:tcBorders>
              <w:top w:val="nil"/>
              <w:left w:val="nil"/>
              <w:bottom w:val="single" w:sz="8" w:space="0" w:color="auto"/>
              <w:right w:val="single" w:sz="8" w:space="0" w:color="auto"/>
            </w:tcBorders>
            <w:shd w:val="clear" w:color="auto" w:fill="auto"/>
            <w:noWrap/>
            <w:vAlign w:val="center"/>
            <w:hideMark/>
          </w:tcPr>
          <w:p w:rsidR="006665A9" w:rsidRPr="00313C38" w:rsidRDefault="006665A9" w:rsidP="00313C38">
            <w:pPr>
              <w:rPr>
                <w:rFonts w:ascii="Calibri" w:eastAsia="Times New Roman" w:hAnsi="Calibri"/>
                <w:color w:val="000000"/>
                <w:szCs w:val="20"/>
                <w:lang w:eastAsia="en-GB"/>
              </w:rPr>
            </w:pPr>
            <w:r w:rsidRPr="00313C38">
              <w:rPr>
                <w:rFonts w:ascii="Calibri" w:eastAsia="Times New Roman" w:hAnsi="Calibri"/>
                <w:color w:val="000000"/>
                <w:szCs w:val="20"/>
                <w:lang w:eastAsia="en-GB"/>
              </w:rPr>
              <w:t>HEFCE (incl. £240kpa for seed fund)</w:t>
            </w:r>
          </w:p>
        </w:tc>
        <w:tc>
          <w:tcPr>
            <w:tcW w:w="922" w:type="dxa"/>
            <w:tcBorders>
              <w:top w:val="nil"/>
              <w:left w:val="single" w:sz="8" w:space="0" w:color="auto"/>
              <w:bottom w:val="single" w:sz="8" w:space="0" w:color="auto"/>
              <w:right w:val="single" w:sz="8" w:space="0" w:color="auto"/>
            </w:tcBorders>
            <w:shd w:val="clear" w:color="auto" w:fill="auto"/>
            <w:noWrap/>
            <w:vAlign w:val="center"/>
            <w:hideMark/>
          </w:tcPr>
          <w:p w:rsidR="006665A9" w:rsidRPr="00313C38" w:rsidRDefault="006665A9" w:rsidP="00B7597F">
            <w:pPr>
              <w:rPr>
                <w:rFonts w:ascii="Calibri" w:eastAsia="Times New Roman" w:hAnsi="Calibri"/>
                <w:color w:val="000000"/>
                <w:szCs w:val="20"/>
                <w:lang w:eastAsia="en-GB"/>
              </w:rPr>
            </w:pPr>
            <w:r w:rsidRPr="00313C38">
              <w:rPr>
                <w:rFonts w:ascii="Calibri" w:eastAsia="Times New Roman" w:hAnsi="Calibri"/>
                <w:color w:val="000000"/>
                <w:szCs w:val="20"/>
                <w:lang w:eastAsia="en-GB"/>
              </w:rPr>
              <w:t>610</w:t>
            </w:r>
          </w:p>
        </w:tc>
        <w:tc>
          <w:tcPr>
            <w:tcW w:w="842" w:type="dxa"/>
            <w:tcBorders>
              <w:top w:val="nil"/>
              <w:left w:val="nil"/>
              <w:bottom w:val="single" w:sz="8" w:space="0" w:color="auto"/>
              <w:right w:val="nil"/>
            </w:tcBorders>
            <w:shd w:val="clear" w:color="auto" w:fill="auto"/>
            <w:noWrap/>
            <w:vAlign w:val="center"/>
            <w:hideMark/>
          </w:tcPr>
          <w:p w:rsidR="006665A9" w:rsidRPr="00313C38" w:rsidRDefault="006665A9" w:rsidP="00B7597F">
            <w:pPr>
              <w:rPr>
                <w:rFonts w:ascii="Calibri" w:eastAsia="Times New Roman" w:hAnsi="Calibri"/>
                <w:color w:val="000000"/>
                <w:szCs w:val="20"/>
                <w:lang w:eastAsia="en-GB"/>
              </w:rPr>
            </w:pPr>
            <w:r w:rsidRPr="00313C38">
              <w:rPr>
                <w:rFonts w:ascii="Calibri" w:eastAsia="Times New Roman" w:hAnsi="Calibri"/>
                <w:color w:val="000000"/>
                <w:szCs w:val="20"/>
                <w:lang w:eastAsia="en-GB"/>
              </w:rPr>
              <w:t>610</w:t>
            </w:r>
          </w:p>
        </w:tc>
        <w:tc>
          <w:tcPr>
            <w:tcW w:w="841" w:type="dxa"/>
            <w:tcBorders>
              <w:top w:val="nil"/>
              <w:left w:val="single" w:sz="8" w:space="0" w:color="auto"/>
              <w:bottom w:val="single" w:sz="8" w:space="0" w:color="auto"/>
              <w:right w:val="single" w:sz="8" w:space="0" w:color="auto"/>
            </w:tcBorders>
            <w:shd w:val="clear" w:color="auto" w:fill="auto"/>
            <w:noWrap/>
            <w:vAlign w:val="center"/>
            <w:hideMark/>
          </w:tcPr>
          <w:p w:rsidR="006665A9" w:rsidRPr="00313C38" w:rsidRDefault="006665A9" w:rsidP="00B7597F">
            <w:pPr>
              <w:rPr>
                <w:rFonts w:ascii="Calibri" w:eastAsia="Times New Roman" w:hAnsi="Calibri"/>
                <w:color w:val="000000"/>
                <w:szCs w:val="20"/>
                <w:lang w:eastAsia="en-GB"/>
              </w:rPr>
            </w:pPr>
            <w:r w:rsidRPr="00313C38">
              <w:rPr>
                <w:rFonts w:ascii="Calibri" w:eastAsia="Times New Roman" w:hAnsi="Calibri"/>
                <w:color w:val="000000"/>
                <w:szCs w:val="20"/>
                <w:lang w:eastAsia="en-GB"/>
              </w:rPr>
              <w:t>630</w:t>
            </w:r>
          </w:p>
        </w:tc>
        <w:tc>
          <w:tcPr>
            <w:tcW w:w="890" w:type="dxa"/>
            <w:tcBorders>
              <w:top w:val="nil"/>
              <w:left w:val="nil"/>
              <w:bottom w:val="single" w:sz="8" w:space="0" w:color="auto"/>
              <w:right w:val="single" w:sz="8" w:space="0" w:color="auto"/>
            </w:tcBorders>
            <w:shd w:val="clear" w:color="auto" w:fill="auto"/>
            <w:noWrap/>
            <w:vAlign w:val="center"/>
            <w:hideMark/>
          </w:tcPr>
          <w:p w:rsidR="006665A9" w:rsidRPr="00313C38" w:rsidRDefault="006665A9" w:rsidP="00B7597F">
            <w:pPr>
              <w:rPr>
                <w:rFonts w:ascii="Calibri" w:eastAsia="Times New Roman" w:hAnsi="Calibri"/>
                <w:color w:val="000000"/>
                <w:sz w:val="22"/>
                <w:lang w:eastAsia="en-GB"/>
              </w:rPr>
            </w:pPr>
            <w:r w:rsidRPr="00313C38">
              <w:rPr>
                <w:rFonts w:ascii="Calibri" w:eastAsia="Times New Roman" w:hAnsi="Calibri"/>
                <w:color w:val="000000"/>
                <w:szCs w:val="20"/>
                <w:lang w:eastAsia="en-GB"/>
              </w:rPr>
              <w:t>632</w:t>
            </w:r>
          </w:p>
        </w:tc>
      </w:tr>
      <w:tr w:rsidR="006665A9" w:rsidRPr="00313C38" w:rsidTr="000B1C06">
        <w:trPr>
          <w:trHeight w:val="270"/>
        </w:trPr>
        <w:tc>
          <w:tcPr>
            <w:tcW w:w="1609"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665A9" w:rsidRPr="00313C38" w:rsidRDefault="006665A9" w:rsidP="00313C38">
            <w:pPr>
              <w:rPr>
                <w:rFonts w:ascii="Calibri" w:eastAsia="Times New Roman" w:hAnsi="Calibri"/>
                <w:b/>
                <w:bCs/>
                <w:color w:val="339966"/>
                <w:szCs w:val="20"/>
                <w:lang w:eastAsia="en-GB"/>
              </w:rPr>
            </w:pPr>
            <w:r w:rsidRPr="00313C38">
              <w:rPr>
                <w:rFonts w:ascii="Calibri" w:eastAsia="Times New Roman" w:hAnsi="Calibri"/>
                <w:b/>
                <w:bCs/>
                <w:color w:val="339966"/>
                <w:szCs w:val="20"/>
                <w:lang w:eastAsia="en-GB"/>
              </w:rPr>
              <w:t>INCOME</w:t>
            </w:r>
          </w:p>
        </w:tc>
        <w:tc>
          <w:tcPr>
            <w:tcW w:w="3270" w:type="dxa"/>
            <w:tcBorders>
              <w:top w:val="nil"/>
              <w:left w:val="nil"/>
              <w:bottom w:val="single" w:sz="8" w:space="0" w:color="auto"/>
              <w:right w:val="single" w:sz="8" w:space="0" w:color="auto"/>
            </w:tcBorders>
            <w:shd w:val="clear" w:color="auto" w:fill="auto"/>
            <w:noWrap/>
            <w:vAlign w:val="center"/>
            <w:hideMark/>
          </w:tcPr>
          <w:p w:rsidR="006665A9" w:rsidRPr="00313C38" w:rsidRDefault="006665A9" w:rsidP="00313C38">
            <w:pPr>
              <w:rPr>
                <w:rFonts w:ascii="Calibri" w:eastAsia="Times New Roman" w:hAnsi="Calibri"/>
                <w:color w:val="000000"/>
                <w:szCs w:val="20"/>
                <w:lang w:eastAsia="en-GB"/>
              </w:rPr>
            </w:pPr>
            <w:r>
              <w:rPr>
                <w:rFonts w:ascii="Calibri" w:eastAsia="Times New Roman" w:hAnsi="Calibri"/>
                <w:color w:val="000000"/>
                <w:szCs w:val="20"/>
                <w:lang w:eastAsia="en-GB"/>
              </w:rPr>
              <w:t>A</w:t>
            </w:r>
            <w:r w:rsidRPr="00313C38">
              <w:rPr>
                <w:rFonts w:ascii="Calibri" w:eastAsia="Times New Roman" w:hAnsi="Calibri"/>
                <w:color w:val="000000"/>
                <w:szCs w:val="20"/>
                <w:lang w:eastAsia="en-GB"/>
              </w:rPr>
              <w:t>dditional funding required</w:t>
            </w:r>
            <w:r>
              <w:rPr>
                <w:rFonts w:ascii="Calibri" w:eastAsia="Times New Roman" w:hAnsi="Calibri"/>
                <w:color w:val="000000"/>
                <w:szCs w:val="20"/>
                <w:lang w:eastAsia="en-GB"/>
              </w:rPr>
              <w:t xml:space="preserve"> for seed fund programme</w:t>
            </w:r>
          </w:p>
        </w:tc>
        <w:tc>
          <w:tcPr>
            <w:tcW w:w="922" w:type="dxa"/>
            <w:tcBorders>
              <w:top w:val="nil"/>
              <w:left w:val="single" w:sz="8" w:space="0" w:color="auto"/>
              <w:bottom w:val="single" w:sz="8" w:space="0" w:color="auto"/>
              <w:right w:val="single" w:sz="8" w:space="0" w:color="auto"/>
            </w:tcBorders>
            <w:shd w:val="clear" w:color="auto" w:fill="auto"/>
            <w:noWrap/>
            <w:vAlign w:val="center"/>
            <w:hideMark/>
          </w:tcPr>
          <w:p w:rsidR="006665A9" w:rsidRPr="00313C38" w:rsidRDefault="006665A9" w:rsidP="00B7597F">
            <w:pPr>
              <w:rPr>
                <w:rFonts w:ascii="Calibri" w:eastAsia="Times New Roman" w:hAnsi="Calibri"/>
                <w:color w:val="000000"/>
                <w:szCs w:val="20"/>
                <w:lang w:eastAsia="en-GB"/>
              </w:rPr>
            </w:pPr>
            <w:r>
              <w:rPr>
                <w:rFonts w:ascii="Calibri" w:eastAsia="Times New Roman" w:hAnsi="Calibri"/>
                <w:color w:val="000000"/>
                <w:szCs w:val="20"/>
                <w:lang w:eastAsia="en-GB"/>
              </w:rPr>
              <w:t>260</w:t>
            </w:r>
            <w:r w:rsidRPr="00313C38">
              <w:rPr>
                <w:rFonts w:ascii="Calibri" w:eastAsia="Times New Roman" w:hAnsi="Calibri"/>
                <w:color w:val="000000"/>
                <w:szCs w:val="20"/>
                <w:lang w:eastAsia="en-GB"/>
              </w:rPr>
              <w:t> </w:t>
            </w:r>
          </w:p>
        </w:tc>
        <w:tc>
          <w:tcPr>
            <w:tcW w:w="842" w:type="dxa"/>
            <w:tcBorders>
              <w:top w:val="nil"/>
              <w:left w:val="nil"/>
              <w:bottom w:val="single" w:sz="4" w:space="0" w:color="auto"/>
              <w:right w:val="nil"/>
            </w:tcBorders>
            <w:shd w:val="clear" w:color="auto" w:fill="auto"/>
            <w:noWrap/>
            <w:vAlign w:val="center"/>
          </w:tcPr>
          <w:p w:rsidR="006665A9" w:rsidRPr="00313C38" w:rsidRDefault="006665A9" w:rsidP="00B7597F">
            <w:pPr>
              <w:rPr>
                <w:rFonts w:ascii="Calibri" w:eastAsia="Times New Roman" w:hAnsi="Calibri"/>
                <w:color w:val="000000"/>
                <w:szCs w:val="20"/>
                <w:lang w:eastAsia="en-GB"/>
              </w:rPr>
            </w:pPr>
            <w:r>
              <w:rPr>
                <w:rFonts w:ascii="Calibri" w:eastAsia="Times New Roman" w:hAnsi="Calibri"/>
                <w:color w:val="000000"/>
                <w:szCs w:val="20"/>
                <w:lang w:eastAsia="en-GB"/>
              </w:rPr>
              <w:t>760</w:t>
            </w:r>
          </w:p>
        </w:tc>
        <w:tc>
          <w:tcPr>
            <w:tcW w:w="841" w:type="dxa"/>
            <w:tcBorders>
              <w:top w:val="nil"/>
              <w:left w:val="single" w:sz="8" w:space="0" w:color="auto"/>
              <w:bottom w:val="single" w:sz="8" w:space="0" w:color="auto"/>
              <w:right w:val="single" w:sz="8" w:space="0" w:color="auto"/>
            </w:tcBorders>
            <w:shd w:val="clear" w:color="auto" w:fill="auto"/>
            <w:noWrap/>
            <w:vAlign w:val="center"/>
          </w:tcPr>
          <w:p w:rsidR="006665A9" w:rsidRPr="00313C38" w:rsidRDefault="006665A9" w:rsidP="00B7597F">
            <w:pPr>
              <w:rPr>
                <w:rFonts w:ascii="Calibri" w:eastAsia="Times New Roman" w:hAnsi="Calibri"/>
                <w:color w:val="000000"/>
                <w:szCs w:val="20"/>
                <w:lang w:eastAsia="en-GB"/>
              </w:rPr>
            </w:pPr>
            <w:r>
              <w:rPr>
                <w:rFonts w:ascii="Calibri" w:eastAsia="Times New Roman" w:hAnsi="Calibri"/>
                <w:color w:val="000000"/>
                <w:szCs w:val="20"/>
                <w:lang w:eastAsia="en-GB"/>
              </w:rPr>
              <w:t>760</w:t>
            </w:r>
          </w:p>
        </w:tc>
        <w:tc>
          <w:tcPr>
            <w:tcW w:w="890" w:type="dxa"/>
            <w:tcBorders>
              <w:top w:val="nil"/>
              <w:left w:val="nil"/>
              <w:bottom w:val="single" w:sz="8" w:space="0" w:color="auto"/>
              <w:right w:val="single" w:sz="8" w:space="0" w:color="auto"/>
            </w:tcBorders>
            <w:shd w:val="clear" w:color="auto" w:fill="auto"/>
            <w:noWrap/>
            <w:vAlign w:val="center"/>
          </w:tcPr>
          <w:p w:rsidR="006665A9" w:rsidRPr="00313C38" w:rsidRDefault="006665A9" w:rsidP="00B7597F">
            <w:pPr>
              <w:rPr>
                <w:rFonts w:ascii="Calibri" w:eastAsia="Times New Roman" w:hAnsi="Calibri"/>
                <w:color w:val="000000"/>
                <w:szCs w:val="20"/>
                <w:lang w:eastAsia="en-GB"/>
              </w:rPr>
            </w:pPr>
            <w:r>
              <w:rPr>
                <w:rFonts w:ascii="Calibri" w:eastAsia="Times New Roman" w:hAnsi="Calibri"/>
                <w:color w:val="000000"/>
                <w:szCs w:val="20"/>
                <w:lang w:eastAsia="en-GB"/>
              </w:rPr>
              <w:t>760</w:t>
            </w:r>
          </w:p>
        </w:tc>
      </w:tr>
      <w:tr w:rsidR="006665A9" w:rsidRPr="00313C38" w:rsidTr="000B1C06">
        <w:trPr>
          <w:trHeight w:val="270"/>
        </w:trPr>
        <w:tc>
          <w:tcPr>
            <w:tcW w:w="1609" w:type="dxa"/>
            <w:tcBorders>
              <w:top w:val="nil"/>
              <w:left w:val="single" w:sz="8" w:space="0" w:color="auto"/>
              <w:bottom w:val="single" w:sz="8" w:space="0" w:color="auto"/>
              <w:right w:val="single" w:sz="8" w:space="0" w:color="auto"/>
            </w:tcBorders>
            <w:shd w:val="clear" w:color="000000" w:fill="DBE5F1"/>
            <w:vAlign w:val="center"/>
          </w:tcPr>
          <w:p w:rsidR="006665A9" w:rsidRDefault="006665A9" w:rsidP="006665A9">
            <w:pPr>
              <w:rPr>
                <w:rFonts w:ascii="Calibri" w:eastAsia="Times New Roman" w:hAnsi="Calibri"/>
                <w:color w:val="000000"/>
                <w:szCs w:val="20"/>
                <w:lang w:eastAsia="en-GB"/>
              </w:rPr>
            </w:pPr>
          </w:p>
        </w:tc>
        <w:tc>
          <w:tcPr>
            <w:tcW w:w="3270" w:type="dxa"/>
            <w:tcBorders>
              <w:top w:val="single" w:sz="8" w:space="0" w:color="auto"/>
              <w:left w:val="nil"/>
              <w:bottom w:val="single" w:sz="8" w:space="0" w:color="auto"/>
              <w:right w:val="single" w:sz="8" w:space="0" w:color="auto"/>
            </w:tcBorders>
            <w:shd w:val="clear" w:color="auto" w:fill="auto"/>
            <w:noWrap/>
            <w:vAlign w:val="center"/>
          </w:tcPr>
          <w:p w:rsidR="006665A9" w:rsidRPr="006665A9" w:rsidRDefault="006665A9" w:rsidP="006665A9">
            <w:pPr>
              <w:rPr>
                <w:rFonts w:ascii="Calibri" w:eastAsia="Times New Roman" w:hAnsi="Calibri"/>
                <w:bCs/>
                <w:color w:val="339966"/>
                <w:szCs w:val="20"/>
                <w:lang w:eastAsia="en-GB"/>
              </w:rPr>
            </w:pPr>
            <w:r w:rsidRPr="006665A9">
              <w:rPr>
                <w:rFonts w:ascii="Calibri" w:eastAsia="Times New Roman" w:hAnsi="Calibri"/>
                <w:bCs/>
                <w:szCs w:val="20"/>
                <w:lang w:eastAsia="en-GB"/>
              </w:rPr>
              <w:t>Additional funding required for operation of MedCity</w:t>
            </w:r>
          </w:p>
        </w:tc>
        <w:tc>
          <w:tcPr>
            <w:tcW w:w="922" w:type="dxa"/>
            <w:tcBorders>
              <w:top w:val="single" w:sz="8" w:space="0" w:color="auto"/>
              <w:left w:val="single" w:sz="8" w:space="0" w:color="auto"/>
              <w:bottom w:val="single" w:sz="8" w:space="0" w:color="auto"/>
              <w:right w:val="single" w:sz="4" w:space="0" w:color="auto"/>
            </w:tcBorders>
            <w:shd w:val="clear" w:color="auto" w:fill="auto"/>
            <w:noWrap/>
            <w:vAlign w:val="center"/>
          </w:tcPr>
          <w:p w:rsidR="006665A9" w:rsidRPr="00313C38" w:rsidRDefault="006665A9" w:rsidP="00B7597F">
            <w:pPr>
              <w:rPr>
                <w:rFonts w:ascii="Calibri" w:eastAsia="Times New Roman" w:hAnsi="Calibri"/>
                <w:color w:val="339966"/>
                <w:szCs w:val="20"/>
                <w:lang w:eastAsia="en-GB"/>
              </w:rPr>
            </w:pPr>
          </w:p>
        </w:tc>
        <w:tc>
          <w:tcPr>
            <w:tcW w:w="84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65A9" w:rsidRPr="00313C38" w:rsidRDefault="006665A9" w:rsidP="00B7597F">
            <w:pPr>
              <w:rPr>
                <w:rFonts w:ascii="Calibri" w:eastAsia="Times New Roman" w:hAnsi="Calibri"/>
                <w:color w:val="339966"/>
                <w:szCs w:val="20"/>
                <w:lang w:eastAsia="en-GB"/>
              </w:rPr>
            </w:pPr>
            <w:r w:rsidRPr="00313C38">
              <w:rPr>
                <w:rFonts w:ascii="Calibri" w:eastAsia="Times New Roman" w:hAnsi="Calibri"/>
                <w:color w:val="000000"/>
                <w:szCs w:val="20"/>
                <w:lang w:eastAsia="en-GB"/>
              </w:rPr>
              <w:t>50</w:t>
            </w:r>
          </w:p>
        </w:tc>
        <w:tc>
          <w:tcPr>
            <w:tcW w:w="841" w:type="dxa"/>
            <w:tcBorders>
              <w:top w:val="nil"/>
              <w:left w:val="single" w:sz="4" w:space="0" w:color="auto"/>
              <w:bottom w:val="single" w:sz="8" w:space="0" w:color="auto"/>
              <w:right w:val="single" w:sz="8" w:space="0" w:color="auto"/>
            </w:tcBorders>
            <w:shd w:val="clear" w:color="auto" w:fill="auto"/>
            <w:noWrap/>
            <w:vAlign w:val="center"/>
          </w:tcPr>
          <w:p w:rsidR="006665A9" w:rsidRPr="00313C38" w:rsidRDefault="006665A9" w:rsidP="00B7597F">
            <w:pPr>
              <w:rPr>
                <w:rFonts w:ascii="Calibri" w:eastAsia="Times New Roman" w:hAnsi="Calibri"/>
                <w:color w:val="339966"/>
                <w:szCs w:val="20"/>
                <w:lang w:eastAsia="en-GB"/>
              </w:rPr>
            </w:pPr>
            <w:r w:rsidRPr="00313C38">
              <w:rPr>
                <w:rFonts w:ascii="Calibri" w:eastAsia="Times New Roman" w:hAnsi="Calibri"/>
                <w:color w:val="000000"/>
                <w:szCs w:val="20"/>
                <w:lang w:eastAsia="en-GB"/>
              </w:rPr>
              <w:t>455</w:t>
            </w:r>
          </w:p>
        </w:tc>
        <w:tc>
          <w:tcPr>
            <w:tcW w:w="890" w:type="dxa"/>
            <w:tcBorders>
              <w:top w:val="nil"/>
              <w:left w:val="nil"/>
              <w:bottom w:val="single" w:sz="8" w:space="0" w:color="auto"/>
              <w:right w:val="single" w:sz="8" w:space="0" w:color="auto"/>
            </w:tcBorders>
            <w:shd w:val="clear" w:color="auto" w:fill="auto"/>
            <w:noWrap/>
            <w:vAlign w:val="center"/>
          </w:tcPr>
          <w:p w:rsidR="006665A9" w:rsidRPr="00313C38" w:rsidRDefault="006665A9" w:rsidP="00B7597F">
            <w:pPr>
              <w:rPr>
                <w:rFonts w:ascii="Calibri" w:eastAsia="Times New Roman" w:hAnsi="Calibri"/>
                <w:color w:val="339966"/>
                <w:szCs w:val="20"/>
                <w:lang w:eastAsia="en-GB"/>
              </w:rPr>
            </w:pPr>
            <w:r w:rsidRPr="00313C38">
              <w:rPr>
                <w:rFonts w:ascii="Calibri" w:eastAsia="Times New Roman" w:hAnsi="Calibri"/>
                <w:color w:val="000000"/>
                <w:szCs w:val="20"/>
                <w:lang w:eastAsia="en-GB"/>
              </w:rPr>
              <w:t>485</w:t>
            </w:r>
          </w:p>
        </w:tc>
      </w:tr>
      <w:tr w:rsidR="006665A9" w:rsidRPr="00313C38" w:rsidTr="000B1C06">
        <w:trPr>
          <w:trHeight w:val="270"/>
        </w:trPr>
        <w:tc>
          <w:tcPr>
            <w:tcW w:w="1609" w:type="dxa"/>
            <w:tcBorders>
              <w:top w:val="nil"/>
              <w:left w:val="single" w:sz="8" w:space="0" w:color="auto"/>
              <w:bottom w:val="single" w:sz="8" w:space="0" w:color="auto"/>
              <w:right w:val="single" w:sz="8" w:space="0" w:color="auto"/>
            </w:tcBorders>
            <w:shd w:val="clear" w:color="000000" w:fill="DBE5F1"/>
            <w:vAlign w:val="center"/>
            <w:hideMark/>
          </w:tcPr>
          <w:p w:rsidR="006665A9" w:rsidRPr="00313C38" w:rsidRDefault="006665A9" w:rsidP="006665A9">
            <w:pPr>
              <w:rPr>
                <w:rFonts w:ascii="Calibri" w:eastAsia="Times New Roman" w:hAnsi="Calibri"/>
                <w:color w:val="000000"/>
                <w:szCs w:val="20"/>
                <w:lang w:eastAsia="en-GB"/>
              </w:rPr>
            </w:pPr>
            <w:r w:rsidRPr="00313C38">
              <w:rPr>
                <w:rFonts w:ascii="Calibri" w:eastAsia="Times New Roman" w:hAnsi="Calibri"/>
                <w:color w:val="000000"/>
                <w:szCs w:val="20"/>
                <w:lang w:eastAsia="en-GB"/>
              </w:rPr>
              <w:t> </w:t>
            </w:r>
          </w:p>
        </w:tc>
        <w:tc>
          <w:tcPr>
            <w:tcW w:w="3270" w:type="dxa"/>
            <w:tcBorders>
              <w:top w:val="single" w:sz="8" w:space="0" w:color="auto"/>
              <w:left w:val="nil"/>
              <w:bottom w:val="single" w:sz="8" w:space="0" w:color="auto"/>
              <w:right w:val="single" w:sz="8" w:space="0" w:color="auto"/>
            </w:tcBorders>
            <w:shd w:val="clear" w:color="auto" w:fill="auto"/>
            <w:noWrap/>
            <w:vAlign w:val="center"/>
            <w:hideMark/>
          </w:tcPr>
          <w:p w:rsidR="006665A9" w:rsidRPr="00313C38" w:rsidRDefault="006665A9" w:rsidP="006665A9">
            <w:pPr>
              <w:rPr>
                <w:rFonts w:ascii="Calibri" w:eastAsia="Times New Roman" w:hAnsi="Calibri"/>
                <w:color w:val="000000"/>
                <w:szCs w:val="20"/>
                <w:lang w:eastAsia="en-GB"/>
              </w:rPr>
            </w:pPr>
            <w:r w:rsidRPr="00313C38">
              <w:rPr>
                <w:rFonts w:ascii="Calibri" w:eastAsia="Times New Roman" w:hAnsi="Calibri"/>
                <w:b/>
                <w:bCs/>
                <w:color w:val="339966"/>
                <w:szCs w:val="20"/>
                <w:lang w:eastAsia="en-GB"/>
              </w:rPr>
              <w:t>TOTAL</w:t>
            </w:r>
          </w:p>
        </w:tc>
        <w:tc>
          <w:tcPr>
            <w:tcW w:w="922" w:type="dxa"/>
            <w:tcBorders>
              <w:top w:val="single" w:sz="8" w:space="0" w:color="auto"/>
              <w:left w:val="single" w:sz="8" w:space="0" w:color="auto"/>
              <w:bottom w:val="single" w:sz="8" w:space="0" w:color="auto"/>
              <w:right w:val="nil"/>
            </w:tcBorders>
            <w:shd w:val="clear" w:color="auto" w:fill="auto"/>
            <w:noWrap/>
            <w:vAlign w:val="center"/>
          </w:tcPr>
          <w:p w:rsidR="006665A9" w:rsidRPr="00AB346F" w:rsidRDefault="00AB346F" w:rsidP="00B7597F">
            <w:pPr>
              <w:rPr>
                <w:rFonts w:ascii="Calibri" w:eastAsia="Times New Roman" w:hAnsi="Calibri"/>
                <w:color w:val="00B050"/>
                <w:szCs w:val="20"/>
                <w:lang w:eastAsia="en-GB"/>
              </w:rPr>
            </w:pPr>
            <w:r w:rsidRPr="00AB346F">
              <w:rPr>
                <w:rFonts w:ascii="Calibri" w:eastAsia="Times New Roman" w:hAnsi="Calibri"/>
                <w:color w:val="00B050"/>
                <w:szCs w:val="20"/>
                <w:lang w:eastAsia="en-GB"/>
              </w:rPr>
              <w:t>1270</w:t>
            </w:r>
          </w:p>
        </w:tc>
        <w:tc>
          <w:tcPr>
            <w:tcW w:w="842" w:type="dxa"/>
            <w:tcBorders>
              <w:top w:val="single" w:sz="4" w:space="0" w:color="auto"/>
              <w:left w:val="single" w:sz="8" w:space="0" w:color="auto"/>
              <w:bottom w:val="single" w:sz="8" w:space="0" w:color="auto"/>
              <w:right w:val="nil"/>
            </w:tcBorders>
            <w:shd w:val="clear" w:color="auto" w:fill="auto"/>
            <w:noWrap/>
            <w:vAlign w:val="center"/>
          </w:tcPr>
          <w:p w:rsidR="006665A9" w:rsidRPr="00AB346F" w:rsidRDefault="00AB346F" w:rsidP="00B7597F">
            <w:pPr>
              <w:rPr>
                <w:rFonts w:ascii="Calibri" w:eastAsia="Times New Roman" w:hAnsi="Calibri"/>
                <w:color w:val="00B050"/>
                <w:szCs w:val="20"/>
                <w:lang w:eastAsia="en-GB"/>
              </w:rPr>
            </w:pPr>
            <w:r w:rsidRPr="00AB346F">
              <w:rPr>
                <w:rFonts w:ascii="Calibri" w:eastAsia="Times New Roman" w:hAnsi="Calibri"/>
                <w:color w:val="00B050"/>
                <w:szCs w:val="20"/>
                <w:lang w:eastAsia="en-GB"/>
              </w:rPr>
              <w:t>1813</w:t>
            </w:r>
          </w:p>
        </w:tc>
        <w:tc>
          <w:tcPr>
            <w:tcW w:w="841" w:type="dxa"/>
            <w:tcBorders>
              <w:top w:val="single" w:sz="8" w:space="0" w:color="auto"/>
              <w:left w:val="single" w:sz="8" w:space="0" w:color="auto"/>
              <w:bottom w:val="single" w:sz="8" w:space="0" w:color="auto"/>
              <w:right w:val="nil"/>
            </w:tcBorders>
            <w:shd w:val="clear" w:color="auto" w:fill="auto"/>
            <w:noWrap/>
            <w:vAlign w:val="center"/>
          </w:tcPr>
          <w:p w:rsidR="006665A9" w:rsidRPr="00AB346F" w:rsidRDefault="00AB346F" w:rsidP="00B7597F">
            <w:pPr>
              <w:rPr>
                <w:rFonts w:ascii="Calibri" w:eastAsia="Times New Roman" w:hAnsi="Calibri"/>
                <w:color w:val="00B050"/>
                <w:szCs w:val="20"/>
                <w:lang w:eastAsia="en-GB"/>
              </w:rPr>
            </w:pPr>
            <w:r w:rsidRPr="00AB346F">
              <w:rPr>
                <w:rFonts w:ascii="Calibri" w:eastAsia="Times New Roman" w:hAnsi="Calibri"/>
                <w:color w:val="00B050"/>
                <w:szCs w:val="20"/>
                <w:lang w:eastAsia="en-GB"/>
              </w:rPr>
              <w:t>1845</w:t>
            </w:r>
          </w:p>
        </w:tc>
        <w:tc>
          <w:tcPr>
            <w:tcW w:w="890" w:type="dxa"/>
            <w:tcBorders>
              <w:top w:val="single" w:sz="8" w:space="0" w:color="auto"/>
              <w:left w:val="single" w:sz="8" w:space="0" w:color="auto"/>
              <w:bottom w:val="single" w:sz="8" w:space="0" w:color="auto"/>
              <w:right w:val="single" w:sz="8" w:space="0" w:color="auto"/>
            </w:tcBorders>
            <w:shd w:val="clear" w:color="auto" w:fill="auto"/>
            <w:noWrap/>
            <w:vAlign w:val="center"/>
          </w:tcPr>
          <w:p w:rsidR="006665A9" w:rsidRPr="00AB346F" w:rsidRDefault="00AB346F" w:rsidP="00B7597F">
            <w:pPr>
              <w:rPr>
                <w:rFonts w:ascii="Calibri" w:eastAsia="Times New Roman" w:hAnsi="Calibri"/>
                <w:color w:val="00B050"/>
                <w:szCs w:val="20"/>
                <w:lang w:eastAsia="en-GB"/>
              </w:rPr>
            </w:pPr>
            <w:r w:rsidRPr="00AB346F">
              <w:rPr>
                <w:rFonts w:ascii="Calibri" w:eastAsia="Times New Roman" w:hAnsi="Calibri"/>
                <w:color w:val="00B050"/>
                <w:szCs w:val="20"/>
                <w:lang w:eastAsia="en-GB"/>
              </w:rPr>
              <w:t>1877</w:t>
            </w:r>
          </w:p>
        </w:tc>
      </w:tr>
      <w:tr w:rsidR="006665A9" w:rsidRPr="00313C38" w:rsidTr="000B1C06">
        <w:trPr>
          <w:trHeight w:val="270"/>
        </w:trPr>
        <w:tc>
          <w:tcPr>
            <w:tcW w:w="1609" w:type="dxa"/>
            <w:tcBorders>
              <w:top w:val="nil"/>
              <w:left w:val="single" w:sz="8" w:space="0" w:color="auto"/>
              <w:bottom w:val="nil"/>
              <w:right w:val="single" w:sz="8" w:space="0" w:color="auto"/>
            </w:tcBorders>
            <w:shd w:val="clear" w:color="000000" w:fill="DBE5F1"/>
            <w:vAlign w:val="center"/>
            <w:hideMark/>
          </w:tcPr>
          <w:p w:rsidR="006665A9" w:rsidRPr="00313C38" w:rsidRDefault="006665A9" w:rsidP="006665A9">
            <w:pPr>
              <w:rPr>
                <w:rFonts w:ascii="Calibri" w:eastAsia="Times New Roman" w:hAnsi="Calibri"/>
                <w:color w:val="000000"/>
                <w:szCs w:val="20"/>
                <w:lang w:eastAsia="en-GB"/>
              </w:rPr>
            </w:pPr>
            <w:r w:rsidRPr="00313C38">
              <w:rPr>
                <w:rFonts w:ascii="Calibri" w:eastAsia="Times New Roman" w:hAnsi="Calibri"/>
                <w:color w:val="000000"/>
                <w:szCs w:val="20"/>
                <w:lang w:eastAsia="en-GB"/>
              </w:rPr>
              <w:t> </w:t>
            </w:r>
          </w:p>
        </w:tc>
        <w:tc>
          <w:tcPr>
            <w:tcW w:w="3270" w:type="dxa"/>
            <w:tcBorders>
              <w:top w:val="nil"/>
              <w:left w:val="nil"/>
              <w:bottom w:val="single" w:sz="8" w:space="0" w:color="auto"/>
              <w:right w:val="single" w:sz="8" w:space="0" w:color="auto"/>
            </w:tcBorders>
            <w:shd w:val="clear" w:color="auto" w:fill="auto"/>
            <w:noWrap/>
            <w:vAlign w:val="center"/>
            <w:hideMark/>
          </w:tcPr>
          <w:p w:rsidR="006665A9" w:rsidRPr="00313C38" w:rsidRDefault="006665A9" w:rsidP="006665A9">
            <w:pPr>
              <w:rPr>
                <w:rFonts w:ascii="Calibri" w:eastAsia="Times New Roman" w:hAnsi="Calibri"/>
                <w:color w:val="000000"/>
                <w:szCs w:val="20"/>
                <w:lang w:eastAsia="en-GB"/>
              </w:rPr>
            </w:pPr>
            <w:r w:rsidRPr="00313C38">
              <w:rPr>
                <w:rFonts w:ascii="Calibri" w:eastAsia="Times New Roman" w:hAnsi="Calibri"/>
                <w:color w:val="000000"/>
                <w:szCs w:val="20"/>
                <w:lang w:eastAsia="en-GB"/>
              </w:rPr>
              <w:t> </w:t>
            </w:r>
          </w:p>
        </w:tc>
        <w:tc>
          <w:tcPr>
            <w:tcW w:w="922" w:type="dxa"/>
            <w:tcBorders>
              <w:top w:val="nil"/>
              <w:left w:val="single" w:sz="8" w:space="0" w:color="auto"/>
              <w:bottom w:val="single" w:sz="8" w:space="0" w:color="auto"/>
              <w:right w:val="single" w:sz="8" w:space="0" w:color="auto"/>
            </w:tcBorders>
            <w:shd w:val="clear" w:color="auto" w:fill="auto"/>
            <w:noWrap/>
            <w:vAlign w:val="center"/>
            <w:hideMark/>
          </w:tcPr>
          <w:p w:rsidR="006665A9" w:rsidRPr="00313C38" w:rsidRDefault="006665A9" w:rsidP="00B7597F">
            <w:pPr>
              <w:rPr>
                <w:rFonts w:ascii="Calibri" w:eastAsia="Times New Roman" w:hAnsi="Calibri"/>
                <w:color w:val="000000"/>
                <w:szCs w:val="20"/>
                <w:lang w:eastAsia="en-GB"/>
              </w:rPr>
            </w:pPr>
            <w:r w:rsidRPr="00313C38">
              <w:rPr>
                <w:rFonts w:ascii="Calibri" w:eastAsia="Times New Roman" w:hAnsi="Calibri"/>
                <w:color w:val="000000"/>
                <w:szCs w:val="20"/>
                <w:lang w:eastAsia="en-GB"/>
              </w:rPr>
              <w:t> </w:t>
            </w:r>
          </w:p>
        </w:tc>
        <w:tc>
          <w:tcPr>
            <w:tcW w:w="842" w:type="dxa"/>
            <w:tcBorders>
              <w:top w:val="nil"/>
              <w:left w:val="nil"/>
              <w:bottom w:val="single" w:sz="8" w:space="0" w:color="auto"/>
              <w:right w:val="nil"/>
            </w:tcBorders>
            <w:shd w:val="clear" w:color="auto" w:fill="auto"/>
            <w:noWrap/>
            <w:vAlign w:val="center"/>
            <w:hideMark/>
          </w:tcPr>
          <w:p w:rsidR="006665A9" w:rsidRPr="00313C38" w:rsidRDefault="006665A9" w:rsidP="00B7597F">
            <w:pPr>
              <w:rPr>
                <w:rFonts w:ascii="Calibri" w:eastAsia="Times New Roman" w:hAnsi="Calibri"/>
                <w:color w:val="000000"/>
                <w:szCs w:val="20"/>
                <w:lang w:eastAsia="en-GB"/>
              </w:rPr>
            </w:pPr>
            <w:r w:rsidRPr="00313C38">
              <w:rPr>
                <w:rFonts w:ascii="Calibri" w:eastAsia="Times New Roman" w:hAnsi="Calibri"/>
                <w:color w:val="000000"/>
                <w:szCs w:val="20"/>
                <w:lang w:eastAsia="en-GB"/>
              </w:rPr>
              <w:t> </w:t>
            </w:r>
          </w:p>
        </w:tc>
        <w:tc>
          <w:tcPr>
            <w:tcW w:w="841" w:type="dxa"/>
            <w:tcBorders>
              <w:top w:val="nil"/>
              <w:left w:val="single" w:sz="8" w:space="0" w:color="auto"/>
              <w:bottom w:val="single" w:sz="8" w:space="0" w:color="auto"/>
              <w:right w:val="single" w:sz="8" w:space="0" w:color="auto"/>
            </w:tcBorders>
            <w:shd w:val="clear" w:color="auto" w:fill="auto"/>
            <w:noWrap/>
            <w:vAlign w:val="center"/>
            <w:hideMark/>
          </w:tcPr>
          <w:p w:rsidR="006665A9" w:rsidRPr="00313C38" w:rsidRDefault="006665A9" w:rsidP="00B7597F">
            <w:pPr>
              <w:rPr>
                <w:rFonts w:ascii="Calibri" w:eastAsia="Times New Roman" w:hAnsi="Calibri"/>
                <w:color w:val="000000"/>
                <w:szCs w:val="20"/>
                <w:lang w:eastAsia="en-GB"/>
              </w:rPr>
            </w:pPr>
            <w:r w:rsidRPr="00313C38">
              <w:rPr>
                <w:rFonts w:ascii="Calibri" w:eastAsia="Times New Roman" w:hAnsi="Calibri"/>
                <w:color w:val="000000"/>
                <w:szCs w:val="20"/>
                <w:lang w:eastAsia="en-GB"/>
              </w:rPr>
              <w:t> </w:t>
            </w:r>
          </w:p>
        </w:tc>
        <w:tc>
          <w:tcPr>
            <w:tcW w:w="890" w:type="dxa"/>
            <w:tcBorders>
              <w:top w:val="nil"/>
              <w:left w:val="nil"/>
              <w:bottom w:val="single" w:sz="8" w:space="0" w:color="auto"/>
              <w:right w:val="single" w:sz="8" w:space="0" w:color="auto"/>
            </w:tcBorders>
            <w:shd w:val="clear" w:color="auto" w:fill="auto"/>
            <w:noWrap/>
            <w:vAlign w:val="center"/>
            <w:hideMark/>
          </w:tcPr>
          <w:p w:rsidR="006665A9" w:rsidRPr="00313C38" w:rsidRDefault="006665A9" w:rsidP="00B7597F">
            <w:pPr>
              <w:rPr>
                <w:rFonts w:ascii="Calibri" w:eastAsia="Times New Roman" w:hAnsi="Calibri"/>
                <w:color w:val="000000"/>
                <w:szCs w:val="20"/>
                <w:lang w:eastAsia="en-GB"/>
              </w:rPr>
            </w:pPr>
            <w:r w:rsidRPr="00313C38">
              <w:rPr>
                <w:rFonts w:ascii="Calibri" w:eastAsia="Times New Roman" w:hAnsi="Calibri"/>
                <w:color w:val="000000"/>
                <w:szCs w:val="20"/>
                <w:lang w:eastAsia="en-GB"/>
              </w:rPr>
              <w:t> </w:t>
            </w:r>
          </w:p>
        </w:tc>
      </w:tr>
      <w:tr w:rsidR="006665A9" w:rsidRPr="00313C38" w:rsidTr="000B1C06">
        <w:trPr>
          <w:trHeight w:val="270"/>
        </w:trPr>
        <w:tc>
          <w:tcPr>
            <w:tcW w:w="1609"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665A9" w:rsidRPr="00313C38" w:rsidRDefault="006665A9" w:rsidP="006665A9">
            <w:pPr>
              <w:rPr>
                <w:rFonts w:ascii="Calibri" w:eastAsia="Times New Roman" w:hAnsi="Calibri"/>
                <w:color w:val="000000"/>
                <w:szCs w:val="20"/>
                <w:lang w:eastAsia="en-GB"/>
              </w:rPr>
            </w:pPr>
            <w:r w:rsidRPr="00313C38">
              <w:rPr>
                <w:rFonts w:ascii="Calibri" w:eastAsia="Times New Roman" w:hAnsi="Calibri"/>
                <w:color w:val="000000"/>
                <w:szCs w:val="20"/>
                <w:lang w:eastAsia="en-GB"/>
              </w:rPr>
              <w:t> </w:t>
            </w:r>
          </w:p>
        </w:tc>
        <w:tc>
          <w:tcPr>
            <w:tcW w:w="3270" w:type="dxa"/>
            <w:tcBorders>
              <w:top w:val="nil"/>
              <w:left w:val="nil"/>
              <w:bottom w:val="single" w:sz="8" w:space="0" w:color="auto"/>
              <w:right w:val="single" w:sz="8" w:space="0" w:color="auto"/>
            </w:tcBorders>
            <w:shd w:val="clear" w:color="auto" w:fill="auto"/>
            <w:noWrap/>
            <w:vAlign w:val="center"/>
            <w:hideMark/>
          </w:tcPr>
          <w:p w:rsidR="006665A9" w:rsidRPr="00313C38" w:rsidRDefault="006665A9" w:rsidP="006665A9">
            <w:pPr>
              <w:jc w:val="right"/>
              <w:rPr>
                <w:rFonts w:ascii="Calibri" w:eastAsia="Times New Roman" w:hAnsi="Calibri"/>
                <w:b/>
                <w:bCs/>
                <w:color w:val="339966"/>
                <w:szCs w:val="20"/>
                <w:lang w:eastAsia="en-GB"/>
              </w:rPr>
            </w:pPr>
            <w:r w:rsidRPr="00313C38">
              <w:rPr>
                <w:rFonts w:ascii="Calibri" w:eastAsia="Times New Roman" w:hAnsi="Calibri"/>
                <w:b/>
                <w:bCs/>
                <w:color w:val="000000"/>
                <w:szCs w:val="20"/>
                <w:lang w:eastAsia="en-GB"/>
              </w:rPr>
              <w:t>YEAR END BALANCE</w:t>
            </w:r>
          </w:p>
        </w:tc>
        <w:tc>
          <w:tcPr>
            <w:tcW w:w="922" w:type="dxa"/>
            <w:tcBorders>
              <w:top w:val="nil"/>
              <w:left w:val="single" w:sz="8" w:space="0" w:color="auto"/>
              <w:bottom w:val="single" w:sz="8" w:space="0" w:color="auto"/>
              <w:right w:val="nil"/>
            </w:tcBorders>
            <w:shd w:val="clear" w:color="000000" w:fill="C6EFCE"/>
            <w:noWrap/>
            <w:vAlign w:val="center"/>
            <w:hideMark/>
          </w:tcPr>
          <w:p w:rsidR="006665A9" w:rsidRPr="00313C38" w:rsidRDefault="006665A9" w:rsidP="00B7597F">
            <w:pPr>
              <w:rPr>
                <w:rFonts w:ascii="Calibri" w:eastAsia="Times New Roman" w:hAnsi="Calibri"/>
                <w:color w:val="339966"/>
                <w:szCs w:val="20"/>
                <w:lang w:eastAsia="en-GB"/>
              </w:rPr>
            </w:pPr>
            <w:r w:rsidRPr="00313C38">
              <w:rPr>
                <w:rFonts w:ascii="Calibri" w:eastAsia="Times New Roman" w:hAnsi="Calibri"/>
                <w:b/>
                <w:bCs/>
                <w:color w:val="006100"/>
                <w:szCs w:val="20"/>
                <w:lang w:eastAsia="en-GB"/>
              </w:rPr>
              <w:t>0</w:t>
            </w:r>
          </w:p>
        </w:tc>
        <w:tc>
          <w:tcPr>
            <w:tcW w:w="842" w:type="dxa"/>
            <w:tcBorders>
              <w:top w:val="nil"/>
              <w:left w:val="single" w:sz="8" w:space="0" w:color="auto"/>
              <w:bottom w:val="single" w:sz="8" w:space="0" w:color="auto"/>
              <w:right w:val="nil"/>
            </w:tcBorders>
            <w:shd w:val="clear" w:color="000000" w:fill="C6EFCE"/>
            <w:noWrap/>
            <w:vAlign w:val="center"/>
            <w:hideMark/>
          </w:tcPr>
          <w:p w:rsidR="006665A9" w:rsidRPr="00313C38" w:rsidRDefault="006665A9" w:rsidP="00B7597F">
            <w:pPr>
              <w:rPr>
                <w:rFonts w:ascii="Calibri" w:eastAsia="Times New Roman" w:hAnsi="Calibri"/>
                <w:color w:val="339966"/>
                <w:szCs w:val="20"/>
                <w:lang w:eastAsia="en-GB"/>
              </w:rPr>
            </w:pPr>
            <w:r w:rsidRPr="00313C38">
              <w:rPr>
                <w:rFonts w:ascii="Calibri" w:eastAsia="Times New Roman" w:hAnsi="Calibri"/>
                <w:b/>
                <w:bCs/>
                <w:color w:val="006100"/>
                <w:szCs w:val="20"/>
                <w:lang w:eastAsia="en-GB"/>
              </w:rPr>
              <w:t>0</w:t>
            </w:r>
          </w:p>
        </w:tc>
        <w:tc>
          <w:tcPr>
            <w:tcW w:w="841" w:type="dxa"/>
            <w:tcBorders>
              <w:top w:val="nil"/>
              <w:left w:val="single" w:sz="8" w:space="0" w:color="auto"/>
              <w:bottom w:val="single" w:sz="8" w:space="0" w:color="auto"/>
              <w:right w:val="nil"/>
            </w:tcBorders>
            <w:shd w:val="clear" w:color="000000" w:fill="C6EFCE"/>
            <w:noWrap/>
            <w:vAlign w:val="center"/>
            <w:hideMark/>
          </w:tcPr>
          <w:p w:rsidR="006665A9" w:rsidRPr="00313C38" w:rsidRDefault="006665A9" w:rsidP="00B7597F">
            <w:pPr>
              <w:rPr>
                <w:rFonts w:ascii="Calibri" w:eastAsia="Times New Roman" w:hAnsi="Calibri"/>
                <w:color w:val="339966"/>
                <w:szCs w:val="20"/>
                <w:lang w:eastAsia="en-GB"/>
              </w:rPr>
            </w:pPr>
            <w:r w:rsidRPr="00313C38">
              <w:rPr>
                <w:rFonts w:ascii="Calibri" w:eastAsia="Times New Roman" w:hAnsi="Calibri"/>
                <w:b/>
                <w:bCs/>
                <w:color w:val="006100"/>
                <w:szCs w:val="20"/>
                <w:lang w:eastAsia="en-GB"/>
              </w:rPr>
              <w:t>0</w:t>
            </w:r>
          </w:p>
        </w:tc>
        <w:tc>
          <w:tcPr>
            <w:tcW w:w="890" w:type="dxa"/>
            <w:tcBorders>
              <w:top w:val="nil"/>
              <w:left w:val="single" w:sz="8" w:space="0" w:color="auto"/>
              <w:bottom w:val="single" w:sz="8" w:space="0" w:color="auto"/>
              <w:right w:val="single" w:sz="8" w:space="0" w:color="auto"/>
            </w:tcBorders>
            <w:shd w:val="clear" w:color="000000" w:fill="C6EFCE"/>
            <w:noWrap/>
            <w:vAlign w:val="center"/>
            <w:hideMark/>
          </w:tcPr>
          <w:p w:rsidR="006665A9" w:rsidRPr="00313C38" w:rsidRDefault="006665A9" w:rsidP="00B7597F">
            <w:pPr>
              <w:rPr>
                <w:rFonts w:ascii="Calibri" w:eastAsia="Times New Roman" w:hAnsi="Calibri"/>
                <w:color w:val="339966"/>
                <w:szCs w:val="20"/>
                <w:lang w:eastAsia="en-GB"/>
              </w:rPr>
            </w:pPr>
            <w:r w:rsidRPr="00313C38">
              <w:rPr>
                <w:rFonts w:ascii="Calibri" w:eastAsia="Times New Roman" w:hAnsi="Calibri"/>
                <w:b/>
                <w:bCs/>
                <w:color w:val="006100"/>
                <w:szCs w:val="20"/>
                <w:lang w:eastAsia="en-GB"/>
              </w:rPr>
              <w:t>0</w:t>
            </w:r>
          </w:p>
        </w:tc>
      </w:tr>
      <w:tr w:rsidR="00AB346F" w:rsidRPr="00313C38" w:rsidTr="000B1C06">
        <w:trPr>
          <w:trHeight w:val="270"/>
        </w:trPr>
        <w:tc>
          <w:tcPr>
            <w:tcW w:w="8374" w:type="dxa"/>
            <w:gridSpan w:val="6"/>
            <w:tcBorders>
              <w:top w:val="nil"/>
              <w:left w:val="single" w:sz="8" w:space="0" w:color="auto"/>
              <w:bottom w:val="single" w:sz="8" w:space="0" w:color="auto"/>
              <w:right w:val="single" w:sz="8" w:space="0" w:color="auto"/>
            </w:tcBorders>
            <w:shd w:val="clear" w:color="auto" w:fill="auto"/>
            <w:vAlign w:val="center"/>
          </w:tcPr>
          <w:p w:rsidR="00AB346F" w:rsidRPr="00C46569" w:rsidRDefault="00AB346F" w:rsidP="00C46569">
            <w:pPr>
              <w:rPr>
                <w:rFonts w:ascii="Calibri" w:eastAsia="Times New Roman" w:hAnsi="Calibri"/>
                <w:color w:val="000000"/>
                <w:szCs w:val="20"/>
                <w:lang w:eastAsia="en-GB"/>
              </w:rPr>
            </w:pPr>
            <w:r w:rsidRPr="00C46569">
              <w:rPr>
                <w:rFonts w:ascii="Calibri" w:eastAsia="Times New Roman" w:hAnsi="Calibri"/>
                <w:color w:val="000000"/>
                <w:szCs w:val="20"/>
                <w:lang w:eastAsia="en-GB"/>
              </w:rPr>
              <w:t xml:space="preserve">Additional funding that </w:t>
            </w:r>
            <w:r w:rsidR="00C46569">
              <w:rPr>
                <w:rFonts w:ascii="Calibri" w:eastAsia="Times New Roman" w:hAnsi="Calibri"/>
                <w:color w:val="000000"/>
                <w:szCs w:val="20"/>
                <w:lang w:eastAsia="en-GB"/>
              </w:rPr>
              <w:t>will be</w:t>
            </w:r>
            <w:r w:rsidRPr="00C46569">
              <w:rPr>
                <w:rFonts w:ascii="Calibri" w:eastAsia="Times New Roman" w:hAnsi="Calibri"/>
                <w:color w:val="000000"/>
                <w:szCs w:val="20"/>
                <w:lang w:eastAsia="en-GB"/>
              </w:rPr>
              <w:t xml:space="preserve"> bid for through the GLA’s </w:t>
            </w:r>
            <w:r w:rsidR="002141AE" w:rsidRPr="00C46569">
              <w:rPr>
                <w:rFonts w:ascii="Calibri" w:eastAsia="Times New Roman" w:hAnsi="Calibri"/>
                <w:color w:val="000000"/>
                <w:szCs w:val="20"/>
                <w:lang w:eastAsia="en-GB"/>
              </w:rPr>
              <w:t xml:space="preserve">Economic and </w:t>
            </w:r>
            <w:r w:rsidRPr="00C46569">
              <w:rPr>
                <w:rFonts w:ascii="Calibri" w:eastAsia="Times New Roman" w:hAnsi="Calibri"/>
                <w:color w:val="000000"/>
                <w:szCs w:val="20"/>
                <w:lang w:eastAsia="en-GB"/>
              </w:rPr>
              <w:t xml:space="preserve">Business </w:t>
            </w:r>
            <w:r w:rsidR="002141AE" w:rsidRPr="00C46569">
              <w:rPr>
                <w:rFonts w:ascii="Calibri" w:eastAsia="Times New Roman" w:hAnsi="Calibri"/>
                <w:color w:val="000000"/>
                <w:szCs w:val="20"/>
                <w:lang w:eastAsia="en-GB"/>
              </w:rPr>
              <w:t xml:space="preserve">Policy </w:t>
            </w:r>
            <w:r w:rsidRPr="00C46569">
              <w:rPr>
                <w:rFonts w:ascii="Calibri" w:eastAsia="Times New Roman" w:hAnsi="Calibri"/>
                <w:color w:val="000000"/>
                <w:szCs w:val="20"/>
                <w:lang w:eastAsia="en-GB"/>
              </w:rPr>
              <w:t>team</w:t>
            </w:r>
            <w:r w:rsidR="00C46569">
              <w:rPr>
                <w:rFonts w:ascii="Calibri" w:eastAsia="Times New Roman" w:hAnsi="Calibri"/>
                <w:color w:val="000000"/>
                <w:szCs w:val="20"/>
                <w:lang w:eastAsia="en-GB"/>
              </w:rPr>
              <w:t>, or which will be sought through private sector partnership</w:t>
            </w:r>
            <w:r w:rsidRPr="00C46569">
              <w:rPr>
                <w:rFonts w:ascii="Calibri" w:eastAsia="Times New Roman" w:hAnsi="Calibri"/>
                <w:color w:val="000000"/>
                <w:szCs w:val="20"/>
                <w:lang w:eastAsia="en-GB"/>
              </w:rPr>
              <w:t>. A number of activities identified within the plan are contingent on the GLA team</w:t>
            </w:r>
            <w:r w:rsidR="008D20A7" w:rsidRPr="00C46569">
              <w:rPr>
                <w:rFonts w:ascii="Calibri" w:eastAsia="Times New Roman" w:hAnsi="Calibri"/>
                <w:color w:val="000000"/>
                <w:szCs w:val="20"/>
                <w:lang w:eastAsia="en-GB"/>
              </w:rPr>
              <w:t xml:space="preserve"> successfully securing these funds.  If this money is not available each activity will be examined to determine whether it can be progressed through alternative means, whether it should be deferred or whether it should be deleted from the plan.</w:t>
            </w:r>
          </w:p>
        </w:tc>
      </w:tr>
      <w:tr w:rsidR="006665A9" w:rsidRPr="00313C38" w:rsidTr="000B1C06">
        <w:trPr>
          <w:trHeight w:val="270"/>
        </w:trPr>
        <w:tc>
          <w:tcPr>
            <w:tcW w:w="1609" w:type="dxa"/>
            <w:tcBorders>
              <w:top w:val="nil"/>
              <w:left w:val="single" w:sz="8" w:space="0" w:color="auto"/>
              <w:bottom w:val="single" w:sz="4" w:space="0" w:color="auto"/>
              <w:right w:val="single" w:sz="8" w:space="0" w:color="auto"/>
            </w:tcBorders>
            <w:shd w:val="clear" w:color="auto" w:fill="auto"/>
            <w:vAlign w:val="center"/>
            <w:hideMark/>
          </w:tcPr>
          <w:p w:rsidR="006665A9" w:rsidRPr="00313C38" w:rsidRDefault="006665A9" w:rsidP="006665A9">
            <w:pPr>
              <w:rPr>
                <w:rFonts w:ascii="Calibri" w:eastAsia="Times New Roman" w:hAnsi="Calibri"/>
                <w:color w:val="000000"/>
                <w:szCs w:val="20"/>
                <w:lang w:eastAsia="en-GB"/>
              </w:rPr>
            </w:pPr>
          </w:p>
        </w:tc>
        <w:tc>
          <w:tcPr>
            <w:tcW w:w="3270" w:type="dxa"/>
            <w:tcBorders>
              <w:top w:val="nil"/>
              <w:left w:val="nil"/>
              <w:bottom w:val="single" w:sz="4" w:space="0" w:color="auto"/>
              <w:right w:val="single" w:sz="8" w:space="0" w:color="auto"/>
            </w:tcBorders>
            <w:shd w:val="clear" w:color="auto" w:fill="auto"/>
            <w:noWrap/>
            <w:vAlign w:val="center"/>
            <w:hideMark/>
          </w:tcPr>
          <w:p w:rsidR="006665A9" w:rsidRPr="006A472A" w:rsidRDefault="008D20A7" w:rsidP="008D20A7">
            <w:pPr>
              <w:rPr>
                <w:rFonts w:ascii="Calibri" w:eastAsia="Times New Roman" w:hAnsi="Calibri"/>
                <w:color w:val="000000"/>
                <w:szCs w:val="20"/>
                <w:lang w:eastAsia="en-GB"/>
              </w:rPr>
            </w:pPr>
            <w:proofErr w:type="spellStart"/>
            <w:r w:rsidRPr="006A472A">
              <w:rPr>
                <w:rFonts w:ascii="Calibri" w:eastAsia="Times New Roman" w:hAnsi="Calibri"/>
                <w:color w:val="000000"/>
                <w:szCs w:val="20"/>
                <w:lang w:eastAsia="en-GB"/>
              </w:rPr>
              <w:t>Medtech</w:t>
            </w:r>
            <w:proofErr w:type="spellEnd"/>
            <w:r w:rsidRPr="006A472A">
              <w:rPr>
                <w:rFonts w:ascii="Calibri" w:eastAsia="Times New Roman" w:hAnsi="Calibri"/>
                <w:color w:val="000000"/>
                <w:szCs w:val="20"/>
                <w:lang w:eastAsia="en-GB"/>
              </w:rPr>
              <w:t xml:space="preserve"> innovation network</w:t>
            </w:r>
          </w:p>
        </w:tc>
        <w:tc>
          <w:tcPr>
            <w:tcW w:w="922" w:type="dxa"/>
            <w:tcBorders>
              <w:top w:val="nil"/>
              <w:left w:val="single" w:sz="8" w:space="0" w:color="auto"/>
              <w:bottom w:val="single" w:sz="4" w:space="0" w:color="auto"/>
              <w:right w:val="nil"/>
            </w:tcBorders>
            <w:shd w:val="clear" w:color="000000" w:fill="C6EFCE"/>
            <w:noWrap/>
            <w:vAlign w:val="center"/>
            <w:hideMark/>
          </w:tcPr>
          <w:p w:rsidR="006665A9" w:rsidRPr="006A472A" w:rsidRDefault="001C6B69" w:rsidP="008D20A7">
            <w:pPr>
              <w:rPr>
                <w:rFonts w:ascii="Calibri" w:eastAsia="Times New Roman" w:hAnsi="Calibri"/>
                <w:szCs w:val="20"/>
                <w:lang w:eastAsia="en-GB"/>
              </w:rPr>
            </w:pPr>
            <w:r>
              <w:rPr>
                <w:rFonts w:ascii="Calibri" w:eastAsia="Times New Roman" w:hAnsi="Calibri"/>
                <w:szCs w:val="20"/>
                <w:lang w:eastAsia="en-GB"/>
              </w:rPr>
              <w:t>50</w:t>
            </w:r>
          </w:p>
        </w:tc>
        <w:tc>
          <w:tcPr>
            <w:tcW w:w="842" w:type="dxa"/>
            <w:tcBorders>
              <w:top w:val="nil"/>
              <w:left w:val="single" w:sz="8" w:space="0" w:color="auto"/>
              <w:bottom w:val="single" w:sz="4" w:space="0" w:color="auto"/>
              <w:right w:val="nil"/>
            </w:tcBorders>
            <w:shd w:val="clear" w:color="000000" w:fill="C6EFCE"/>
            <w:noWrap/>
            <w:vAlign w:val="center"/>
            <w:hideMark/>
          </w:tcPr>
          <w:p w:rsidR="006665A9" w:rsidRPr="006A472A" w:rsidRDefault="006665A9" w:rsidP="008D20A7">
            <w:pPr>
              <w:rPr>
                <w:rFonts w:ascii="Calibri" w:eastAsia="Times New Roman" w:hAnsi="Calibri"/>
                <w:szCs w:val="20"/>
                <w:lang w:eastAsia="en-GB"/>
              </w:rPr>
            </w:pPr>
          </w:p>
        </w:tc>
        <w:tc>
          <w:tcPr>
            <w:tcW w:w="841" w:type="dxa"/>
            <w:tcBorders>
              <w:top w:val="nil"/>
              <w:left w:val="single" w:sz="8" w:space="0" w:color="auto"/>
              <w:bottom w:val="single" w:sz="4" w:space="0" w:color="auto"/>
              <w:right w:val="nil"/>
            </w:tcBorders>
            <w:shd w:val="clear" w:color="000000" w:fill="C6EFCE"/>
            <w:noWrap/>
            <w:vAlign w:val="center"/>
            <w:hideMark/>
          </w:tcPr>
          <w:p w:rsidR="006665A9" w:rsidRPr="006A472A" w:rsidRDefault="006665A9" w:rsidP="008D20A7">
            <w:pPr>
              <w:rPr>
                <w:rFonts w:ascii="Calibri" w:eastAsia="Times New Roman" w:hAnsi="Calibri"/>
                <w:szCs w:val="20"/>
                <w:lang w:eastAsia="en-GB"/>
              </w:rPr>
            </w:pPr>
          </w:p>
        </w:tc>
        <w:tc>
          <w:tcPr>
            <w:tcW w:w="890" w:type="dxa"/>
            <w:tcBorders>
              <w:top w:val="nil"/>
              <w:left w:val="single" w:sz="8" w:space="0" w:color="auto"/>
              <w:bottom w:val="single" w:sz="4" w:space="0" w:color="auto"/>
              <w:right w:val="single" w:sz="8" w:space="0" w:color="auto"/>
            </w:tcBorders>
            <w:shd w:val="clear" w:color="000000" w:fill="C6EFCE"/>
            <w:noWrap/>
            <w:vAlign w:val="center"/>
            <w:hideMark/>
          </w:tcPr>
          <w:p w:rsidR="006665A9" w:rsidRPr="006A472A" w:rsidRDefault="006665A9" w:rsidP="008D20A7">
            <w:pPr>
              <w:rPr>
                <w:rFonts w:ascii="Calibri" w:eastAsia="Times New Roman" w:hAnsi="Calibri"/>
                <w:szCs w:val="20"/>
                <w:lang w:eastAsia="en-GB"/>
              </w:rPr>
            </w:pPr>
          </w:p>
        </w:tc>
      </w:tr>
      <w:tr w:rsidR="006665A9" w:rsidRPr="00313C38" w:rsidTr="000B1C06">
        <w:trPr>
          <w:trHeight w:val="270"/>
        </w:trPr>
        <w:tc>
          <w:tcPr>
            <w:tcW w:w="16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65A9" w:rsidRPr="00313C38" w:rsidRDefault="006665A9" w:rsidP="006665A9">
            <w:pPr>
              <w:rPr>
                <w:rFonts w:ascii="Calibri" w:eastAsia="Times New Roman" w:hAnsi="Calibri"/>
                <w:color w:val="000000"/>
                <w:szCs w:val="20"/>
                <w:lang w:eastAsia="en-GB"/>
              </w:rPr>
            </w:pPr>
            <w:r w:rsidRPr="00313C38">
              <w:rPr>
                <w:rFonts w:ascii="Calibri" w:eastAsia="Times New Roman" w:hAnsi="Calibri"/>
                <w:color w:val="000000"/>
                <w:szCs w:val="20"/>
                <w:lang w:eastAsia="en-GB"/>
              </w:rPr>
              <w:t> </w:t>
            </w:r>
          </w:p>
        </w:tc>
        <w:tc>
          <w:tcPr>
            <w:tcW w:w="32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65A9" w:rsidRPr="006A472A" w:rsidRDefault="008D20A7" w:rsidP="008D20A7">
            <w:pPr>
              <w:rPr>
                <w:rFonts w:ascii="Calibri" w:eastAsia="Times New Roman" w:hAnsi="Calibri"/>
                <w:bCs/>
                <w:color w:val="000000"/>
                <w:szCs w:val="20"/>
                <w:lang w:eastAsia="en-GB"/>
              </w:rPr>
            </w:pPr>
            <w:r w:rsidRPr="006A472A">
              <w:rPr>
                <w:rFonts w:ascii="Calibri" w:eastAsia="Times New Roman" w:hAnsi="Calibri"/>
                <w:bCs/>
                <w:color w:val="000000"/>
                <w:szCs w:val="20"/>
                <w:lang w:eastAsia="en-GB"/>
              </w:rPr>
              <w:t>Real estate market demand analysis</w:t>
            </w:r>
          </w:p>
        </w:tc>
        <w:tc>
          <w:tcPr>
            <w:tcW w:w="922" w:type="dxa"/>
            <w:tcBorders>
              <w:top w:val="single" w:sz="4" w:space="0" w:color="auto"/>
              <w:left w:val="single" w:sz="4" w:space="0" w:color="auto"/>
              <w:bottom w:val="single" w:sz="4" w:space="0" w:color="auto"/>
              <w:right w:val="single" w:sz="4" w:space="0" w:color="auto"/>
            </w:tcBorders>
            <w:shd w:val="clear" w:color="000000" w:fill="C6EFCE"/>
            <w:noWrap/>
            <w:vAlign w:val="center"/>
          </w:tcPr>
          <w:p w:rsidR="006665A9" w:rsidRPr="006A472A" w:rsidRDefault="006A472A" w:rsidP="008D20A7">
            <w:pPr>
              <w:rPr>
                <w:rFonts w:ascii="Calibri" w:eastAsia="Times New Roman" w:hAnsi="Calibri"/>
                <w:bCs/>
                <w:szCs w:val="20"/>
                <w:lang w:eastAsia="en-GB"/>
              </w:rPr>
            </w:pPr>
            <w:r>
              <w:rPr>
                <w:rFonts w:ascii="Calibri" w:eastAsia="Times New Roman" w:hAnsi="Calibri"/>
                <w:bCs/>
                <w:szCs w:val="20"/>
                <w:lang w:eastAsia="en-GB"/>
              </w:rPr>
              <w:t>c.40</w:t>
            </w:r>
            <w:r>
              <w:rPr>
                <w:rStyle w:val="FootnoteReference"/>
                <w:rFonts w:ascii="Calibri" w:eastAsia="Times New Roman" w:hAnsi="Calibri"/>
                <w:bCs/>
                <w:szCs w:val="20"/>
                <w:lang w:eastAsia="en-GB"/>
              </w:rPr>
              <w:footnoteReference w:id="18"/>
            </w:r>
          </w:p>
        </w:tc>
        <w:tc>
          <w:tcPr>
            <w:tcW w:w="842" w:type="dxa"/>
            <w:tcBorders>
              <w:top w:val="single" w:sz="4" w:space="0" w:color="auto"/>
              <w:left w:val="single" w:sz="4" w:space="0" w:color="auto"/>
              <w:bottom w:val="single" w:sz="4" w:space="0" w:color="auto"/>
              <w:right w:val="single" w:sz="4" w:space="0" w:color="auto"/>
            </w:tcBorders>
            <w:shd w:val="clear" w:color="000000" w:fill="C6EFCE"/>
            <w:noWrap/>
            <w:vAlign w:val="center"/>
          </w:tcPr>
          <w:p w:rsidR="006665A9" w:rsidRPr="006A472A" w:rsidRDefault="006665A9" w:rsidP="008D20A7">
            <w:pPr>
              <w:rPr>
                <w:rFonts w:ascii="Calibri" w:eastAsia="Times New Roman" w:hAnsi="Calibri"/>
                <w:bCs/>
                <w:szCs w:val="20"/>
                <w:lang w:eastAsia="en-GB"/>
              </w:rPr>
            </w:pPr>
          </w:p>
        </w:tc>
        <w:tc>
          <w:tcPr>
            <w:tcW w:w="841" w:type="dxa"/>
            <w:tcBorders>
              <w:top w:val="single" w:sz="4" w:space="0" w:color="auto"/>
              <w:left w:val="single" w:sz="4" w:space="0" w:color="auto"/>
              <w:bottom w:val="single" w:sz="4" w:space="0" w:color="auto"/>
              <w:right w:val="single" w:sz="4" w:space="0" w:color="auto"/>
            </w:tcBorders>
            <w:shd w:val="clear" w:color="000000" w:fill="C6EFCE"/>
            <w:noWrap/>
            <w:vAlign w:val="center"/>
          </w:tcPr>
          <w:p w:rsidR="006665A9" w:rsidRPr="006A472A" w:rsidRDefault="006665A9" w:rsidP="008D20A7">
            <w:pPr>
              <w:rPr>
                <w:rFonts w:ascii="Calibri" w:eastAsia="Times New Roman" w:hAnsi="Calibri"/>
                <w:bCs/>
                <w:szCs w:val="20"/>
                <w:lang w:eastAsia="en-GB"/>
              </w:rPr>
            </w:pPr>
          </w:p>
        </w:tc>
        <w:tc>
          <w:tcPr>
            <w:tcW w:w="890" w:type="dxa"/>
            <w:tcBorders>
              <w:top w:val="single" w:sz="4" w:space="0" w:color="auto"/>
              <w:left w:val="single" w:sz="4" w:space="0" w:color="auto"/>
              <w:bottom w:val="single" w:sz="4" w:space="0" w:color="auto"/>
              <w:right w:val="single" w:sz="4" w:space="0" w:color="auto"/>
            </w:tcBorders>
            <w:shd w:val="clear" w:color="000000" w:fill="C6EFCE"/>
            <w:noWrap/>
            <w:vAlign w:val="center"/>
          </w:tcPr>
          <w:p w:rsidR="006665A9" w:rsidRPr="006A472A" w:rsidRDefault="006665A9" w:rsidP="008D20A7">
            <w:pPr>
              <w:rPr>
                <w:rFonts w:ascii="Calibri" w:eastAsia="Times New Roman" w:hAnsi="Calibri"/>
                <w:bCs/>
                <w:szCs w:val="20"/>
                <w:lang w:eastAsia="en-GB"/>
              </w:rPr>
            </w:pPr>
          </w:p>
        </w:tc>
      </w:tr>
      <w:tr w:rsidR="008D20A7" w:rsidRPr="00313C38" w:rsidTr="000B1C06">
        <w:trPr>
          <w:trHeight w:val="270"/>
        </w:trPr>
        <w:tc>
          <w:tcPr>
            <w:tcW w:w="1609" w:type="dxa"/>
            <w:tcBorders>
              <w:top w:val="single" w:sz="4" w:space="0" w:color="auto"/>
              <w:left w:val="single" w:sz="4" w:space="0" w:color="auto"/>
              <w:bottom w:val="single" w:sz="4" w:space="0" w:color="auto"/>
              <w:right w:val="single" w:sz="4" w:space="0" w:color="auto"/>
            </w:tcBorders>
            <w:shd w:val="clear" w:color="auto" w:fill="auto"/>
            <w:vAlign w:val="center"/>
          </w:tcPr>
          <w:p w:rsidR="008D20A7" w:rsidRPr="00313C38" w:rsidRDefault="008D20A7" w:rsidP="006665A9">
            <w:pPr>
              <w:rPr>
                <w:rFonts w:ascii="Calibri" w:eastAsia="Times New Roman" w:hAnsi="Calibri"/>
                <w:color w:val="000000"/>
                <w:szCs w:val="20"/>
                <w:lang w:eastAsia="en-GB"/>
              </w:rPr>
            </w:pPr>
          </w:p>
        </w:tc>
        <w:tc>
          <w:tcPr>
            <w:tcW w:w="32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20A7" w:rsidRPr="006A472A" w:rsidRDefault="008D20A7" w:rsidP="008D20A7">
            <w:pPr>
              <w:rPr>
                <w:rFonts w:ascii="Calibri" w:eastAsia="Times New Roman" w:hAnsi="Calibri"/>
                <w:bCs/>
                <w:color w:val="000000"/>
                <w:szCs w:val="20"/>
                <w:lang w:eastAsia="en-GB"/>
              </w:rPr>
            </w:pPr>
            <w:r w:rsidRPr="006A472A">
              <w:rPr>
                <w:rFonts w:ascii="Calibri" w:eastAsia="Times New Roman" w:hAnsi="Calibri"/>
                <w:bCs/>
                <w:color w:val="000000"/>
                <w:szCs w:val="20"/>
                <w:lang w:eastAsia="en-GB"/>
              </w:rPr>
              <w:t>Interactive industrial map of life science activity across London and the region</w:t>
            </w:r>
            <w:r w:rsidR="006A472A">
              <w:rPr>
                <w:rStyle w:val="FootnoteReference"/>
                <w:rFonts w:ascii="Calibri" w:eastAsia="Times New Roman" w:hAnsi="Calibri"/>
                <w:bCs/>
                <w:szCs w:val="20"/>
                <w:lang w:eastAsia="en-GB"/>
              </w:rPr>
              <w:footnoteReference w:id="19"/>
            </w:r>
          </w:p>
        </w:tc>
        <w:tc>
          <w:tcPr>
            <w:tcW w:w="922" w:type="dxa"/>
            <w:tcBorders>
              <w:top w:val="single" w:sz="4" w:space="0" w:color="auto"/>
              <w:left w:val="single" w:sz="4" w:space="0" w:color="auto"/>
              <w:bottom w:val="single" w:sz="4" w:space="0" w:color="auto"/>
              <w:right w:val="single" w:sz="4" w:space="0" w:color="auto"/>
            </w:tcBorders>
            <w:shd w:val="clear" w:color="000000" w:fill="C6EFCE"/>
            <w:noWrap/>
            <w:vAlign w:val="center"/>
          </w:tcPr>
          <w:p w:rsidR="008D20A7" w:rsidRPr="006A472A" w:rsidRDefault="006A472A" w:rsidP="006A472A">
            <w:pPr>
              <w:rPr>
                <w:rFonts w:ascii="Calibri" w:eastAsia="Times New Roman" w:hAnsi="Calibri"/>
                <w:bCs/>
                <w:szCs w:val="20"/>
                <w:lang w:eastAsia="en-GB"/>
              </w:rPr>
            </w:pPr>
            <w:r>
              <w:rPr>
                <w:rFonts w:ascii="Calibri" w:eastAsia="Times New Roman" w:hAnsi="Calibri"/>
                <w:bCs/>
                <w:szCs w:val="20"/>
                <w:lang w:eastAsia="en-GB"/>
              </w:rPr>
              <w:t>40</w:t>
            </w:r>
          </w:p>
        </w:tc>
        <w:tc>
          <w:tcPr>
            <w:tcW w:w="842" w:type="dxa"/>
            <w:tcBorders>
              <w:top w:val="single" w:sz="4" w:space="0" w:color="auto"/>
              <w:left w:val="single" w:sz="4" w:space="0" w:color="auto"/>
              <w:bottom w:val="single" w:sz="4" w:space="0" w:color="auto"/>
              <w:right w:val="single" w:sz="4" w:space="0" w:color="auto"/>
            </w:tcBorders>
            <w:shd w:val="clear" w:color="000000" w:fill="C6EFCE"/>
            <w:noWrap/>
            <w:vAlign w:val="center"/>
          </w:tcPr>
          <w:p w:rsidR="008D20A7" w:rsidRPr="006A472A" w:rsidRDefault="008D20A7" w:rsidP="008D20A7">
            <w:pPr>
              <w:rPr>
                <w:rFonts w:ascii="Calibri" w:eastAsia="Times New Roman" w:hAnsi="Calibri"/>
                <w:bCs/>
                <w:szCs w:val="20"/>
                <w:lang w:eastAsia="en-GB"/>
              </w:rPr>
            </w:pPr>
            <w:r w:rsidRPr="006A472A">
              <w:rPr>
                <w:rFonts w:ascii="Calibri" w:eastAsia="Times New Roman" w:hAnsi="Calibri"/>
                <w:bCs/>
                <w:szCs w:val="20"/>
                <w:lang w:eastAsia="en-GB"/>
              </w:rPr>
              <w:t>25</w:t>
            </w:r>
          </w:p>
        </w:tc>
        <w:tc>
          <w:tcPr>
            <w:tcW w:w="841" w:type="dxa"/>
            <w:tcBorders>
              <w:top w:val="single" w:sz="4" w:space="0" w:color="auto"/>
              <w:left w:val="single" w:sz="4" w:space="0" w:color="auto"/>
              <w:bottom w:val="single" w:sz="4" w:space="0" w:color="auto"/>
              <w:right w:val="single" w:sz="4" w:space="0" w:color="auto"/>
            </w:tcBorders>
            <w:shd w:val="clear" w:color="000000" w:fill="C6EFCE"/>
            <w:noWrap/>
            <w:vAlign w:val="center"/>
          </w:tcPr>
          <w:p w:rsidR="008D20A7" w:rsidRPr="006A472A" w:rsidRDefault="008D20A7" w:rsidP="008D20A7">
            <w:pPr>
              <w:rPr>
                <w:rFonts w:ascii="Calibri" w:eastAsia="Times New Roman" w:hAnsi="Calibri"/>
                <w:bCs/>
                <w:szCs w:val="20"/>
                <w:lang w:eastAsia="en-GB"/>
              </w:rPr>
            </w:pPr>
            <w:r w:rsidRPr="006A472A">
              <w:rPr>
                <w:rFonts w:ascii="Calibri" w:eastAsia="Times New Roman" w:hAnsi="Calibri"/>
                <w:bCs/>
                <w:szCs w:val="20"/>
                <w:lang w:eastAsia="en-GB"/>
              </w:rPr>
              <w:t>25</w:t>
            </w:r>
          </w:p>
        </w:tc>
        <w:tc>
          <w:tcPr>
            <w:tcW w:w="890" w:type="dxa"/>
            <w:tcBorders>
              <w:top w:val="single" w:sz="4" w:space="0" w:color="auto"/>
              <w:left w:val="single" w:sz="4" w:space="0" w:color="auto"/>
              <w:bottom w:val="single" w:sz="4" w:space="0" w:color="auto"/>
              <w:right w:val="single" w:sz="4" w:space="0" w:color="auto"/>
            </w:tcBorders>
            <w:shd w:val="clear" w:color="000000" w:fill="C6EFCE"/>
            <w:noWrap/>
            <w:vAlign w:val="center"/>
          </w:tcPr>
          <w:p w:rsidR="008D20A7" w:rsidRPr="006A472A" w:rsidRDefault="008D20A7" w:rsidP="008D20A7">
            <w:pPr>
              <w:rPr>
                <w:rFonts w:ascii="Calibri" w:eastAsia="Times New Roman" w:hAnsi="Calibri"/>
                <w:bCs/>
                <w:szCs w:val="20"/>
                <w:lang w:eastAsia="en-GB"/>
              </w:rPr>
            </w:pPr>
            <w:r w:rsidRPr="006A472A">
              <w:rPr>
                <w:rFonts w:ascii="Calibri" w:eastAsia="Times New Roman" w:hAnsi="Calibri"/>
                <w:bCs/>
                <w:szCs w:val="20"/>
                <w:lang w:eastAsia="en-GB"/>
              </w:rPr>
              <w:t>25</w:t>
            </w:r>
          </w:p>
        </w:tc>
      </w:tr>
      <w:tr w:rsidR="008D20A7" w:rsidRPr="00313C38" w:rsidTr="000B1C06">
        <w:trPr>
          <w:trHeight w:val="270"/>
        </w:trPr>
        <w:tc>
          <w:tcPr>
            <w:tcW w:w="1609" w:type="dxa"/>
            <w:tcBorders>
              <w:top w:val="single" w:sz="4" w:space="0" w:color="auto"/>
              <w:left w:val="single" w:sz="4" w:space="0" w:color="auto"/>
              <w:bottom w:val="single" w:sz="4" w:space="0" w:color="auto"/>
              <w:right w:val="single" w:sz="4" w:space="0" w:color="auto"/>
            </w:tcBorders>
            <w:shd w:val="clear" w:color="auto" w:fill="auto"/>
            <w:vAlign w:val="center"/>
          </w:tcPr>
          <w:p w:rsidR="008D20A7" w:rsidRDefault="008D20A7" w:rsidP="006665A9">
            <w:pPr>
              <w:rPr>
                <w:rFonts w:ascii="Calibri" w:eastAsia="Times New Roman" w:hAnsi="Calibri"/>
                <w:color w:val="000000"/>
                <w:szCs w:val="20"/>
                <w:lang w:eastAsia="en-GB"/>
              </w:rPr>
            </w:pPr>
          </w:p>
        </w:tc>
        <w:tc>
          <w:tcPr>
            <w:tcW w:w="32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20A7" w:rsidRPr="006A472A" w:rsidRDefault="008D20A7" w:rsidP="008D20A7">
            <w:pPr>
              <w:rPr>
                <w:rFonts w:ascii="Calibri" w:eastAsia="Times New Roman" w:hAnsi="Calibri"/>
                <w:b/>
                <w:bCs/>
                <w:color w:val="000000"/>
                <w:szCs w:val="20"/>
                <w:lang w:eastAsia="en-GB"/>
              </w:rPr>
            </w:pPr>
            <w:r w:rsidRPr="006A472A">
              <w:rPr>
                <w:rFonts w:ascii="Calibri" w:eastAsia="Times New Roman" w:hAnsi="Calibri"/>
                <w:b/>
                <w:bCs/>
                <w:color w:val="000000"/>
                <w:szCs w:val="20"/>
                <w:lang w:eastAsia="en-GB"/>
              </w:rPr>
              <w:t>Total</w:t>
            </w:r>
          </w:p>
        </w:tc>
        <w:tc>
          <w:tcPr>
            <w:tcW w:w="922" w:type="dxa"/>
            <w:tcBorders>
              <w:top w:val="single" w:sz="4" w:space="0" w:color="auto"/>
              <w:left w:val="single" w:sz="4" w:space="0" w:color="auto"/>
              <w:bottom w:val="single" w:sz="4" w:space="0" w:color="auto"/>
              <w:right w:val="single" w:sz="4" w:space="0" w:color="auto"/>
            </w:tcBorders>
            <w:shd w:val="clear" w:color="000000" w:fill="C6EFCE"/>
            <w:noWrap/>
            <w:vAlign w:val="center"/>
          </w:tcPr>
          <w:p w:rsidR="008D20A7" w:rsidRPr="006A472A" w:rsidRDefault="00167F3B" w:rsidP="00797351">
            <w:pPr>
              <w:rPr>
                <w:rFonts w:ascii="Calibri" w:eastAsia="Times New Roman" w:hAnsi="Calibri"/>
                <w:b/>
                <w:bCs/>
                <w:color w:val="006100"/>
                <w:szCs w:val="20"/>
                <w:lang w:eastAsia="en-GB"/>
              </w:rPr>
            </w:pPr>
            <w:r>
              <w:rPr>
                <w:rFonts w:ascii="Calibri" w:eastAsia="Times New Roman" w:hAnsi="Calibri"/>
                <w:b/>
                <w:bCs/>
                <w:color w:val="006100"/>
                <w:szCs w:val="20"/>
                <w:lang w:eastAsia="en-GB"/>
              </w:rPr>
              <w:t>1</w:t>
            </w:r>
            <w:r w:rsidR="00797351">
              <w:rPr>
                <w:rFonts w:ascii="Calibri" w:eastAsia="Times New Roman" w:hAnsi="Calibri"/>
                <w:b/>
                <w:bCs/>
                <w:color w:val="006100"/>
                <w:szCs w:val="20"/>
                <w:lang w:eastAsia="en-GB"/>
              </w:rPr>
              <w:t>30</w:t>
            </w:r>
          </w:p>
        </w:tc>
        <w:tc>
          <w:tcPr>
            <w:tcW w:w="842" w:type="dxa"/>
            <w:tcBorders>
              <w:top w:val="single" w:sz="4" w:space="0" w:color="auto"/>
              <w:left w:val="single" w:sz="4" w:space="0" w:color="auto"/>
              <w:bottom w:val="single" w:sz="4" w:space="0" w:color="auto"/>
              <w:right w:val="single" w:sz="4" w:space="0" w:color="auto"/>
            </w:tcBorders>
            <w:shd w:val="clear" w:color="000000" w:fill="C6EFCE"/>
            <w:noWrap/>
            <w:vAlign w:val="center"/>
          </w:tcPr>
          <w:p w:rsidR="008D20A7" w:rsidRPr="006A472A" w:rsidRDefault="008D20A7" w:rsidP="008D20A7">
            <w:pPr>
              <w:rPr>
                <w:rFonts w:ascii="Calibri" w:eastAsia="Times New Roman" w:hAnsi="Calibri"/>
                <w:b/>
                <w:bCs/>
                <w:color w:val="006100"/>
                <w:szCs w:val="20"/>
                <w:lang w:eastAsia="en-GB"/>
              </w:rPr>
            </w:pPr>
            <w:r w:rsidRPr="006A472A">
              <w:rPr>
                <w:rFonts w:ascii="Calibri" w:eastAsia="Times New Roman" w:hAnsi="Calibri"/>
                <w:b/>
                <w:bCs/>
                <w:color w:val="006100"/>
                <w:szCs w:val="20"/>
                <w:lang w:eastAsia="en-GB"/>
              </w:rPr>
              <w:t>25</w:t>
            </w:r>
          </w:p>
        </w:tc>
        <w:tc>
          <w:tcPr>
            <w:tcW w:w="841" w:type="dxa"/>
            <w:tcBorders>
              <w:top w:val="single" w:sz="4" w:space="0" w:color="auto"/>
              <w:left w:val="single" w:sz="4" w:space="0" w:color="auto"/>
              <w:bottom w:val="single" w:sz="4" w:space="0" w:color="auto"/>
              <w:right w:val="single" w:sz="4" w:space="0" w:color="auto"/>
            </w:tcBorders>
            <w:shd w:val="clear" w:color="000000" w:fill="C6EFCE"/>
            <w:noWrap/>
            <w:vAlign w:val="center"/>
          </w:tcPr>
          <w:p w:rsidR="008D20A7" w:rsidRPr="006A472A" w:rsidRDefault="008D20A7" w:rsidP="008D20A7">
            <w:pPr>
              <w:rPr>
                <w:rFonts w:ascii="Calibri" w:eastAsia="Times New Roman" w:hAnsi="Calibri"/>
                <w:b/>
                <w:bCs/>
                <w:color w:val="006100"/>
                <w:szCs w:val="20"/>
                <w:lang w:eastAsia="en-GB"/>
              </w:rPr>
            </w:pPr>
            <w:r w:rsidRPr="006A472A">
              <w:rPr>
                <w:rFonts w:ascii="Calibri" w:eastAsia="Times New Roman" w:hAnsi="Calibri"/>
                <w:b/>
                <w:bCs/>
                <w:color w:val="006100"/>
                <w:szCs w:val="20"/>
                <w:lang w:eastAsia="en-GB"/>
              </w:rPr>
              <w:t>25</w:t>
            </w:r>
          </w:p>
        </w:tc>
        <w:tc>
          <w:tcPr>
            <w:tcW w:w="890" w:type="dxa"/>
            <w:tcBorders>
              <w:top w:val="single" w:sz="4" w:space="0" w:color="auto"/>
              <w:left w:val="single" w:sz="4" w:space="0" w:color="auto"/>
              <w:bottom w:val="single" w:sz="4" w:space="0" w:color="auto"/>
              <w:right w:val="single" w:sz="4" w:space="0" w:color="auto"/>
            </w:tcBorders>
            <w:shd w:val="clear" w:color="000000" w:fill="C6EFCE"/>
            <w:noWrap/>
            <w:vAlign w:val="center"/>
          </w:tcPr>
          <w:p w:rsidR="008D20A7" w:rsidRPr="006A472A" w:rsidRDefault="008D20A7" w:rsidP="008D20A7">
            <w:pPr>
              <w:rPr>
                <w:rFonts w:ascii="Calibri" w:eastAsia="Times New Roman" w:hAnsi="Calibri"/>
                <w:b/>
                <w:bCs/>
                <w:color w:val="006100"/>
                <w:szCs w:val="20"/>
                <w:lang w:eastAsia="en-GB"/>
              </w:rPr>
            </w:pPr>
            <w:r w:rsidRPr="006A472A">
              <w:rPr>
                <w:rFonts w:ascii="Calibri" w:eastAsia="Times New Roman" w:hAnsi="Calibri"/>
                <w:b/>
                <w:bCs/>
                <w:color w:val="006100"/>
                <w:szCs w:val="20"/>
                <w:lang w:eastAsia="en-GB"/>
              </w:rPr>
              <w:t>25</w:t>
            </w:r>
          </w:p>
        </w:tc>
      </w:tr>
    </w:tbl>
    <w:p w:rsidR="00313C38" w:rsidRDefault="00313C38" w:rsidP="00B74BFC">
      <w:pPr>
        <w:rPr>
          <w:rFonts w:ascii="Calibri" w:hAnsi="Calibri"/>
          <w:sz w:val="24"/>
          <w:szCs w:val="24"/>
        </w:rPr>
      </w:pPr>
    </w:p>
    <w:p w:rsidR="003E69AB" w:rsidRPr="000B1C06" w:rsidRDefault="009026E2" w:rsidP="00513BF0">
      <w:pPr>
        <w:rPr>
          <w:b/>
          <w:i/>
          <w:sz w:val="28"/>
          <w:szCs w:val="28"/>
        </w:rPr>
      </w:pPr>
      <w:r w:rsidRPr="000B1C06">
        <w:rPr>
          <w:b/>
          <w:i/>
          <w:sz w:val="28"/>
          <w:szCs w:val="28"/>
        </w:rPr>
        <w:lastRenderedPageBreak/>
        <w:t>G</w:t>
      </w:r>
      <w:r w:rsidR="003E69AB" w:rsidRPr="000B1C06">
        <w:rPr>
          <w:b/>
          <w:i/>
          <w:sz w:val="28"/>
          <w:szCs w:val="28"/>
        </w:rPr>
        <w:t>lossary:</w:t>
      </w:r>
    </w:p>
    <w:p w:rsidR="003E69AB" w:rsidRPr="00FE4626" w:rsidRDefault="003E69AB" w:rsidP="00513BF0">
      <w:pPr>
        <w:rPr>
          <w:b/>
          <w:i/>
          <w:sz w:val="24"/>
        </w:rPr>
      </w:pPr>
    </w:p>
    <w:p w:rsidR="003E69AB" w:rsidRPr="00FE4626" w:rsidRDefault="003E69AB" w:rsidP="00513BF0">
      <w:pPr>
        <w:rPr>
          <w:rFonts w:ascii="Calibri" w:hAnsi="Calibri"/>
          <w:sz w:val="24"/>
          <w:szCs w:val="24"/>
        </w:rPr>
      </w:pPr>
      <w:r w:rsidRPr="00FE4626">
        <w:rPr>
          <w:rFonts w:ascii="Calibri" w:hAnsi="Calibri"/>
          <w:sz w:val="24"/>
          <w:szCs w:val="24"/>
        </w:rPr>
        <w:t>AHSC – An Academic Health Science Centre</w:t>
      </w:r>
      <w:r w:rsidR="001B427E" w:rsidRPr="00FE4626">
        <w:rPr>
          <w:rFonts w:ascii="Calibri" w:hAnsi="Calibri"/>
          <w:sz w:val="24"/>
          <w:szCs w:val="24"/>
        </w:rPr>
        <w:t xml:space="preserve"> (AHSC)</w:t>
      </w:r>
      <w:r w:rsidRPr="00FE4626">
        <w:t xml:space="preserve"> </w:t>
      </w:r>
      <w:r w:rsidRPr="00FE4626">
        <w:rPr>
          <w:rFonts w:ascii="Calibri" w:hAnsi="Calibri"/>
          <w:sz w:val="24"/>
          <w:szCs w:val="24"/>
        </w:rPr>
        <w:t>is a partnership between one or more universities and healthcare providers focusing on research, clinical services, education and training. AHSCs are intended to ensure that medical research breakthroughs lead to direct clinical benefits for patients</w:t>
      </w:r>
      <w:r w:rsidR="001B427E" w:rsidRPr="00FE4626">
        <w:rPr>
          <w:rFonts w:ascii="Calibri" w:hAnsi="Calibri"/>
          <w:sz w:val="24"/>
          <w:szCs w:val="24"/>
        </w:rPr>
        <w:t>.</w:t>
      </w:r>
    </w:p>
    <w:p w:rsidR="003E69AB" w:rsidRPr="00FE4626" w:rsidRDefault="003E69AB" w:rsidP="00513BF0">
      <w:pPr>
        <w:rPr>
          <w:rFonts w:ascii="Calibri" w:hAnsi="Calibri"/>
          <w:sz w:val="24"/>
          <w:szCs w:val="24"/>
        </w:rPr>
      </w:pPr>
    </w:p>
    <w:p w:rsidR="003E69AB" w:rsidRPr="00FE4626" w:rsidRDefault="003E69AB" w:rsidP="0083294F">
      <w:pPr>
        <w:rPr>
          <w:rFonts w:ascii="Calibri" w:hAnsi="Calibri"/>
          <w:sz w:val="24"/>
          <w:szCs w:val="24"/>
        </w:rPr>
      </w:pPr>
      <w:r w:rsidRPr="00FE4626">
        <w:rPr>
          <w:rFonts w:ascii="Calibri" w:hAnsi="Calibri"/>
          <w:sz w:val="24"/>
          <w:szCs w:val="24"/>
        </w:rPr>
        <w:t xml:space="preserve">AHSN </w:t>
      </w:r>
      <w:r w:rsidR="001B427E" w:rsidRPr="00FE4626">
        <w:rPr>
          <w:rFonts w:ascii="Calibri" w:hAnsi="Calibri"/>
          <w:sz w:val="24"/>
          <w:szCs w:val="24"/>
        </w:rPr>
        <w:t>–</w:t>
      </w:r>
      <w:r w:rsidRPr="00FE4626">
        <w:rPr>
          <w:rFonts w:ascii="Calibri" w:hAnsi="Calibri"/>
          <w:sz w:val="24"/>
          <w:szCs w:val="24"/>
        </w:rPr>
        <w:t xml:space="preserve"> Academic Health Science Networks (AHSN</w:t>
      </w:r>
      <w:r w:rsidR="001B427E" w:rsidRPr="00FE4626">
        <w:rPr>
          <w:rFonts w:ascii="Calibri" w:hAnsi="Calibri"/>
          <w:sz w:val="24"/>
          <w:szCs w:val="24"/>
        </w:rPr>
        <w:t>s</w:t>
      </w:r>
      <w:r w:rsidRPr="00FE4626">
        <w:rPr>
          <w:rFonts w:ascii="Calibri" w:hAnsi="Calibri"/>
          <w:sz w:val="24"/>
          <w:szCs w:val="24"/>
        </w:rPr>
        <w:t xml:space="preserve">) </w:t>
      </w:r>
      <w:r w:rsidR="00570317" w:rsidRPr="00FE4626">
        <w:rPr>
          <w:rFonts w:ascii="Calibri" w:hAnsi="Calibri"/>
          <w:sz w:val="24"/>
          <w:szCs w:val="24"/>
        </w:rPr>
        <w:t>have been crea</w:t>
      </w:r>
      <w:r w:rsidRPr="00FE4626">
        <w:rPr>
          <w:rFonts w:ascii="Calibri" w:hAnsi="Calibri"/>
          <w:sz w:val="24"/>
          <w:szCs w:val="24"/>
        </w:rPr>
        <w:t>ted to be the driving force behind the identification, adoption and dissemination of innovative healthcare in the NHS. Aligning education, clinical research, informatics, training and healthcare delivery, the shared goal of the regional AHSNs is to "improve patient and population health outcomes by translating research into practice and developing and implementing integrated health care systems".</w:t>
      </w:r>
    </w:p>
    <w:p w:rsidR="003E69AB" w:rsidRPr="00FE4626" w:rsidRDefault="003E69AB" w:rsidP="00513BF0">
      <w:pPr>
        <w:rPr>
          <w:rFonts w:ascii="Calibri" w:hAnsi="Calibri"/>
          <w:sz w:val="24"/>
          <w:szCs w:val="24"/>
        </w:rPr>
      </w:pPr>
    </w:p>
    <w:p w:rsidR="003E69AB" w:rsidRPr="00FE4626" w:rsidRDefault="003E69AB" w:rsidP="00513BF0">
      <w:pPr>
        <w:rPr>
          <w:rFonts w:ascii="Calibri" w:hAnsi="Calibri"/>
          <w:sz w:val="24"/>
          <w:szCs w:val="24"/>
        </w:rPr>
      </w:pPr>
      <w:r w:rsidRPr="00FE4626">
        <w:rPr>
          <w:rFonts w:ascii="Calibri" w:hAnsi="Calibri"/>
          <w:sz w:val="24"/>
          <w:szCs w:val="24"/>
        </w:rPr>
        <w:t xml:space="preserve">HEFCE </w:t>
      </w:r>
      <w:r w:rsidR="001B427E" w:rsidRPr="00FE4626">
        <w:rPr>
          <w:rFonts w:ascii="Calibri" w:hAnsi="Calibri"/>
          <w:sz w:val="24"/>
          <w:szCs w:val="24"/>
        </w:rPr>
        <w:t>–</w:t>
      </w:r>
      <w:r w:rsidRPr="00FE4626">
        <w:rPr>
          <w:rFonts w:ascii="Calibri" w:hAnsi="Calibri"/>
          <w:sz w:val="24"/>
          <w:szCs w:val="24"/>
        </w:rPr>
        <w:t xml:space="preserve"> The Higher Education Funding Council for England (HEFCE) promotes and funds high-quality, cost-effective teaching and research in universities and colleges in England, to meet the diverse needs of students, the economy and society.</w:t>
      </w:r>
    </w:p>
    <w:p w:rsidR="003E69AB" w:rsidRPr="00FE4626" w:rsidRDefault="003E69AB" w:rsidP="00513BF0">
      <w:pPr>
        <w:rPr>
          <w:rFonts w:ascii="Calibri" w:hAnsi="Calibri"/>
          <w:sz w:val="24"/>
          <w:szCs w:val="24"/>
        </w:rPr>
      </w:pPr>
    </w:p>
    <w:p w:rsidR="003E69AB" w:rsidRPr="0083294F" w:rsidRDefault="003E69AB" w:rsidP="00513BF0">
      <w:pPr>
        <w:rPr>
          <w:rFonts w:ascii="Calibri" w:hAnsi="Calibri"/>
          <w:sz w:val="24"/>
          <w:szCs w:val="24"/>
        </w:rPr>
      </w:pPr>
      <w:r w:rsidRPr="00FE4626">
        <w:rPr>
          <w:rFonts w:ascii="Calibri" w:hAnsi="Calibri"/>
          <w:sz w:val="24"/>
          <w:szCs w:val="24"/>
        </w:rPr>
        <w:t>TTOs – Technology Transfer Offices</w:t>
      </w:r>
      <w:r w:rsidR="001B427E" w:rsidRPr="00FE4626">
        <w:rPr>
          <w:rFonts w:ascii="Calibri" w:hAnsi="Calibri"/>
          <w:sz w:val="24"/>
          <w:szCs w:val="24"/>
        </w:rPr>
        <w:t xml:space="preserve"> (TTOs)</w:t>
      </w:r>
      <w:r w:rsidRPr="00FE4626">
        <w:rPr>
          <w:rFonts w:ascii="Calibri" w:hAnsi="Calibri"/>
          <w:sz w:val="24"/>
          <w:szCs w:val="24"/>
        </w:rPr>
        <w:t xml:space="preserve"> within organisations such as the AHSCs, where expertise and support for commercialisation is centred.</w:t>
      </w:r>
    </w:p>
    <w:sectPr w:rsidR="003E69AB" w:rsidRPr="0083294F" w:rsidSect="007320E3">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7758" w:rsidRDefault="00557758" w:rsidP="00513BF0">
      <w:r>
        <w:separator/>
      </w:r>
    </w:p>
  </w:endnote>
  <w:endnote w:type="continuationSeparator" w:id="0">
    <w:p w:rsidR="00557758" w:rsidRDefault="00557758" w:rsidP="00513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oundry Form Sans">
    <w:panose1 w:val="02000503050000020004"/>
    <w:charset w:val="00"/>
    <w:family w:val="auto"/>
    <w:pitch w:val="variable"/>
    <w:sig w:usb0="800000A7" w:usb1="0000004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7758" w:rsidRDefault="00557758">
    <w:pPr>
      <w:pStyle w:val="Footer"/>
    </w:pPr>
  </w:p>
  <w:p w:rsidR="00557758" w:rsidRDefault="00557758">
    <w:pPr>
      <w:pStyle w:val="Footer"/>
    </w:pPr>
  </w:p>
  <w:p w:rsidR="00557758" w:rsidRDefault="00557758">
    <w:pPr>
      <w:pStyle w:val="Footer"/>
    </w:pPr>
  </w:p>
  <w:p w:rsidR="00557758" w:rsidRDefault="005577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7758" w:rsidRDefault="0055775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7758" w:rsidRDefault="00557758">
    <w:pPr>
      <w:pStyle w:val="Footer"/>
      <w:jc w:val="center"/>
    </w:pPr>
  </w:p>
  <w:p w:rsidR="00557758" w:rsidRDefault="0055775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7758" w:rsidRDefault="005577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7758" w:rsidRDefault="00557758" w:rsidP="00513BF0">
      <w:r>
        <w:separator/>
      </w:r>
    </w:p>
  </w:footnote>
  <w:footnote w:type="continuationSeparator" w:id="0">
    <w:p w:rsidR="00557758" w:rsidRDefault="00557758" w:rsidP="00513BF0">
      <w:r>
        <w:continuationSeparator/>
      </w:r>
    </w:p>
  </w:footnote>
  <w:footnote w:id="1">
    <w:p w:rsidR="00557758" w:rsidRPr="000B70B1" w:rsidRDefault="00557758">
      <w:pPr>
        <w:pStyle w:val="FootnoteText"/>
        <w:rPr>
          <w:rFonts w:asciiTheme="minorHAnsi" w:hAnsiTheme="minorHAnsi"/>
        </w:rPr>
      </w:pPr>
      <w:r w:rsidRPr="000B70B1">
        <w:rPr>
          <w:rStyle w:val="FootnoteReference"/>
          <w:rFonts w:asciiTheme="minorHAnsi" w:hAnsiTheme="minorHAnsi"/>
        </w:rPr>
        <w:footnoteRef/>
      </w:r>
      <w:r w:rsidRPr="000B70B1">
        <w:rPr>
          <w:rFonts w:asciiTheme="minorHAnsi" w:hAnsiTheme="minorHAnsi"/>
        </w:rPr>
        <w:t xml:space="preserve"> All data in this table is subject to final verification.</w:t>
      </w:r>
    </w:p>
  </w:footnote>
  <w:footnote w:id="2">
    <w:p w:rsidR="00557758" w:rsidRPr="00925857" w:rsidRDefault="00557758">
      <w:pPr>
        <w:pStyle w:val="FootnoteText"/>
        <w:rPr>
          <w:rFonts w:asciiTheme="minorHAnsi" w:hAnsiTheme="minorHAnsi"/>
        </w:rPr>
      </w:pPr>
      <w:r w:rsidRPr="00925857">
        <w:rPr>
          <w:rStyle w:val="FootnoteReference"/>
          <w:rFonts w:asciiTheme="minorHAnsi" w:hAnsiTheme="minorHAnsi"/>
        </w:rPr>
        <w:footnoteRef/>
      </w:r>
      <w:r w:rsidRPr="00925857">
        <w:rPr>
          <w:rFonts w:asciiTheme="minorHAnsi" w:hAnsiTheme="minorHAnsi"/>
        </w:rPr>
        <w:t xml:space="preserve"> </w:t>
      </w:r>
      <w:proofErr w:type="gramStart"/>
      <w:r w:rsidRPr="00925857">
        <w:rPr>
          <w:rFonts w:asciiTheme="minorHAnsi" w:hAnsiTheme="minorHAnsi"/>
        </w:rPr>
        <w:t>Methodology of data collection to be confirmed.</w:t>
      </w:r>
      <w:proofErr w:type="gramEnd"/>
    </w:p>
  </w:footnote>
  <w:footnote w:id="3">
    <w:p w:rsidR="00557758" w:rsidRPr="00BE193A" w:rsidRDefault="00557758">
      <w:pPr>
        <w:pStyle w:val="FootnoteText"/>
        <w:rPr>
          <w:rFonts w:asciiTheme="minorHAnsi" w:hAnsiTheme="minorHAnsi"/>
        </w:rPr>
      </w:pPr>
      <w:r w:rsidRPr="00143181">
        <w:rPr>
          <w:rStyle w:val="FootnoteReference"/>
          <w:rFonts w:asciiTheme="minorHAnsi" w:hAnsiTheme="minorHAnsi"/>
        </w:rPr>
        <w:footnoteRef/>
      </w:r>
      <w:r w:rsidRPr="00143181">
        <w:rPr>
          <w:rFonts w:asciiTheme="minorHAnsi" w:hAnsiTheme="minorHAnsi"/>
        </w:rPr>
        <w:t xml:space="preserve"> Calculations are based on Year 1 FDI jobs. For the purposes of the final evaluation of the MedCity project, Year 3 FDI jobs data will be </w:t>
      </w:r>
      <w:proofErr w:type="gramStart"/>
      <w:r w:rsidRPr="00143181">
        <w:rPr>
          <w:rFonts w:asciiTheme="minorHAnsi" w:hAnsiTheme="minorHAnsi"/>
        </w:rPr>
        <w:t>used</w:t>
      </w:r>
      <w:r w:rsidRPr="00BE193A">
        <w:rPr>
          <w:rFonts w:asciiTheme="minorHAnsi" w:hAnsiTheme="minorHAnsi"/>
        </w:rPr>
        <w:t>,</w:t>
      </w:r>
      <w:proofErr w:type="gramEnd"/>
      <w:r>
        <w:rPr>
          <w:rFonts w:asciiTheme="minorHAnsi" w:eastAsia="Times New Roman" w:hAnsiTheme="minorHAnsi" w:cs="Arial"/>
          <w:color w:val="000000"/>
        </w:rPr>
        <w:t xml:space="preserve"> aligned</w:t>
      </w:r>
      <w:r w:rsidRPr="00BE193A">
        <w:rPr>
          <w:rFonts w:asciiTheme="minorHAnsi" w:eastAsia="Times New Roman" w:hAnsiTheme="minorHAnsi" w:cs="Arial"/>
          <w:color w:val="000000"/>
        </w:rPr>
        <w:t xml:space="preserve"> with the evaluation method of L</w:t>
      </w:r>
      <w:r>
        <w:rPr>
          <w:rFonts w:asciiTheme="minorHAnsi" w:eastAsia="Times New Roman" w:hAnsiTheme="minorHAnsi" w:cs="Arial"/>
          <w:color w:val="000000"/>
        </w:rPr>
        <w:t xml:space="preserve">ondon </w:t>
      </w:r>
      <w:r w:rsidRPr="00BE193A">
        <w:rPr>
          <w:rFonts w:asciiTheme="minorHAnsi" w:eastAsia="Times New Roman" w:hAnsiTheme="minorHAnsi" w:cs="Arial"/>
          <w:color w:val="000000"/>
        </w:rPr>
        <w:t>&amp;</w:t>
      </w:r>
      <w:r>
        <w:rPr>
          <w:rFonts w:asciiTheme="minorHAnsi" w:eastAsia="Times New Roman" w:hAnsiTheme="minorHAnsi" w:cs="Arial"/>
          <w:color w:val="000000"/>
        </w:rPr>
        <w:t xml:space="preserve"> </w:t>
      </w:r>
      <w:r w:rsidRPr="00BE193A">
        <w:rPr>
          <w:rFonts w:asciiTheme="minorHAnsi" w:eastAsia="Times New Roman" w:hAnsiTheme="minorHAnsi" w:cs="Arial"/>
          <w:color w:val="000000"/>
        </w:rPr>
        <w:t>P</w:t>
      </w:r>
      <w:r>
        <w:rPr>
          <w:rFonts w:asciiTheme="minorHAnsi" w:eastAsia="Times New Roman" w:hAnsiTheme="minorHAnsi" w:cs="Arial"/>
          <w:color w:val="000000"/>
        </w:rPr>
        <w:t>artners</w:t>
      </w:r>
      <w:r w:rsidRPr="00BE193A">
        <w:rPr>
          <w:rFonts w:asciiTheme="minorHAnsi" w:eastAsia="Times New Roman" w:hAnsiTheme="minorHAnsi" w:cs="Arial"/>
          <w:color w:val="000000"/>
        </w:rPr>
        <w:t xml:space="preserve"> in assessing the impact of inward FDI</w:t>
      </w:r>
      <w:r>
        <w:rPr>
          <w:rFonts w:asciiTheme="minorHAnsi" w:eastAsia="Times New Roman" w:hAnsiTheme="minorHAnsi" w:cs="Arial"/>
          <w:color w:val="000000"/>
        </w:rPr>
        <w:t>.</w:t>
      </w:r>
    </w:p>
  </w:footnote>
  <w:footnote w:id="4">
    <w:p w:rsidR="00557758" w:rsidRPr="00DB1467" w:rsidRDefault="00557758" w:rsidP="007E23AF">
      <w:pPr>
        <w:rPr>
          <w:rFonts w:asciiTheme="minorHAnsi" w:hAnsiTheme="minorHAnsi"/>
          <w:szCs w:val="20"/>
        </w:rPr>
      </w:pPr>
      <w:r w:rsidRPr="00DB1467">
        <w:rPr>
          <w:rStyle w:val="FootnoteReference"/>
          <w:rFonts w:asciiTheme="minorHAnsi" w:hAnsiTheme="minorHAnsi"/>
        </w:rPr>
        <w:footnoteRef/>
      </w:r>
      <w:r w:rsidRPr="00DB1467">
        <w:rPr>
          <w:rFonts w:asciiTheme="minorHAnsi" w:hAnsiTheme="minorHAnsi"/>
        </w:rPr>
        <w:t xml:space="preserve"> A job-year</w:t>
      </w:r>
      <w:r w:rsidRPr="00DB1467">
        <w:rPr>
          <w:rFonts w:asciiTheme="minorHAnsi" w:hAnsiTheme="minorHAnsi"/>
          <w:b/>
          <w:bCs/>
          <w:i/>
          <w:iCs/>
        </w:rPr>
        <w:t xml:space="preserve"> </w:t>
      </w:r>
      <w:r w:rsidRPr="00DB1467">
        <w:rPr>
          <w:rFonts w:asciiTheme="minorHAnsi" w:hAnsiTheme="minorHAnsi"/>
        </w:rPr>
        <w:t xml:space="preserve">may be defined as full-time work for a year. The job benefits of a project with, say, five years of work will be a series of job years, each discounted by the Treasury Green Book discount rate of 3.5% in real terms from the start of project funding. “Cumulative discounted job years” is the cumulative sum of the present value of the jobs expected to be </w:t>
      </w:r>
      <w:r>
        <w:rPr>
          <w:rFonts w:asciiTheme="minorHAnsi" w:hAnsiTheme="minorHAnsi"/>
        </w:rPr>
        <w:t>created as a result of</w:t>
      </w:r>
      <w:r w:rsidRPr="00DB1467">
        <w:rPr>
          <w:rFonts w:asciiTheme="minorHAnsi" w:hAnsiTheme="minorHAnsi"/>
        </w:rPr>
        <w:t xml:space="preserve"> project funding (hence additional job creation is realised).</w:t>
      </w:r>
    </w:p>
  </w:footnote>
  <w:footnote w:id="5">
    <w:p w:rsidR="00557758" w:rsidRPr="00413AFA" w:rsidRDefault="00557758" w:rsidP="007E23AF">
      <w:pPr>
        <w:pStyle w:val="FootnoteText"/>
        <w:rPr>
          <w:rFonts w:asciiTheme="minorHAnsi" w:hAnsiTheme="minorHAnsi"/>
        </w:rPr>
      </w:pPr>
      <w:r w:rsidRPr="00411564">
        <w:rPr>
          <w:rStyle w:val="FootnoteReference"/>
          <w:rFonts w:asciiTheme="minorHAnsi" w:hAnsiTheme="minorHAnsi"/>
        </w:rPr>
        <w:footnoteRef/>
      </w:r>
      <w:r w:rsidRPr="00411564">
        <w:rPr>
          <w:rFonts w:asciiTheme="minorHAnsi" w:hAnsiTheme="minorHAnsi"/>
        </w:rPr>
        <w:t xml:space="preserve"> The GVA per workforce job in the life sciences sector is est</w:t>
      </w:r>
      <w:r>
        <w:rPr>
          <w:rFonts w:asciiTheme="minorHAnsi" w:hAnsiTheme="minorHAnsi"/>
        </w:rPr>
        <w:t>imated at £87,200 in 2015</w:t>
      </w:r>
      <w:r w:rsidRPr="00411564">
        <w:rPr>
          <w:rFonts w:asciiTheme="minorHAnsi" w:hAnsiTheme="minorHAnsi"/>
        </w:rPr>
        <w:t xml:space="preserve"> prices, based on a methodology developed by GLA Economics using data from the Office for National Statistics</w:t>
      </w:r>
      <w:r>
        <w:rPr>
          <w:rFonts w:asciiTheme="minorHAnsi" w:hAnsiTheme="minorHAnsi"/>
        </w:rPr>
        <w:t xml:space="preserve"> (ONS)</w:t>
      </w:r>
      <w:r w:rsidRPr="00411564">
        <w:rPr>
          <w:rFonts w:asciiTheme="minorHAnsi" w:hAnsiTheme="minorHAnsi"/>
        </w:rPr>
        <w:t>.</w:t>
      </w:r>
      <w:r>
        <w:rPr>
          <w:rFonts w:asciiTheme="minorHAnsi" w:hAnsiTheme="minorHAnsi"/>
        </w:rPr>
        <w:t xml:space="preserve"> </w:t>
      </w:r>
      <w:r w:rsidRPr="00411564">
        <w:rPr>
          <w:rFonts w:asciiTheme="minorHAnsi" w:hAnsiTheme="minorHAnsi"/>
        </w:rPr>
        <w:t xml:space="preserve">Life sciences is not a specific sector within the Standard Industrial Classification </w:t>
      </w:r>
      <w:r>
        <w:rPr>
          <w:rFonts w:asciiTheme="minorHAnsi" w:hAnsiTheme="minorHAnsi"/>
        </w:rPr>
        <w:t xml:space="preserve">(SIC) </w:t>
      </w:r>
      <w:r w:rsidRPr="00411564">
        <w:rPr>
          <w:rFonts w:asciiTheme="minorHAnsi" w:hAnsiTheme="minorHAnsi"/>
        </w:rPr>
        <w:t xml:space="preserve">of the ONS, and has been based upon selecting </w:t>
      </w:r>
      <w:r w:rsidRPr="00413AFA">
        <w:rPr>
          <w:rFonts w:asciiTheme="minorHAnsi" w:hAnsiTheme="minorHAnsi"/>
        </w:rPr>
        <w:t xml:space="preserve">individual industrial codes which best match the activities within life sciences (particularly parts of divisions 21 on manufacture of pharmaceutical products, and part of division 72 on scientific research and development). </w:t>
      </w:r>
      <w:r>
        <w:rPr>
          <w:rFonts w:asciiTheme="minorHAnsi" w:hAnsiTheme="minorHAnsi"/>
        </w:rPr>
        <w:t xml:space="preserve">The SIC codes used are felt to the most relevant to FDI; other investments – such as investment in digital health, or private sector investment in healthcare – have not been included. </w:t>
      </w:r>
      <w:r w:rsidRPr="00413AFA">
        <w:rPr>
          <w:rFonts w:asciiTheme="minorHAnsi" w:hAnsiTheme="minorHAnsi"/>
        </w:rPr>
        <w:t>The methodology used towards these estimates is to be published in a forthcoming GLA Economics Working Paper “Gross Value Added per workforce job in London, the regions and the UK” in early 2015.</w:t>
      </w:r>
    </w:p>
  </w:footnote>
  <w:footnote w:id="6">
    <w:p w:rsidR="00557758" w:rsidRPr="00DB1467" w:rsidRDefault="00557758" w:rsidP="007E23AF">
      <w:pPr>
        <w:rPr>
          <w:color w:val="1F497D"/>
        </w:rPr>
      </w:pPr>
      <w:r w:rsidRPr="00616BD8">
        <w:rPr>
          <w:rStyle w:val="FootnoteReference"/>
          <w:rFonts w:asciiTheme="minorHAnsi" w:hAnsiTheme="minorHAnsi"/>
        </w:rPr>
        <w:footnoteRef/>
      </w:r>
      <w:r w:rsidRPr="00616BD8">
        <w:rPr>
          <w:rFonts w:asciiTheme="minorHAnsi" w:hAnsiTheme="minorHAnsi"/>
        </w:rPr>
        <w:t xml:space="preserve"> Average of 6 years of</w:t>
      </w:r>
      <w:r>
        <w:rPr>
          <w:rFonts w:asciiTheme="minorHAnsi" w:hAnsiTheme="minorHAnsi"/>
        </w:rPr>
        <w:t xml:space="preserve"> Year 1 FDI jobs data from London &amp; Partners, including</w:t>
      </w:r>
      <w:r w:rsidRPr="00616BD8">
        <w:rPr>
          <w:rFonts w:asciiTheme="minorHAnsi" w:hAnsiTheme="minorHAnsi"/>
        </w:rPr>
        <w:t xml:space="preserve"> new businesses coming to London and growth projects</w:t>
      </w:r>
      <w:r>
        <w:rPr>
          <w:rFonts w:asciiTheme="minorHAnsi" w:hAnsiTheme="minorHAnsi"/>
        </w:rPr>
        <w:t xml:space="preserve">. </w:t>
      </w:r>
      <w:r w:rsidRPr="00592CA1">
        <w:rPr>
          <w:rFonts w:asciiTheme="minorHAnsi" w:hAnsiTheme="minorHAnsi"/>
        </w:rPr>
        <w:t>The</w:t>
      </w:r>
      <w:r>
        <w:rPr>
          <w:rFonts w:asciiTheme="minorHAnsi" w:hAnsiTheme="minorHAnsi"/>
        </w:rPr>
        <w:t>se jobs are in life sciences. Data is gathered from an FDI questionnaire and</w:t>
      </w:r>
      <w:r w:rsidRPr="00592CA1">
        <w:rPr>
          <w:rFonts w:asciiTheme="minorHAnsi" w:hAnsiTheme="minorHAnsi"/>
        </w:rPr>
        <w:t xml:space="preserve"> a manual assessment of the sector</w:t>
      </w:r>
      <w:r>
        <w:rPr>
          <w:rFonts w:asciiTheme="minorHAnsi" w:hAnsiTheme="minorHAnsi"/>
        </w:rPr>
        <w:t xml:space="preserve"> where required.</w:t>
      </w:r>
    </w:p>
  </w:footnote>
  <w:footnote w:id="7">
    <w:p w:rsidR="00557758" w:rsidRPr="00413AFA" w:rsidRDefault="00557758" w:rsidP="007E23AF">
      <w:pPr>
        <w:pStyle w:val="FootnoteText"/>
        <w:rPr>
          <w:rFonts w:asciiTheme="minorHAnsi" w:hAnsiTheme="minorHAnsi"/>
        </w:rPr>
      </w:pPr>
      <w:r w:rsidRPr="00413AFA">
        <w:rPr>
          <w:rStyle w:val="FootnoteReference"/>
          <w:rFonts w:asciiTheme="minorHAnsi" w:hAnsiTheme="minorHAnsi"/>
        </w:rPr>
        <w:footnoteRef/>
      </w:r>
      <w:r w:rsidRPr="00413AFA">
        <w:rPr>
          <w:rFonts w:asciiTheme="minorHAnsi" w:hAnsiTheme="minorHAnsi"/>
        </w:rPr>
        <w:t xml:space="preserve"> </w:t>
      </w:r>
      <w:proofErr w:type="gramStart"/>
      <w:r>
        <w:rPr>
          <w:rFonts w:asciiTheme="minorHAnsi" w:hAnsiTheme="minorHAnsi"/>
        </w:rPr>
        <w:t>Year 1 FDI jobs.</w:t>
      </w:r>
      <w:proofErr w:type="gramEnd"/>
      <w:r>
        <w:rPr>
          <w:rFonts w:asciiTheme="minorHAnsi" w:hAnsiTheme="minorHAnsi"/>
        </w:rPr>
        <w:t xml:space="preserve"> </w:t>
      </w:r>
      <w:r w:rsidRPr="00413AFA">
        <w:rPr>
          <w:rFonts w:asciiTheme="minorHAnsi" w:hAnsiTheme="minorHAnsi"/>
        </w:rPr>
        <w:t xml:space="preserve">This figure will include jobs from </w:t>
      </w:r>
      <w:proofErr w:type="spellStart"/>
      <w:r w:rsidRPr="00413AFA">
        <w:rPr>
          <w:rFonts w:asciiTheme="minorHAnsi" w:hAnsiTheme="minorHAnsi"/>
        </w:rPr>
        <w:t>FDI</w:t>
      </w:r>
      <w:proofErr w:type="spellEnd"/>
      <w:r w:rsidRPr="00413AFA">
        <w:rPr>
          <w:rFonts w:asciiTheme="minorHAnsi" w:hAnsiTheme="minorHAnsi"/>
        </w:rPr>
        <w:t xml:space="preserve"> projects where MedCity has played a brokerage role. It is inappropriate to devote excessive effort to determining the allocation of these jobs between L&amp;P and MedCity and so the FDI jobs will be reported by MedCity but should be considered within L&amp;P’s target.</w:t>
      </w:r>
    </w:p>
  </w:footnote>
  <w:footnote w:id="8">
    <w:p w:rsidR="00557758" w:rsidRDefault="00557758" w:rsidP="007E23AF">
      <w:pPr>
        <w:pStyle w:val="FootnoteText"/>
      </w:pPr>
      <w:r>
        <w:rPr>
          <w:rStyle w:val="FootnoteReference"/>
        </w:rPr>
        <w:footnoteRef/>
      </w:r>
      <w:r>
        <w:t xml:space="preserve"> </w:t>
      </w:r>
      <w:r w:rsidRPr="00DF028D">
        <w:rPr>
          <w:rFonts w:asciiTheme="minorHAnsi" w:hAnsiTheme="minorHAnsi"/>
        </w:rPr>
        <w:t>No. of jobs recorded using L&amp;P’s FDI questionnaire on life science investment and job creation.</w:t>
      </w:r>
      <w:r>
        <w:t xml:space="preserve"> </w:t>
      </w:r>
    </w:p>
  </w:footnote>
  <w:footnote w:id="9">
    <w:p w:rsidR="00557758" w:rsidRDefault="00557758" w:rsidP="007E23AF">
      <w:pPr>
        <w:pStyle w:val="FootnoteText"/>
      </w:pPr>
      <w:r>
        <w:rPr>
          <w:rStyle w:val="FootnoteReference"/>
        </w:rPr>
        <w:footnoteRef/>
      </w:r>
      <w:r>
        <w:t xml:space="preserve"> </w:t>
      </w:r>
      <w:r>
        <w:rPr>
          <w:rFonts w:asciiTheme="minorHAnsi" w:hAnsiTheme="minorHAnsi"/>
        </w:rPr>
        <w:t xml:space="preserve">The numbers of spinouts, patents filed and licences awarded are expected to be cyclical within the forecast time horizon; </w:t>
      </w:r>
      <w:r>
        <w:rPr>
          <w:rFonts w:asciiTheme="minorHAnsi" w:eastAsiaTheme="minorHAnsi" w:hAnsiTheme="minorHAnsi" w:cstheme="minorBidi"/>
          <w:bCs/>
        </w:rPr>
        <w:t>i</w:t>
      </w:r>
      <w:r w:rsidRPr="00413AFA">
        <w:rPr>
          <w:rFonts w:asciiTheme="minorHAnsi" w:eastAsiaTheme="minorHAnsi" w:hAnsiTheme="minorHAnsi" w:cstheme="minorBidi"/>
          <w:bCs/>
        </w:rPr>
        <w:t>t should be expected that the projected total</w:t>
      </w:r>
      <w:r>
        <w:rPr>
          <w:rFonts w:asciiTheme="minorHAnsi" w:eastAsiaTheme="minorHAnsi" w:hAnsiTheme="minorHAnsi" w:cstheme="minorBidi"/>
          <w:bCs/>
        </w:rPr>
        <w:t>s</w:t>
      </w:r>
      <w:r w:rsidRPr="00413AFA">
        <w:rPr>
          <w:rFonts w:asciiTheme="minorHAnsi" w:eastAsiaTheme="minorHAnsi" w:hAnsiTheme="minorHAnsi" w:cstheme="minorBidi"/>
          <w:bCs/>
        </w:rPr>
        <w:t xml:space="preserve"> over the period </w:t>
      </w:r>
      <w:r>
        <w:rPr>
          <w:rFonts w:asciiTheme="minorHAnsi" w:eastAsiaTheme="minorHAnsi" w:hAnsiTheme="minorHAnsi" w:cstheme="minorBidi"/>
          <w:bCs/>
        </w:rPr>
        <w:t>will</w:t>
      </w:r>
      <w:r w:rsidRPr="00413AFA">
        <w:rPr>
          <w:rFonts w:asciiTheme="minorHAnsi" w:eastAsiaTheme="minorHAnsi" w:hAnsiTheme="minorHAnsi" w:cstheme="minorBidi"/>
          <w:bCs/>
        </w:rPr>
        <w:t xml:space="preserve"> have a higher confidence level than the</w:t>
      </w:r>
      <w:r w:rsidRPr="00413AFA">
        <w:rPr>
          <w:rFonts w:asciiTheme="minorHAnsi" w:eastAsiaTheme="minorHAnsi" w:hAnsiTheme="minorHAnsi" w:cstheme="minorBidi"/>
          <w:b/>
          <w:bCs/>
        </w:rPr>
        <w:t xml:space="preserve"> </w:t>
      </w:r>
      <w:r>
        <w:rPr>
          <w:rFonts w:asciiTheme="minorHAnsi" w:eastAsiaTheme="minorHAnsi" w:hAnsiTheme="minorHAnsi" w:cstheme="minorBidi"/>
          <w:bCs/>
        </w:rPr>
        <w:t xml:space="preserve">number </w:t>
      </w:r>
      <w:r w:rsidRPr="00413AFA">
        <w:rPr>
          <w:rFonts w:asciiTheme="minorHAnsi" w:eastAsiaTheme="minorHAnsi" w:hAnsiTheme="minorHAnsi" w:cstheme="minorBidi"/>
          <w:bCs/>
        </w:rPr>
        <w:t>being</w:t>
      </w:r>
      <w:r w:rsidRPr="00413AFA">
        <w:rPr>
          <w:rFonts w:asciiTheme="minorHAnsi" w:eastAsiaTheme="minorHAnsi" w:hAnsiTheme="minorHAnsi" w:cstheme="minorBidi"/>
          <w:b/>
          <w:bCs/>
        </w:rPr>
        <w:t xml:space="preserve"> </w:t>
      </w:r>
      <w:r w:rsidRPr="00413AFA">
        <w:rPr>
          <w:rFonts w:asciiTheme="minorHAnsi" w:eastAsiaTheme="minorHAnsi" w:hAnsiTheme="minorHAnsi" w:cstheme="minorBidi"/>
          <w:bCs/>
        </w:rPr>
        <w:t>achieved in any one year.</w:t>
      </w:r>
      <w:r>
        <w:rPr>
          <w:rFonts w:asciiTheme="minorHAnsi" w:eastAsiaTheme="minorHAnsi" w:hAnsiTheme="minorHAnsi" w:cstheme="minorBidi"/>
          <w:bCs/>
        </w:rPr>
        <w:t xml:space="preserve"> </w:t>
      </w:r>
      <w:r w:rsidRPr="009A4C14">
        <w:rPr>
          <w:rFonts w:asciiTheme="minorHAnsi" w:hAnsiTheme="minorHAnsi"/>
        </w:rPr>
        <w:t>Given the lead times around innovation</w:t>
      </w:r>
      <w:r>
        <w:rPr>
          <w:rFonts w:asciiTheme="minorHAnsi" w:hAnsiTheme="minorHAnsi"/>
        </w:rPr>
        <w:t>, a lagging effect of MedCity influence should be expected.</w:t>
      </w:r>
    </w:p>
  </w:footnote>
  <w:footnote w:id="10">
    <w:p w:rsidR="00557758" w:rsidRPr="00333FC1" w:rsidRDefault="00557758" w:rsidP="007E23AF">
      <w:pPr>
        <w:pStyle w:val="FootnoteText"/>
        <w:rPr>
          <w:rFonts w:asciiTheme="minorHAnsi" w:hAnsiTheme="minorHAnsi"/>
          <w:color w:val="FF0000"/>
        </w:rPr>
      </w:pPr>
      <w:r w:rsidRPr="00413AFA">
        <w:rPr>
          <w:rStyle w:val="FootnoteReference"/>
          <w:rFonts w:asciiTheme="minorHAnsi" w:hAnsiTheme="minorHAnsi"/>
        </w:rPr>
        <w:footnoteRef/>
      </w:r>
      <w:r w:rsidRPr="00413AFA">
        <w:rPr>
          <w:rFonts w:asciiTheme="minorHAnsi" w:hAnsiTheme="minorHAnsi"/>
        </w:rPr>
        <w:t xml:space="preserve"> </w:t>
      </w:r>
      <w:r>
        <w:rPr>
          <w:rFonts w:asciiTheme="minorHAnsi" w:hAnsiTheme="minorHAnsi"/>
        </w:rPr>
        <w:t>The o</w:t>
      </w:r>
      <w:r w:rsidRPr="00413AFA">
        <w:rPr>
          <w:rFonts w:asciiTheme="minorHAnsi" w:hAnsiTheme="minorHAnsi"/>
        </w:rPr>
        <w:t xml:space="preserve">verwhelming majority of spinouts </w:t>
      </w:r>
      <w:r>
        <w:rPr>
          <w:rFonts w:asciiTheme="minorHAnsi" w:hAnsiTheme="minorHAnsi"/>
        </w:rPr>
        <w:t xml:space="preserve">in the baseline data </w:t>
      </w:r>
      <w:r w:rsidRPr="00413AFA">
        <w:rPr>
          <w:rFonts w:asciiTheme="minorHAnsi" w:hAnsiTheme="minorHAnsi"/>
        </w:rPr>
        <w:t>were from</w:t>
      </w:r>
      <w:r>
        <w:rPr>
          <w:rFonts w:asciiTheme="minorHAnsi" w:hAnsiTheme="minorHAnsi"/>
        </w:rPr>
        <w:t xml:space="preserve"> one AHSC.</w:t>
      </w:r>
    </w:p>
  </w:footnote>
  <w:footnote w:id="11">
    <w:p w:rsidR="00557758" w:rsidRPr="00413AFA" w:rsidRDefault="00557758" w:rsidP="007E23AF">
      <w:pPr>
        <w:pStyle w:val="FootnoteText"/>
        <w:rPr>
          <w:rFonts w:asciiTheme="minorHAnsi" w:hAnsiTheme="minorHAnsi"/>
        </w:rPr>
      </w:pPr>
      <w:r w:rsidRPr="00413AFA">
        <w:rPr>
          <w:rStyle w:val="FootnoteReference"/>
          <w:rFonts w:asciiTheme="minorHAnsi" w:hAnsiTheme="minorHAnsi"/>
        </w:rPr>
        <w:footnoteRef/>
      </w:r>
      <w:r w:rsidRPr="00413AFA">
        <w:rPr>
          <w:rFonts w:asciiTheme="minorHAnsi" w:hAnsiTheme="minorHAnsi"/>
        </w:rPr>
        <w:t xml:space="preserve"> </w:t>
      </w:r>
      <w:r>
        <w:rPr>
          <w:rFonts w:asciiTheme="minorHAnsi" w:hAnsiTheme="minorHAnsi"/>
        </w:rPr>
        <w:t xml:space="preserve">MedCity will monitor spinouts from the 2012-13 cohort onwards, and report on retention in the GSE as part of a longitudinal study. </w:t>
      </w:r>
    </w:p>
  </w:footnote>
  <w:footnote w:id="12">
    <w:p w:rsidR="00557758" w:rsidRPr="00FD0A0E" w:rsidRDefault="00557758" w:rsidP="007E23AF">
      <w:pPr>
        <w:pStyle w:val="FootnoteText"/>
        <w:rPr>
          <w:rFonts w:asciiTheme="minorHAnsi" w:hAnsiTheme="minorHAnsi"/>
        </w:rPr>
      </w:pPr>
      <w:r w:rsidRPr="00FD0A0E">
        <w:rPr>
          <w:rStyle w:val="FootnoteReference"/>
          <w:rFonts w:asciiTheme="minorHAnsi" w:hAnsiTheme="minorHAnsi"/>
        </w:rPr>
        <w:footnoteRef/>
      </w:r>
      <w:r w:rsidRPr="00FD0A0E">
        <w:rPr>
          <w:rFonts w:asciiTheme="minorHAnsi" w:hAnsiTheme="minorHAnsi"/>
        </w:rPr>
        <w:t xml:space="preserve"> </w:t>
      </w:r>
      <w:r w:rsidRPr="009A4C14">
        <w:rPr>
          <w:rFonts w:asciiTheme="minorHAnsi" w:hAnsiTheme="minorHAnsi"/>
        </w:rPr>
        <w:t>Most of the licences awarded in the base</w:t>
      </w:r>
      <w:r>
        <w:rPr>
          <w:rFonts w:asciiTheme="minorHAnsi" w:hAnsiTheme="minorHAnsi"/>
        </w:rPr>
        <w:t>line data are from one AHSC</w:t>
      </w:r>
      <w:r w:rsidRPr="009A4C14">
        <w:rPr>
          <w:rFonts w:asciiTheme="minorHAnsi" w:hAnsiTheme="minorHAnsi"/>
        </w:rPr>
        <w:t>.</w:t>
      </w:r>
      <w:r w:rsidRPr="00FD0A0E">
        <w:rPr>
          <w:rFonts w:asciiTheme="minorHAnsi" w:hAnsiTheme="minorHAnsi"/>
        </w:rPr>
        <w:t xml:space="preserve"> </w:t>
      </w:r>
    </w:p>
  </w:footnote>
  <w:footnote w:id="13">
    <w:p w:rsidR="00557758" w:rsidRPr="00FD0A0E" w:rsidRDefault="00557758" w:rsidP="007E23AF">
      <w:pPr>
        <w:pStyle w:val="FootnoteText"/>
        <w:rPr>
          <w:rFonts w:asciiTheme="minorHAnsi" w:hAnsiTheme="minorHAnsi"/>
          <w:highlight w:val="yellow"/>
        </w:rPr>
      </w:pPr>
      <w:r w:rsidRPr="00FD0A0E">
        <w:rPr>
          <w:rStyle w:val="FootnoteReference"/>
          <w:rFonts w:asciiTheme="minorHAnsi" w:hAnsiTheme="minorHAnsi"/>
        </w:rPr>
        <w:footnoteRef/>
      </w:r>
      <w:r w:rsidRPr="00FD0A0E">
        <w:rPr>
          <w:rFonts w:asciiTheme="minorHAnsi" w:hAnsiTheme="minorHAnsi"/>
        </w:rPr>
        <w:t xml:space="preserve"> Inter-institutional or inter-disciplinary projects generated through the MedCity seed funding activity.</w:t>
      </w:r>
    </w:p>
  </w:footnote>
  <w:footnote w:id="14">
    <w:p w:rsidR="00557758" w:rsidRPr="00797351" w:rsidRDefault="00557758" w:rsidP="007E23AF">
      <w:pPr>
        <w:pStyle w:val="FootnoteText"/>
      </w:pPr>
      <w:r w:rsidRPr="00FD0A0E">
        <w:rPr>
          <w:rStyle w:val="FootnoteReference"/>
          <w:rFonts w:asciiTheme="minorHAnsi" w:hAnsiTheme="minorHAnsi"/>
        </w:rPr>
        <w:footnoteRef/>
      </w:r>
      <w:r>
        <w:rPr>
          <w:rFonts w:asciiTheme="minorHAnsi" w:hAnsiTheme="minorHAnsi"/>
        </w:rPr>
        <w:t xml:space="preserve"> </w:t>
      </w:r>
      <w:r w:rsidRPr="00797351">
        <w:rPr>
          <w:rFonts w:ascii="Calibri" w:hAnsi="Calibri"/>
        </w:rPr>
        <w:t>This is a MedCity indicator for which NIHR data will be used to measure growth as a surrogate marker. Baseline data is for all Phase II-IV commercial, open recruiting studies within the NIHR portfolio, that are being conducted in the Greater London area. Further data is being sought from the London AHSNs on the number of clinical trials outside of the NIHR portfolio; this data may assist in providing a wider picture of commercial clinical trials that are active within Greater London. This indicator may be revised accordingly.</w:t>
      </w:r>
    </w:p>
  </w:footnote>
  <w:footnote w:id="15">
    <w:p w:rsidR="00557758" w:rsidRDefault="00557758" w:rsidP="007E23AF">
      <w:pPr>
        <w:pStyle w:val="FootnoteText"/>
      </w:pPr>
      <w:r>
        <w:rPr>
          <w:rStyle w:val="FootnoteReference"/>
        </w:rPr>
        <w:footnoteRef/>
      </w:r>
      <w:r>
        <w:t xml:space="preserve"> </w:t>
      </w:r>
      <w:r w:rsidRPr="00714244">
        <w:rPr>
          <w:rFonts w:asciiTheme="minorHAnsi" w:hAnsiTheme="minorHAnsi" w:cs="Arial"/>
        </w:rPr>
        <w:t>2013/14 figure</w:t>
      </w:r>
      <w:r>
        <w:rPr>
          <w:rFonts w:asciiTheme="minorHAnsi" w:hAnsiTheme="minorHAnsi" w:cs="Arial"/>
        </w:rPr>
        <w:t xml:space="preserve"> – baseline to be confirmed.</w:t>
      </w:r>
    </w:p>
  </w:footnote>
  <w:footnote w:id="16">
    <w:p w:rsidR="00557758" w:rsidRPr="00797351" w:rsidRDefault="00557758" w:rsidP="007E23AF">
      <w:pPr>
        <w:pStyle w:val="FootnoteText"/>
        <w:rPr>
          <w:rFonts w:asciiTheme="minorHAnsi" w:hAnsiTheme="minorHAnsi"/>
        </w:rPr>
      </w:pPr>
      <w:r w:rsidRPr="00797351">
        <w:rPr>
          <w:rStyle w:val="FootnoteReference"/>
          <w:rFonts w:asciiTheme="minorHAnsi" w:hAnsiTheme="minorHAnsi"/>
        </w:rPr>
        <w:footnoteRef/>
      </w:r>
      <w:r w:rsidRPr="00797351">
        <w:rPr>
          <w:rFonts w:asciiTheme="minorHAnsi" w:hAnsiTheme="minorHAnsi"/>
        </w:rPr>
        <w:t xml:space="preserve"> This is a MedCity indicator for which NIHR data will be used to measure growth as a surrogate marker. Baseline data is for all Phase II-IV commercial, open recruiting studies within the NIHR portfolio, that are being conducted in the Greater London area. Further data is being sought from the London AHSNs on clinical trial patient recruitment outside of the NIHR portfolio; this data may assist in providing a wider picture of commercial clinical trials that are active in Greater London. This indicator may be revised accordingly.</w:t>
      </w:r>
    </w:p>
  </w:footnote>
  <w:footnote w:id="17">
    <w:p w:rsidR="00557758" w:rsidRDefault="00557758" w:rsidP="007E23AF">
      <w:pPr>
        <w:pStyle w:val="FootnoteText"/>
      </w:pPr>
      <w:r>
        <w:rPr>
          <w:rStyle w:val="FootnoteReference"/>
        </w:rPr>
        <w:footnoteRef/>
      </w:r>
      <w:r>
        <w:t xml:space="preserve"> </w:t>
      </w:r>
      <w:r w:rsidRPr="00714244">
        <w:rPr>
          <w:rFonts w:asciiTheme="minorHAnsi" w:hAnsiTheme="minorHAnsi" w:cs="Arial"/>
        </w:rPr>
        <w:t>2013/14 figure</w:t>
      </w:r>
      <w:r>
        <w:rPr>
          <w:rFonts w:asciiTheme="minorHAnsi" w:hAnsiTheme="minorHAnsi" w:cs="Arial"/>
        </w:rPr>
        <w:t xml:space="preserve"> – baseline to be confirmed.</w:t>
      </w:r>
    </w:p>
  </w:footnote>
  <w:footnote w:id="18">
    <w:p w:rsidR="00557758" w:rsidRPr="006A472A" w:rsidRDefault="00557758">
      <w:pPr>
        <w:pStyle w:val="FootnoteText"/>
        <w:rPr>
          <w:rFonts w:asciiTheme="minorHAnsi" w:hAnsiTheme="minorHAnsi"/>
        </w:rPr>
      </w:pPr>
      <w:r w:rsidRPr="006A472A">
        <w:rPr>
          <w:rStyle w:val="FootnoteReference"/>
          <w:rFonts w:asciiTheme="minorHAnsi" w:hAnsiTheme="minorHAnsi"/>
        </w:rPr>
        <w:footnoteRef/>
      </w:r>
      <w:r w:rsidRPr="006A472A">
        <w:rPr>
          <w:rFonts w:asciiTheme="minorHAnsi" w:hAnsiTheme="minorHAnsi"/>
        </w:rPr>
        <w:t xml:space="preserve"> To be matched by life science cluster participants.</w:t>
      </w:r>
    </w:p>
  </w:footnote>
  <w:footnote w:id="19">
    <w:p w:rsidR="00557758" w:rsidRPr="006A472A" w:rsidRDefault="00557758" w:rsidP="006A472A">
      <w:pPr>
        <w:pStyle w:val="FootnoteText"/>
        <w:rPr>
          <w:rFonts w:asciiTheme="minorHAnsi" w:hAnsiTheme="minorHAnsi"/>
        </w:rPr>
      </w:pPr>
      <w:r w:rsidRPr="006A472A">
        <w:rPr>
          <w:rStyle w:val="FootnoteReference"/>
          <w:rFonts w:asciiTheme="minorHAnsi" w:hAnsiTheme="minorHAnsi"/>
        </w:rPr>
        <w:footnoteRef/>
      </w:r>
      <w:r w:rsidRPr="006A472A">
        <w:rPr>
          <w:rFonts w:asciiTheme="minorHAnsi" w:hAnsiTheme="minorHAnsi"/>
        </w:rPr>
        <w:t xml:space="preserve"> </w:t>
      </w:r>
      <w:proofErr w:type="gramStart"/>
      <w:r>
        <w:rPr>
          <w:rFonts w:asciiTheme="minorHAnsi" w:hAnsiTheme="minorHAnsi"/>
        </w:rPr>
        <w:t xml:space="preserve">Funding to be sought from </w:t>
      </w:r>
      <w:r w:rsidRPr="006A472A">
        <w:rPr>
          <w:rFonts w:asciiTheme="minorHAnsi" w:hAnsiTheme="minorHAnsi"/>
        </w:rPr>
        <w:t>pr</w:t>
      </w:r>
      <w:r>
        <w:rPr>
          <w:rFonts w:asciiTheme="minorHAnsi" w:hAnsiTheme="minorHAnsi"/>
        </w:rPr>
        <w:t>ivate sector partnership</w:t>
      </w:r>
      <w:r w:rsidRPr="006A472A">
        <w:rPr>
          <w:rFonts w:asciiTheme="minorHAnsi" w:hAnsiTheme="minorHAnsi"/>
        </w:rPr>
        <w:t>.</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7758" w:rsidRPr="008A7421" w:rsidRDefault="00464AE4">
    <w:pPr>
      <w:pStyle w:val="Header"/>
      <w:rPr>
        <w:rFonts w:ascii="Foundry Form Sans" w:hAnsi="Foundry Form Sans"/>
        <w:sz w:val="24"/>
        <w:szCs w:val="24"/>
      </w:rPr>
    </w:pPr>
    <w:ins w:id="8" w:author="Eleanor Lloyd" w:date="2015-02-12T14:26:00Z">
      <w:r w:rsidRPr="00417A2C">
        <w:rPr>
          <w:rFonts w:ascii="Foundry Form Sans" w:hAnsi="Foundry Form Sans"/>
          <w:color w:val="808080" w:themeColor="background1" w:themeShade="80"/>
          <w:sz w:val="28"/>
          <w:szCs w:val="24"/>
          <w:rPrChange w:id="9" w:author="Eleanor Lloyd" w:date="2015-02-12T14:27:00Z">
            <w:rPr>
              <w:rFonts w:ascii="Foundry Form Sans" w:hAnsi="Foundry Form Sans"/>
              <w:sz w:val="24"/>
              <w:szCs w:val="24"/>
            </w:rPr>
          </w:rPrChange>
        </w:rPr>
        <w:t>DRAFT</w:t>
      </w:r>
    </w:ins>
    <w:del w:id="10" w:author="Eleanor Lloyd" w:date="2015-02-12T14:26:00Z">
      <w:r w:rsidR="00557758" w:rsidRPr="008A7421" w:rsidDel="00464AE4">
        <w:rPr>
          <w:rFonts w:ascii="Foundry Form Sans" w:hAnsi="Foundry Form Sans"/>
          <w:sz w:val="24"/>
          <w:szCs w:val="24"/>
        </w:rPr>
        <w:delText>Appendix 1</w:delText>
      </w:r>
    </w:del>
    <w:r w:rsidR="00557758">
      <w:rPr>
        <w:rFonts w:ascii="Foundry Form Sans" w:hAnsi="Foundry Form Sans"/>
        <w:sz w:val="24"/>
        <w:szCs w:val="24"/>
      </w:rPr>
      <w:tab/>
    </w:r>
    <w:r w:rsidR="00557758">
      <w:rPr>
        <w:rFonts w:ascii="Foundry Form Sans" w:hAnsi="Foundry Form Sans"/>
        <w:sz w:val="24"/>
        <w:szCs w:val="24"/>
      </w:rPr>
      <w:tab/>
    </w:r>
    <w:r w:rsidR="00557758">
      <w:rPr>
        <w:rFonts w:ascii="Foundry Form Sans" w:hAnsi="Foundry Form Sans"/>
        <w:sz w:val="24"/>
        <w:szCs w:val="24"/>
      </w:rPr>
      <w:tab/>
    </w:r>
    <w:r w:rsidR="00557758">
      <w:rPr>
        <w:rFonts w:ascii="Foundry Form Sans" w:hAnsi="Foundry Form Sans"/>
        <w:sz w:val="24"/>
        <w:szCs w:val="24"/>
      </w:rPr>
      <w:tab/>
    </w:r>
    <w:r w:rsidR="00557758">
      <w:rPr>
        <w:rFonts w:ascii="Foundry Form Sans" w:hAnsi="Foundry Form Sans"/>
        <w:sz w:val="24"/>
        <w:szCs w:val="24"/>
      </w:rPr>
      <w:tab/>
    </w:r>
    <w:r w:rsidR="00557758">
      <w:rPr>
        <w:rFonts w:ascii="Foundry Form Sans" w:hAnsi="Foundry Form Sans"/>
        <w:sz w:val="24"/>
        <w:szCs w:val="24"/>
      </w:rPr>
      <w:tab/>
    </w:r>
    <w:r w:rsidR="00557758">
      <w:rPr>
        <w:rFonts w:ascii="Foundry Form Sans" w:hAnsi="Foundry Form Sans"/>
        <w:sz w:val="24"/>
        <w:szCs w:val="24"/>
      </w:rPr>
      <w:tab/>
    </w:r>
    <w:ins w:id="11" w:author="Eleanor Lloyd" w:date="2015-02-12T14:26:00Z">
      <w:r w:rsidRPr="000F4592">
        <w:rPr>
          <w:rFonts w:cs="Arial"/>
          <w:b/>
          <w:sz w:val="28"/>
          <w:szCs w:val="24"/>
          <w:rPrChange w:id="12" w:author="Eleanor Lloyd" w:date="2015-02-12T14:26:00Z">
            <w:rPr>
              <w:rFonts w:ascii="Foundry Form Sans" w:hAnsi="Foundry Form Sans"/>
              <w:sz w:val="24"/>
              <w:szCs w:val="24"/>
            </w:rPr>
          </w:rPrChange>
        </w:rPr>
        <w:t>Appendix 1</w:t>
      </w:r>
    </w:ins>
    <w:r w:rsidR="00557758" w:rsidRPr="000F4592">
      <w:rPr>
        <w:rFonts w:cs="Arial"/>
        <w:b/>
        <w:sz w:val="28"/>
        <w:szCs w:val="24"/>
        <w:rPrChange w:id="13" w:author="Eleanor Lloyd" w:date="2015-02-12T14:26:00Z">
          <w:rPr>
            <w:rFonts w:ascii="Foundry Form Sans" w:hAnsi="Foundry Form Sans"/>
            <w:sz w:val="24"/>
            <w:szCs w:val="24"/>
          </w:rPr>
        </w:rPrChange>
      </w:rPr>
      <w:tab/>
    </w:r>
    <w:del w:id="14" w:author="Eleanor Lloyd" w:date="2015-02-12T14:26:00Z">
      <w:r w:rsidR="00557758" w:rsidDel="00464AE4">
        <w:rPr>
          <w:rFonts w:ascii="Foundry Form Sans" w:hAnsi="Foundry Form Sans"/>
          <w:sz w:val="24"/>
          <w:szCs w:val="24"/>
        </w:rPr>
        <w:delText>DRAFT</w:delText>
      </w:r>
    </w:de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7758" w:rsidRDefault="0055775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7758" w:rsidRDefault="00557758">
    <w:pPr>
      <w:pStyle w:val="Header"/>
    </w:pPr>
  </w:p>
  <w:p w:rsidR="00557758" w:rsidRDefault="0055775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7758" w:rsidRDefault="005577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33F28"/>
    <w:multiLevelType w:val="hybridMultilevel"/>
    <w:tmpl w:val="2152C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7155F1"/>
    <w:multiLevelType w:val="hybridMultilevel"/>
    <w:tmpl w:val="5F48C2AC"/>
    <w:lvl w:ilvl="0" w:tplc="3E722F6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F241FA"/>
    <w:multiLevelType w:val="hybridMultilevel"/>
    <w:tmpl w:val="A5F4271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0DCC7C5E"/>
    <w:multiLevelType w:val="hybridMultilevel"/>
    <w:tmpl w:val="BC68726C"/>
    <w:lvl w:ilvl="0" w:tplc="B1405E8C">
      <w:numFmt w:val="bullet"/>
      <w:lvlText w:val="-"/>
      <w:lvlJc w:val="left"/>
      <w:pPr>
        <w:ind w:left="720" w:hanging="360"/>
      </w:pPr>
      <w:rPr>
        <w:rFonts w:ascii="Calibri" w:eastAsia="Times New Roman" w:hAnsi="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F20684B"/>
    <w:multiLevelType w:val="hybridMultilevel"/>
    <w:tmpl w:val="E348BE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15674E9E"/>
    <w:multiLevelType w:val="hybridMultilevel"/>
    <w:tmpl w:val="CB0886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82C759A"/>
    <w:multiLevelType w:val="hybridMultilevel"/>
    <w:tmpl w:val="37A87CFE"/>
    <w:lvl w:ilvl="0" w:tplc="932C643E">
      <w:start w:val="1"/>
      <w:numFmt w:val="lowerLetter"/>
      <w:lvlText w:val="%1)"/>
      <w:lvlJc w:val="left"/>
      <w:pPr>
        <w:tabs>
          <w:tab w:val="num" w:pos="720"/>
        </w:tabs>
        <w:ind w:left="720"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7">
    <w:nsid w:val="19FD3B65"/>
    <w:multiLevelType w:val="hybridMultilevel"/>
    <w:tmpl w:val="816A29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1BEC7612"/>
    <w:multiLevelType w:val="hybridMultilevel"/>
    <w:tmpl w:val="A2A28E56"/>
    <w:lvl w:ilvl="0" w:tplc="32822B5E">
      <w:start w:val="1"/>
      <w:numFmt w:val="lowerRoman"/>
      <w:lvlText w:val="(%1)"/>
      <w:lvlJc w:val="left"/>
      <w:pPr>
        <w:ind w:left="1806" w:hanging="720"/>
      </w:pPr>
      <w:rPr>
        <w:rFonts w:cs="Times New Roman" w:hint="default"/>
      </w:rPr>
    </w:lvl>
    <w:lvl w:ilvl="1" w:tplc="08090019" w:tentative="1">
      <w:start w:val="1"/>
      <w:numFmt w:val="lowerLetter"/>
      <w:lvlText w:val="%2."/>
      <w:lvlJc w:val="left"/>
      <w:pPr>
        <w:ind w:left="2166" w:hanging="360"/>
      </w:pPr>
      <w:rPr>
        <w:rFonts w:cs="Times New Roman"/>
      </w:rPr>
    </w:lvl>
    <w:lvl w:ilvl="2" w:tplc="0809001B" w:tentative="1">
      <w:start w:val="1"/>
      <w:numFmt w:val="lowerRoman"/>
      <w:lvlText w:val="%3."/>
      <w:lvlJc w:val="right"/>
      <w:pPr>
        <w:ind w:left="2886" w:hanging="180"/>
      </w:pPr>
      <w:rPr>
        <w:rFonts w:cs="Times New Roman"/>
      </w:rPr>
    </w:lvl>
    <w:lvl w:ilvl="3" w:tplc="0809000F" w:tentative="1">
      <w:start w:val="1"/>
      <w:numFmt w:val="decimal"/>
      <w:lvlText w:val="%4."/>
      <w:lvlJc w:val="left"/>
      <w:pPr>
        <w:ind w:left="3606" w:hanging="360"/>
      </w:pPr>
      <w:rPr>
        <w:rFonts w:cs="Times New Roman"/>
      </w:rPr>
    </w:lvl>
    <w:lvl w:ilvl="4" w:tplc="08090019" w:tentative="1">
      <w:start w:val="1"/>
      <w:numFmt w:val="lowerLetter"/>
      <w:lvlText w:val="%5."/>
      <w:lvlJc w:val="left"/>
      <w:pPr>
        <w:ind w:left="4326" w:hanging="360"/>
      </w:pPr>
      <w:rPr>
        <w:rFonts w:cs="Times New Roman"/>
      </w:rPr>
    </w:lvl>
    <w:lvl w:ilvl="5" w:tplc="0809001B" w:tentative="1">
      <w:start w:val="1"/>
      <w:numFmt w:val="lowerRoman"/>
      <w:lvlText w:val="%6."/>
      <w:lvlJc w:val="right"/>
      <w:pPr>
        <w:ind w:left="5046" w:hanging="180"/>
      </w:pPr>
      <w:rPr>
        <w:rFonts w:cs="Times New Roman"/>
      </w:rPr>
    </w:lvl>
    <w:lvl w:ilvl="6" w:tplc="0809000F" w:tentative="1">
      <w:start w:val="1"/>
      <w:numFmt w:val="decimal"/>
      <w:lvlText w:val="%7."/>
      <w:lvlJc w:val="left"/>
      <w:pPr>
        <w:ind w:left="5766" w:hanging="360"/>
      </w:pPr>
      <w:rPr>
        <w:rFonts w:cs="Times New Roman"/>
      </w:rPr>
    </w:lvl>
    <w:lvl w:ilvl="7" w:tplc="08090019" w:tentative="1">
      <w:start w:val="1"/>
      <w:numFmt w:val="lowerLetter"/>
      <w:lvlText w:val="%8."/>
      <w:lvlJc w:val="left"/>
      <w:pPr>
        <w:ind w:left="6486" w:hanging="360"/>
      </w:pPr>
      <w:rPr>
        <w:rFonts w:cs="Times New Roman"/>
      </w:rPr>
    </w:lvl>
    <w:lvl w:ilvl="8" w:tplc="0809001B" w:tentative="1">
      <w:start w:val="1"/>
      <w:numFmt w:val="lowerRoman"/>
      <w:lvlText w:val="%9."/>
      <w:lvlJc w:val="right"/>
      <w:pPr>
        <w:ind w:left="7206" w:hanging="180"/>
      </w:pPr>
      <w:rPr>
        <w:rFonts w:cs="Times New Roman"/>
      </w:rPr>
    </w:lvl>
  </w:abstractNum>
  <w:abstractNum w:abstractNumId="9">
    <w:nsid w:val="23FB12A5"/>
    <w:multiLevelType w:val="hybridMultilevel"/>
    <w:tmpl w:val="6A0001E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293176C2"/>
    <w:multiLevelType w:val="hybridMultilevel"/>
    <w:tmpl w:val="BF001C84"/>
    <w:lvl w:ilvl="0" w:tplc="CDB649B2">
      <w:start w:val="1"/>
      <w:numFmt w:val="decimal"/>
      <w:lvlText w:val="%1."/>
      <w:lvlJc w:val="left"/>
      <w:pPr>
        <w:ind w:left="720" w:hanging="360"/>
      </w:pPr>
      <w:rPr>
        <w:rFonts w:cs="Times New Roman" w:hint="default"/>
        <w:b/>
        <w:color w:val="FFFFFF"/>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1">
    <w:nsid w:val="3A4A6EC2"/>
    <w:multiLevelType w:val="hybridMultilevel"/>
    <w:tmpl w:val="8BF82A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E1F717A"/>
    <w:multiLevelType w:val="hybridMultilevel"/>
    <w:tmpl w:val="3E5CA0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432642DA"/>
    <w:multiLevelType w:val="multilevel"/>
    <w:tmpl w:val="82B4B428"/>
    <w:lvl w:ilvl="0">
      <w:start w:val="1"/>
      <w:numFmt w:val="decimal"/>
      <w:lvlText w:val="%1"/>
      <w:lvlJc w:val="left"/>
      <w:pPr>
        <w:tabs>
          <w:tab w:val="num" w:pos="709"/>
        </w:tabs>
        <w:ind w:left="709" w:hanging="709"/>
      </w:pPr>
    </w:lvl>
    <w:lvl w:ilvl="1">
      <w:start w:val="1"/>
      <w:numFmt w:val="decimal"/>
      <w:lvlText w:val="%1.%2"/>
      <w:lvlJc w:val="left"/>
      <w:pPr>
        <w:tabs>
          <w:tab w:val="num" w:pos="709"/>
        </w:tabs>
        <w:ind w:left="709" w:hanging="709"/>
      </w:pPr>
    </w:lvl>
    <w:lvl w:ilvl="2">
      <w:start w:val="1"/>
      <w:numFmt w:val="lowerLetter"/>
      <w:lvlText w:val="(%3)"/>
      <w:lvlJc w:val="left"/>
      <w:pPr>
        <w:tabs>
          <w:tab w:val="num" w:pos="1417"/>
        </w:tabs>
        <w:ind w:left="1417" w:hanging="708"/>
      </w:pPr>
    </w:lvl>
    <w:lvl w:ilvl="3">
      <w:start w:val="1"/>
      <w:numFmt w:val="lowerRoman"/>
      <w:lvlText w:val="(%4)"/>
      <w:lvlJc w:val="left"/>
      <w:pPr>
        <w:tabs>
          <w:tab w:val="num" w:pos="2126"/>
        </w:tabs>
        <w:ind w:left="2126" w:hanging="709"/>
      </w:pPr>
    </w:lvl>
    <w:lvl w:ilvl="4">
      <w:start w:val="1"/>
      <w:numFmt w:val="upperLetter"/>
      <w:lvlText w:val="(%5)"/>
      <w:lvlJc w:val="left"/>
      <w:pPr>
        <w:tabs>
          <w:tab w:val="num" w:pos="2835"/>
        </w:tabs>
        <w:ind w:left="2835" w:hanging="709"/>
      </w:pPr>
    </w:lvl>
    <w:lvl w:ilvl="5">
      <w:start w:val="1"/>
      <w:numFmt w:val="decimal"/>
      <w:lvlText w:val="%6)"/>
      <w:lvlJc w:val="left"/>
      <w:pPr>
        <w:tabs>
          <w:tab w:val="num" w:pos="3543"/>
        </w:tabs>
        <w:ind w:left="3543" w:hanging="708"/>
      </w:pPr>
    </w:lvl>
    <w:lvl w:ilvl="6">
      <w:start w:val="1"/>
      <w:numFmt w:val="lowerLetter"/>
      <w:lvlText w:val="%7)"/>
      <w:lvlJc w:val="left"/>
      <w:pPr>
        <w:tabs>
          <w:tab w:val="num" w:pos="4252"/>
        </w:tabs>
        <w:ind w:left="4252" w:hanging="709"/>
      </w:pPr>
    </w:lvl>
    <w:lvl w:ilvl="7">
      <w:start w:val="1"/>
      <w:numFmt w:val="lowerRoman"/>
      <w:lvlText w:val="%8)"/>
      <w:lvlJc w:val="left"/>
      <w:pPr>
        <w:tabs>
          <w:tab w:val="num" w:pos="4961"/>
        </w:tabs>
        <w:ind w:left="4961" w:hanging="709"/>
      </w:pPr>
    </w:lvl>
    <w:lvl w:ilvl="8">
      <w:start w:val="1"/>
      <w:numFmt w:val="upperLetter"/>
      <w:lvlText w:val="%9)"/>
      <w:lvlJc w:val="left"/>
      <w:pPr>
        <w:tabs>
          <w:tab w:val="num" w:pos="5669"/>
        </w:tabs>
        <w:ind w:left="5669" w:hanging="708"/>
      </w:pPr>
    </w:lvl>
  </w:abstractNum>
  <w:abstractNum w:abstractNumId="14">
    <w:nsid w:val="52BD717D"/>
    <w:multiLevelType w:val="hybridMultilevel"/>
    <w:tmpl w:val="687A9E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44A6F2E"/>
    <w:multiLevelType w:val="hybridMultilevel"/>
    <w:tmpl w:val="9D3C9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73005FA"/>
    <w:multiLevelType w:val="hybridMultilevel"/>
    <w:tmpl w:val="CA50F4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nsid w:val="59CD4BC6"/>
    <w:multiLevelType w:val="multilevel"/>
    <w:tmpl w:val="A306C306"/>
    <w:lvl w:ilvl="0">
      <w:start w:val="2"/>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862"/>
        </w:tabs>
        <w:ind w:left="862" w:hanging="720"/>
      </w:pPr>
      <w:rPr>
        <w:rFonts w:cs="Times New Roman" w:hint="default"/>
        <w:sz w:val="24"/>
        <w:szCs w:val="24"/>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8">
    <w:nsid w:val="5E5936CC"/>
    <w:multiLevelType w:val="hybridMultilevel"/>
    <w:tmpl w:val="C7F488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60195DCD"/>
    <w:multiLevelType w:val="hybridMultilevel"/>
    <w:tmpl w:val="1D802C96"/>
    <w:lvl w:ilvl="0" w:tplc="0809000F">
      <w:start w:val="1"/>
      <w:numFmt w:val="decimal"/>
      <w:lvlText w:val="%1."/>
      <w:lvlJc w:val="left"/>
      <w:pPr>
        <w:ind w:left="54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0">
    <w:nsid w:val="68A9617D"/>
    <w:multiLevelType w:val="hybridMultilevel"/>
    <w:tmpl w:val="77E28C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6EDD6435"/>
    <w:multiLevelType w:val="hybridMultilevel"/>
    <w:tmpl w:val="443E951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14F2A8F"/>
    <w:multiLevelType w:val="hybridMultilevel"/>
    <w:tmpl w:val="B2144488"/>
    <w:lvl w:ilvl="0" w:tplc="3E722F66">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nsid w:val="71C43755"/>
    <w:multiLevelType w:val="hybridMultilevel"/>
    <w:tmpl w:val="CF1285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nsid w:val="73A9626F"/>
    <w:multiLevelType w:val="hybridMultilevel"/>
    <w:tmpl w:val="FBBCE5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D765F23"/>
    <w:multiLevelType w:val="hybridMultilevel"/>
    <w:tmpl w:val="F5205C2A"/>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5"/>
  </w:num>
  <w:num w:numId="2">
    <w:abstractNumId w:val="5"/>
  </w:num>
  <w:num w:numId="3">
    <w:abstractNumId w:val="8"/>
  </w:num>
  <w:num w:numId="4">
    <w:abstractNumId w:val="19"/>
  </w:num>
  <w:num w:numId="5">
    <w:abstractNumId w:val="7"/>
  </w:num>
  <w:num w:numId="6">
    <w:abstractNumId w:val="6"/>
  </w:num>
  <w:num w:numId="7">
    <w:abstractNumId w:val="10"/>
  </w:num>
  <w:num w:numId="8">
    <w:abstractNumId w:val="23"/>
  </w:num>
  <w:num w:numId="9">
    <w:abstractNumId w:val="21"/>
  </w:num>
  <w:num w:numId="10">
    <w:abstractNumId w:val="16"/>
  </w:num>
  <w:num w:numId="11">
    <w:abstractNumId w:val="17"/>
  </w:num>
  <w:num w:numId="12">
    <w:abstractNumId w:val="2"/>
  </w:num>
  <w:num w:numId="13">
    <w:abstractNumId w:val="22"/>
  </w:num>
  <w:num w:numId="14">
    <w:abstractNumId w:val="3"/>
  </w:num>
  <w:num w:numId="15">
    <w:abstractNumId w:val="11"/>
  </w:num>
  <w:num w:numId="16">
    <w:abstractNumId w:val="24"/>
  </w:num>
  <w:num w:numId="17">
    <w:abstractNumId w:val="1"/>
  </w:num>
  <w:num w:numId="18">
    <w:abstractNumId w:val="12"/>
  </w:num>
  <w:num w:numId="19">
    <w:abstractNumId w:val="13"/>
  </w:num>
  <w:num w:numId="20">
    <w:abstractNumId w:val="0"/>
  </w:num>
  <w:num w:numId="21">
    <w:abstractNumId w:val="9"/>
  </w:num>
  <w:num w:numId="22">
    <w:abstractNumId w:val="25"/>
  </w:num>
  <w:num w:numId="23">
    <w:abstractNumId w:val="4"/>
  </w:num>
  <w:num w:numId="24">
    <w:abstractNumId w:val="20"/>
  </w:num>
  <w:num w:numId="25">
    <w:abstractNumId w:val="14"/>
  </w:num>
  <w:num w:numId="26">
    <w:abstractNumId w:val="1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trackRevisions/>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5DE"/>
    <w:rsid w:val="000005DD"/>
    <w:rsid w:val="0000154F"/>
    <w:rsid w:val="00004934"/>
    <w:rsid w:val="00007905"/>
    <w:rsid w:val="00012380"/>
    <w:rsid w:val="000150EF"/>
    <w:rsid w:val="00015FB8"/>
    <w:rsid w:val="00016666"/>
    <w:rsid w:val="000237FB"/>
    <w:rsid w:val="00023F77"/>
    <w:rsid w:val="000277D0"/>
    <w:rsid w:val="00030CE9"/>
    <w:rsid w:val="0003376A"/>
    <w:rsid w:val="00034C61"/>
    <w:rsid w:val="000357C1"/>
    <w:rsid w:val="0003761F"/>
    <w:rsid w:val="000407B5"/>
    <w:rsid w:val="00041C76"/>
    <w:rsid w:val="00042C59"/>
    <w:rsid w:val="00043979"/>
    <w:rsid w:val="00045E69"/>
    <w:rsid w:val="00052C7B"/>
    <w:rsid w:val="00053C39"/>
    <w:rsid w:val="00057E6E"/>
    <w:rsid w:val="00070A9A"/>
    <w:rsid w:val="00074B42"/>
    <w:rsid w:val="0007599E"/>
    <w:rsid w:val="00075F10"/>
    <w:rsid w:val="00076948"/>
    <w:rsid w:val="000769D9"/>
    <w:rsid w:val="00076D91"/>
    <w:rsid w:val="000778C1"/>
    <w:rsid w:val="00077C32"/>
    <w:rsid w:val="00082B4E"/>
    <w:rsid w:val="00083190"/>
    <w:rsid w:val="00083B25"/>
    <w:rsid w:val="000850B3"/>
    <w:rsid w:val="00086056"/>
    <w:rsid w:val="00095EA9"/>
    <w:rsid w:val="000A231C"/>
    <w:rsid w:val="000A3029"/>
    <w:rsid w:val="000A40FA"/>
    <w:rsid w:val="000A6C84"/>
    <w:rsid w:val="000B0CA2"/>
    <w:rsid w:val="000B1C06"/>
    <w:rsid w:val="000B65A8"/>
    <w:rsid w:val="000B70B1"/>
    <w:rsid w:val="000C4F7B"/>
    <w:rsid w:val="000C7C7D"/>
    <w:rsid w:val="000D1F42"/>
    <w:rsid w:val="000D2BAB"/>
    <w:rsid w:val="000D5AA9"/>
    <w:rsid w:val="000F1148"/>
    <w:rsid w:val="000F157F"/>
    <w:rsid w:val="000F2DF2"/>
    <w:rsid w:val="000F4592"/>
    <w:rsid w:val="000F4D3C"/>
    <w:rsid w:val="000F667D"/>
    <w:rsid w:val="001007F7"/>
    <w:rsid w:val="0010284E"/>
    <w:rsid w:val="00102E2E"/>
    <w:rsid w:val="00103831"/>
    <w:rsid w:val="00104B14"/>
    <w:rsid w:val="001124FA"/>
    <w:rsid w:val="00112AC0"/>
    <w:rsid w:val="00114EAF"/>
    <w:rsid w:val="0011505D"/>
    <w:rsid w:val="001176EA"/>
    <w:rsid w:val="001230A3"/>
    <w:rsid w:val="001230A5"/>
    <w:rsid w:val="00125CDE"/>
    <w:rsid w:val="00125E2B"/>
    <w:rsid w:val="00126617"/>
    <w:rsid w:val="00141EF0"/>
    <w:rsid w:val="00143181"/>
    <w:rsid w:val="00145831"/>
    <w:rsid w:val="00146AE9"/>
    <w:rsid w:val="001475CA"/>
    <w:rsid w:val="001514C5"/>
    <w:rsid w:val="0015314C"/>
    <w:rsid w:val="001558F3"/>
    <w:rsid w:val="0015677B"/>
    <w:rsid w:val="0016041D"/>
    <w:rsid w:val="001658C7"/>
    <w:rsid w:val="00167551"/>
    <w:rsid w:val="00167F3B"/>
    <w:rsid w:val="00170F23"/>
    <w:rsid w:val="00174AD7"/>
    <w:rsid w:val="001808A7"/>
    <w:rsid w:val="00180DEE"/>
    <w:rsid w:val="00183C26"/>
    <w:rsid w:val="00184A6D"/>
    <w:rsid w:val="00184DC9"/>
    <w:rsid w:val="00187B8F"/>
    <w:rsid w:val="00193E77"/>
    <w:rsid w:val="00194543"/>
    <w:rsid w:val="00195507"/>
    <w:rsid w:val="00195C11"/>
    <w:rsid w:val="001960A8"/>
    <w:rsid w:val="0019702C"/>
    <w:rsid w:val="00197A4D"/>
    <w:rsid w:val="001A0C10"/>
    <w:rsid w:val="001A1FA7"/>
    <w:rsid w:val="001A7E00"/>
    <w:rsid w:val="001B427E"/>
    <w:rsid w:val="001B43BA"/>
    <w:rsid w:val="001B7B1D"/>
    <w:rsid w:val="001C188E"/>
    <w:rsid w:val="001C266E"/>
    <w:rsid w:val="001C471B"/>
    <w:rsid w:val="001C6B69"/>
    <w:rsid w:val="001D431D"/>
    <w:rsid w:val="001D6851"/>
    <w:rsid w:val="001E188B"/>
    <w:rsid w:val="001E282B"/>
    <w:rsid w:val="001E7CB3"/>
    <w:rsid w:val="001F058F"/>
    <w:rsid w:val="001F2B32"/>
    <w:rsid w:val="001F2E8A"/>
    <w:rsid w:val="001F5B6D"/>
    <w:rsid w:val="001F66A2"/>
    <w:rsid w:val="00200125"/>
    <w:rsid w:val="00204586"/>
    <w:rsid w:val="0020610E"/>
    <w:rsid w:val="002106B5"/>
    <w:rsid w:val="002141AE"/>
    <w:rsid w:val="0021580F"/>
    <w:rsid w:val="002209EF"/>
    <w:rsid w:val="002239B5"/>
    <w:rsid w:val="00223A79"/>
    <w:rsid w:val="00224324"/>
    <w:rsid w:val="002254C9"/>
    <w:rsid w:val="002437F6"/>
    <w:rsid w:val="00250ECA"/>
    <w:rsid w:val="00255F15"/>
    <w:rsid w:val="0026109C"/>
    <w:rsid w:val="0027050E"/>
    <w:rsid w:val="0027252E"/>
    <w:rsid w:val="00273289"/>
    <w:rsid w:val="00274709"/>
    <w:rsid w:val="00274880"/>
    <w:rsid w:val="0027552A"/>
    <w:rsid w:val="00276370"/>
    <w:rsid w:val="00280D6F"/>
    <w:rsid w:val="00286B22"/>
    <w:rsid w:val="002949B1"/>
    <w:rsid w:val="00296D9C"/>
    <w:rsid w:val="00297072"/>
    <w:rsid w:val="002A29F5"/>
    <w:rsid w:val="002A7B1C"/>
    <w:rsid w:val="002B173E"/>
    <w:rsid w:val="002B532E"/>
    <w:rsid w:val="002C1708"/>
    <w:rsid w:val="002C4500"/>
    <w:rsid w:val="002C6571"/>
    <w:rsid w:val="002C78DB"/>
    <w:rsid w:val="002D1D81"/>
    <w:rsid w:val="002D40BC"/>
    <w:rsid w:val="002E6617"/>
    <w:rsid w:val="002F43E7"/>
    <w:rsid w:val="002F570A"/>
    <w:rsid w:val="002F7D76"/>
    <w:rsid w:val="0030362E"/>
    <w:rsid w:val="003060B8"/>
    <w:rsid w:val="0030682F"/>
    <w:rsid w:val="00310A05"/>
    <w:rsid w:val="00313C38"/>
    <w:rsid w:val="00313CE7"/>
    <w:rsid w:val="00314D9E"/>
    <w:rsid w:val="00320522"/>
    <w:rsid w:val="00321183"/>
    <w:rsid w:val="00324198"/>
    <w:rsid w:val="00327344"/>
    <w:rsid w:val="003345DE"/>
    <w:rsid w:val="00336B82"/>
    <w:rsid w:val="00337A02"/>
    <w:rsid w:val="00340422"/>
    <w:rsid w:val="00344DFD"/>
    <w:rsid w:val="00346716"/>
    <w:rsid w:val="00347456"/>
    <w:rsid w:val="003534E9"/>
    <w:rsid w:val="003564D5"/>
    <w:rsid w:val="00356EEA"/>
    <w:rsid w:val="00360512"/>
    <w:rsid w:val="003636B1"/>
    <w:rsid w:val="003646B1"/>
    <w:rsid w:val="00372220"/>
    <w:rsid w:val="00373FC1"/>
    <w:rsid w:val="00375A80"/>
    <w:rsid w:val="00380067"/>
    <w:rsid w:val="00380C27"/>
    <w:rsid w:val="003815B6"/>
    <w:rsid w:val="0039129C"/>
    <w:rsid w:val="0039465F"/>
    <w:rsid w:val="00397765"/>
    <w:rsid w:val="003A2001"/>
    <w:rsid w:val="003A4952"/>
    <w:rsid w:val="003B0CAB"/>
    <w:rsid w:val="003B34C4"/>
    <w:rsid w:val="003B3588"/>
    <w:rsid w:val="003B69EB"/>
    <w:rsid w:val="003B781A"/>
    <w:rsid w:val="003C734D"/>
    <w:rsid w:val="003D0BE9"/>
    <w:rsid w:val="003D2D70"/>
    <w:rsid w:val="003D4B24"/>
    <w:rsid w:val="003D5502"/>
    <w:rsid w:val="003D6E5A"/>
    <w:rsid w:val="003D7343"/>
    <w:rsid w:val="003E2121"/>
    <w:rsid w:val="003E3448"/>
    <w:rsid w:val="003E42E8"/>
    <w:rsid w:val="003E69AB"/>
    <w:rsid w:val="003E6B5C"/>
    <w:rsid w:val="003E751C"/>
    <w:rsid w:val="003F0F54"/>
    <w:rsid w:val="003F4BED"/>
    <w:rsid w:val="003F72A7"/>
    <w:rsid w:val="003F7949"/>
    <w:rsid w:val="00403054"/>
    <w:rsid w:val="00403ED2"/>
    <w:rsid w:val="004042FB"/>
    <w:rsid w:val="00404B73"/>
    <w:rsid w:val="00411BEB"/>
    <w:rsid w:val="00411C1B"/>
    <w:rsid w:val="00411D5E"/>
    <w:rsid w:val="00412BEF"/>
    <w:rsid w:val="00415076"/>
    <w:rsid w:val="00417A2C"/>
    <w:rsid w:val="004227B0"/>
    <w:rsid w:val="00426A00"/>
    <w:rsid w:val="004329F9"/>
    <w:rsid w:val="0043588F"/>
    <w:rsid w:val="00435C5C"/>
    <w:rsid w:val="0043685A"/>
    <w:rsid w:val="00442408"/>
    <w:rsid w:val="0044729B"/>
    <w:rsid w:val="00447A99"/>
    <w:rsid w:val="00450FA5"/>
    <w:rsid w:val="0045371A"/>
    <w:rsid w:val="004545DE"/>
    <w:rsid w:val="00463751"/>
    <w:rsid w:val="00464AE4"/>
    <w:rsid w:val="004811F2"/>
    <w:rsid w:val="00484185"/>
    <w:rsid w:val="0048429A"/>
    <w:rsid w:val="00486CE6"/>
    <w:rsid w:val="00486F3A"/>
    <w:rsid w:val="0049026F"/>
    <w:rsid w:val="00491E20"/>
    <w:rsid w:val="004930DC"/>
    <w:rsid w:val="0049372D"/>
    <w:rsid w:val="004972E3"/>
    <w:rsid w:val="004A13A8"/>
    <w:rsid w:val="004A1C6A"/>
    <w:rsid w:val="004A2553"/>
    <w:rsid w:val="004A2A5D"/>
    <w:rsid w:val="004A5C3E"/>
    <w:rsid w:val="004B64DC"/>
    <w:rsid w:val="004B6FDB"/>
    <w:rsid w:val="004B760C"/>
    <w:rsid w:val="004C199D"/>
    <w:rsid w:val="004C41CA"/>
    <w:rsid w:val="004D59CA"/>
    <w:rsid w:val="004D7FBF"/>
    <w:rsid w:val="004E0660"/>
    <w:rsid w:val="004E4BCC"/>
    <w:rsid w:val="004E6062"/>
    <w:rsid w:val="004F1E36"/>
    <w:rsid w:val="004F39C0"/>
    <w:rsid w:val="004F5DD3"/>
    <w:rsid w:val="0050151B"/>
    <w:rsid w:val="00504823"/>
    <w:rsid w:val="0050511D"/>
    <w:rsid w:val="00511971"/>
    <w:rsid w:val="005119EF"/>
    <w:rsid w:val="00513BF0"/>
    <w:rsid w:val="0051597A"/>
    <w:rsid w:val="00520785"/>
    <w:rsid w:val="0052085D"/>
    <w:rsid w:val="00520C92"/>
    <w:rsid w:val="005236D4"/>
    <w:rsid w:val="00525596"/>
    <w:rsid w:val="00526F29"/>
    <w:rsid w:val="00541234"/>
    <w:rsid w:val="00544C45"/>
    <w:rsid w:val="00545BDD"/>
    <w:rsid w:val="00545E76"/>
    <w:rsid w:val="0054690A"/>
    <w:rsid w:val="00546928"/>
    <w:rsid w:val="005513F3"/>
    <w:rsid w:val="0055627F"/>
    <w:rsid w:val="00556B37"/>
    <w:rsid w:val="00557503"/>
    <w:rsid w:val="00557758"/>
    <w:rsid w:val="005636B3"/>
    <w:rsid w:val="00567981"/>
    <w:rsid w:val="00570317"/>
    <w:rsid w:val="0057469F"/>
    <w:rsid w:val="005776CB"/>
    <w:rsid w:val="00580C09"/>
    <w:rsid w:val="00581D13"/>
    <w:rsid w:val="0058291C"/>
    <w:rsid w:val="00582FD6"/>
    <w:rsid w:val="00585F0D"/>
    <w:rsid w:val="00587006"/>
    <w:rsid w:val="005872FF"/>
    <w:rsid w:val="00587398"/>
    <w:rsid w:val="00590C3E"/>
    <w:rsid w:val="00596448"/>
    <w:rsid w:val="005A0056"/>
    <w:rsid w:val="005A0983"/>
    <w:rsid w:val="005A1A41"/>
    <w:rsid w:val="005A2CA0"/>
    <w:rsid w:val="005A62EE"/>
    <w:rsid w:val="005A6465"/>
    <w:rsid w:val="005B07AF"/>
    <w:rsid w:val="005B1313"/>
    <w:rsid w:val="005C2386"/>
    <w:rsid w:val="005C4714"/>
    <w:rsid w:val="005E1773"/>
    <w:rsid w:val="005E3949"/>
    <w:rsid w:val="005E5C28"/>
    <w:rsid w:val="005E6C2D"/>
    <w:rsid w:val="005F1E87"/>
    <w:rsid w:val="005F5425"/>
    <w:rsid w:val="00601AF8"/>
    <w:rsid w:val="00614A2D"/>
    <w:rsid w:val="00616264"/>
    <w:rsid w:val="0061687D"/>
    <w:rsid w:val="006169C2"/>
    <w:rsid w:val="006229AA"/>
    <w:rsid w:val="00623A2B"/>
    <w:rsid w:val="00625BBD"/>
    <w:rsid w:val="00635000"/>
    <w:rsid w:val="00637CC8"/>
    <w:rsid w:val="0064028B"/>
    <w:rsid w:val="00641874"/>
    <w:rsid w:val="00642927"/>
    <w:rsid w:val="006444EE"/>
    <w:rsid w:val="00645F3B"/>
    <w:rsid w:val="006573D9"/>
    <w:rsid w:val="00665B24"/>
    <w:rsid w:val="006665A9"/>
    <w:rsid w:val="0067284D"/>
    <w:rsid w:val="00674968"/>
    <w:rsid w:val="00682D2E"/>
    <w:rsid w:val="006873BE"/>
    <w:rsid w:val="006873E9"/>
    <w:rsid w:val="006960F9"/>
    <w:rsid w:val="00696220"/>
    <w:rsid w:val="006A14CD"/>
    <w:rsid w:val="006A472A"/>
    <w:rsid w:val="006A5392"/>
    <w:rsid w:val="006A65E6"/>
    <w:rsid w:val="006A6624"/>
    <w:rsid w:val="006B2E51"/>
    <w:rsid w:val="006C4183"/>
    <w:rsid w:val="006D074A"/>
    <w:rsid w:val="006D29EF"/>
    <w:rsid w:val="006D3F6B"/>
    <w:rsid w:val="006E2E1A"/>
    <w:rsid w:val="006E441C"/>
    <w:rsid w:val="006E595C"/>
    <w:rsid w:val="006F03D1"/>
    <w:rsid w:val="006F1574"/>
    <w:rsid w:val="006F290B"/>
    <w:rsid w:val="006F2A94"/>
    <w:rsid w:val="006F49BA"/>
    <w:rsid w:val="006F4EDB"/>
    <w:rsid w:val="006F5852"/>
    <w:rsid w:val="0071090E"/>
    <w:rsid w:val="00714C61"/>
    <w:rsid w:val="00715E82"/>
    <w:rsid w:val="0072120C"/>
    <w:rsid w:val="007215F9"/>
    <w:rsid w:val="007249B7"/>
    <w:rsid w:val="00724D1A"/>
    <w:rsid w:val="00725DD9"/>
    <w:rsid w:val="007320E3"/>
    <w:rsid w:val="007354FD"/>
    <w:rsid w:val="0074223F"/>
    <w:rsid w:val="00743DA3"/>
    <w:rsid w:val="00744B0E"/>
    <w:rsid w:val="00746EDD"/>
    <w:rsid w:val="0075011B"/>
    <w:rsid w:val="00750206"/>
    <w:rsid w:val="00750E54"/>
    <w:rsid w:val="00754F7D"/>
    <w:rsid w:val="00757B22"/>
    <w:rsid w:val="00757ED0"/>
    <w:rsid w:val="007606E7"/>
    <w:rsid w:val="007610FA"/>
    <w:rsid w:val="00767FC0"/>
    <w:rsid w:val="00770FBB"/>
    <w:rsid w:val="007724D5"/>
    <w:rsid w:val="0077251B"/>
    <w:rsid w:val="0077396E"/>
    <w:rsid w:val="00773DCF"/>
    <w:rsid w:val="00775969"/>
    <w:rsid w:val="00777F7E"/>
    <w:rsid w:val="00780FD5"/>
    <w:rsid w:val="00787C01"/>
    <w:rsid w:val="00792EB2"/>
    <w:rsid w:val="007957AD"/>
    <w:rsid w:val="00797351"/>
    <w:rsid w:val="007A02ED"/>
    <w:rsid w:val="007A0E22"/>
    <w:rsid w:val="007A3629"/>
    <w:rsid w:val="007A4FAF"/>
    <w:rsid w:val="007B2670"/>
    <w:rsid w:val="007B4354"/>
    <w:rsid w:val="007B7D13"/>
    <w:rsid w:val="007C2BFD"/>
    <w:rsid w:val="007D2A59"/>
    <w:rsid w:val="007D4B98"/>
    <w:rsid w:val="007D674D"/>
    <w:rsid w:val="007E0A50"/>
    <w:rsid w:val="007E1B50"/>
    <w:rsid w:val="007E23AF"/>
    <w:rsid w:val="007E27C6"/>
    <w:rsid w:val="007E2F5A"/>
    <w:rsid w:val="008008D5"/>
    <w:rsid w:val="0080524E"/>
    <w:rsid w:val="00805392"/>
    <w:rsid w:val="00805783"/>
    <w:rsid w:val="008057A4"/>
    <w:rsid w:val="00805E77"/>
    <w:rsid w:val="0080642B"/>
    <w:rsid w:val="00810C5E"/>
    <w:rsid w:val="00811D07"/>
    <w:rsid w:val="00814C9C"/>
    <w:rsid w:val="0081661C"/>
    <w:rsid w:val="008255D4"/>
    <w:rsid w:val="00826609"/>
    <w:rsid w:val="00827D99"/>
    <w:rsid w:val="00832170"/>
    <w:rsid w:val="0083294F"/>
    <w:rsid w:val="00833AAA"/>
    <w:rsid w:val="008343E8"/>
    <w:rsid w:val="008368AD"/>
    <w:rsid w:val="00837589"/>
    <w:rsid w:val="00840B86"/>
    <w:rsid w:val="0084101E"/>
    <w:rsid w:val="00842B51"/>
    <w:rsid w:val="0084633B"/>
    <w:rsid w:val="008474D9"/>
    <w:rsid w:val="00853EB5"/>
    <w:rsid w:val="00861707"/>
    <w:rsid w:val="00867A66"/>
    <w:rsid w:val="00870AFF"/>
    <w:rsid w:val="00881A93"/>
    <w:rsid w:val="008827F2"/>
    <w:rsid w:val="008849FA"/>
    <w:rsid w:val="00885C8A"/>
    <w:rsid w:val="00887A86"/>
    <w:rsid w:val="0089297C"/>
    <w:rsid w:val="00892F85"/>
    <w:rsid w:val="00897971"/>
    <w:rsid w:val="008A548F"/>
    <w:rsid w:val="008A7421"/>
    <w:rsid w:val="008A7998"/>
    <w:rsid w:val="008D0C19"/>
    <w:rsid w:val="008D135A"/>
    <w:rsid w:val="008D20A7"/>
    <w:rsid w:val="008D3ABD"/>
    <w:rsid w:val="008D4E7F"/>
    <w:rsid w:val="008D543B"/>
    <w:rsid w:val="008D651D"/>
    <w:rsid w:val="008E11DC"/>
    <w:rsid w:val="008E718E"/>
    <w:rsid w:val="008F1309"/>
    <w:rsid w:val="008F32C6"/>
    <w:rsid w:val="008F7921"/>
    <w:rsid w:val="009026E2"/>
    <w:rsid w:val="00913D47"/>
    <w:rsid w:val="00915D65"/>
    <w:rsid w:val="00916351"/>
    <w:rsid w:val="00917B93"/>
    <w:rsid w:val="00925857"/>
    <w:rsid w:val="00933798"/>
    <w:rsid w:val="00936845"/>
    <w:rsid w:val="00936905"/>
    <w:rsid w:val="00941F5A"/>
    <w:rsid w:val="00944D94"/>
    <w:rsid w:val="00947EF5"/>
    <w:rsid w:val="009501AD"/>
    <w:rsid w:val="00950E4F"/>
    <w:rsid w:val="00961828"/>
    <w:rsid w:val="009618E8"/>
    <w:rsid w:val="009622C3"/>
    <w:rsid w:val="0096313B"/>
    <w:rsid w:val="009632C9"/>
    <w:rsid w:val="00964CDA"/>
    <w:rsid w:val="0096680C"/>
    <w:rsid w:val="00967F49"/>
    <w:rsid w:val="00970F62"/>
    <w:rsid w:val="0098042B"/>
    <w:rsid w:val="00984D4A"/>
    <w:rsid w:val="00986E1B"/>
    <w:rsid w:val="00992EE9"/>
    <w:rsid w:val="009A15E9"/>
    <w:rsid w:val="009A5127"/>
    <w:rsid w:val="009A6E9A"/>
    <w:rsid w:val="009A7DE5"/>
    <w:rsid w:val="009B44B5"/>
    <w:rsid w:val="009B71CE"/>
    <w:rsid w:val="009D5CFA"/>
    <w:rsid w:val="009E1E8C"/>
    <w:rsid w:val="009E60D7"/>
    <w:rsid w:val="009F0438"/>
    <w:rsid w:val="009F19AB"/>
    <w:rsid w:val="009F2465"/>
    <w:rsid w:val="009F27AE"/>
    <w:rsid w:val="009F3B1F"/>
    <w:rsid w:val="009F4AF9"/>
    <w:rsid w:val="00A105F7"/>
    <w:rsid w:val="00A10ECE"/>
    <w:rsid w:val="00A12736"/>
    <w:rsid w:val="00A12DE7"/>
    <w:rsid w:val="00A13A2B"/>
    <w:rsid w:val="00A14BDB"/>
    <w:rsid w:val="00A17478"/>
    <w:rsid w:val="00A23ABC"/>
    <w:rsid w:val="00A264AA"/>
    <w:rsid w:val="00A31105"/>
    <w:rsid w:val="00A3143C"/>
    <w:rsid w:val="00A32549"/>
    <w:rsid w:val="00A333DF"/>
    <w:rsid w:val="00A33588"/>
    <w:rsid w:val="00A341D6"/>
    <w:rsid w:val="00A35261"/>
    <w:rsid w:val="00A35991"/>
    <w:rsid w:val="00A41AB8"/>
    <w:rsid w:val="00A427BA"/>
    <w:rsid w:val="00A438FB"/>
    <w:rsid w:val="00A46DE7"/>
    <w:rsid w:val="00A51CE8"/>
    <w:rsid w:val="00A5302B"/>
    <w:rsid w:val="00A54ECB"/>
    <w:rsid w:val="00A6065D"/>
    <w:rsid w:val="00A638C9"/>
    <w:rsid w:val="00A64F97"/>
    <w:rsid w:val="00A65E97"/>
    <w:rsid w:val="00A679E8"/>
    <w:rsid w:val="00A70E2F"/>
    <w:rsid w:val="00A71F4E"/>
    <w:rsid w:val="00A7332B"/>
    <w:rsid w:val="00A74C92"/>
    <w:rsid w:val="00A75844"/>
    <w:rsid w:val="00A7677F"/>
    <w:rsid w:val="00A80865"/>
    <w:rsid w:val="00A85520"/>
    <w:rsid w:val="00A91015"/>
    <w:rsid w:val="00A9217F"/>
    <w:rsid w:val="00A93DE0"/>
    <w:rsid w:val="00A93FAA"/>
    <w:rsid w:val="00A9419F"/>
    <w:rsid w:val="00A962C8"/>
    <w:rsid w:val="00AA2E82"/>
    <w:rsid w:val="00AB3415"/>
    <w:rsid w:val="00AB346F"/>
    <w:rsid w:val="00AB558D"/>
    <w:rsid w:val="00AC0B34"/>
    <w:rsid w:val="00AC30E5"/>
    <w:rsid w:val="00AC584D"/>
    <w:rsid w:val="00AD2403"/>
    <w:rsid w:val="00AD29A4"/>
    <w:rsid w:val="00AD3AD2"/>
    <w:rsid w:val="00AD6840"/>
    <w:rsid w:val="00AD6FE3"/>
    <w:rsid w:val="00AE262F"/>
    <w:rsid w:val="00AE6606"/>
    <w:rsid w:val="00AE692B"/>
    <w:rsid w:val="00AF7733"/>
    <w:rsid w:val="00B11585"/>
    <w:rsid w:val="00B153EE"/>
    <w:rsid w:val="00B17C7A"/>
    <w:rsid w:val="00B20556"/>
    <w:rsid w:val="00B23EC7"/>
    <w:rsid w:val="00B25CAD"/>
    <w:rsid w:val="00B26847"/>
    <w:rsid w:val="00B275A0"/>
    <w:rsid w:val="00B3114A"/>
    <w:rsid w:val="00B370F3"/>
    <w:rsid w:val="00B4115F"/>
    <w:rsid w:val="00B466AF"/>
    <w:rsid w:val="00B4760A"/>
    <w:rsid w:val="00B523AB"/>
    <w:rsid w:val="00B674EB"/>
    <w:rsid w:val="00B7071B"/>
    <w:rsid w:val="00B710D0"/>
    <w:rsid w:val="00B72E94"/>
    <w:rsid w:val="00B74333"/>
    <w:rsid w:val="00B74BFC"/>
    <w:rsid w:val="00B7597F"/>
    <w:rsid w:val="00B760DC"/>
    <w:rsid w:val="00B77ECF"/>
    <w:rsid w:val="00B81958"/>
    <w:rsid w:val="00B954A4"/>
    <w:rsid w:val="00BA3DDF"/>
    <w:rsid w:val="00BB14A5"/>
    <w:rsid w:val="00BB494F"/>
    <w:rsid w:val="00BB639E"/>
    <w:rsid w:val="00BB724A"/>
    <w:rsid w:val="00BC25E3"/>
    <w:rsid w:val="00BC6E1F"/>
    <w:rsid w:val="00BD2E08"/>
    <w:rsid w:val="00BD46CF"/>
    <w:rsid w:val="00BD5AEF"/>
    <w:rsid w:val="00BE193A"/>
    <w:rsid w:val="00BF0A4E"/>
    <w:rsid w:val="00BF2E39"/>
    <w:rsid w:val="00BF43D1"/>
    <w:rsid w:val="00BF49C6"/>
    <w:rsid w:val="00BF62A1"/>
    <w:rsid w:val="00C0143A"/>
    <w:rsid w:val="00C024DC"/>
    <w:rsid w:val="00C03639"/>
    <w:rsid w:val="00C038F2"/>
    <w:rsid w:val="00C04468"/>
    <w:rsid w:val="00C04597"/>
    <w:rsid w:val="00C1015F"/>
    <w:rsid w:val="00C15636"/>
    <w:rsid w:val="00C17DE2"/>
    <w:rsid w:val="00C32998"/>
    <w:rsid w:val="00C34176"/>
    <w:rsid w:val="00C34FC1"/>
    <w:rsid w:val="00C42BCE"/>
    <w:rsid w:val="00C46569"/>
    <w:rsid w:val="00C522DA"/>
    <w:rsid w:val="00C53818"/>
    <w:rsid w:val="00C56738"/>
    <w:rsid w:val="00C56824"/>
    <w:rsid w:val="00C568F8"/>
    <w:rsid w:val="00C56BAE"/>
    <w:rsid w:val="00C6010E"/>
    <w:rsid w:val="00C62054"/>
    <w:rsid w:val="00C638A0"/>
    <w:rsid w:val="00C669A2"/>
    <w:rsid w:val="00C670C9"/>
    <w:rsid w:val="00C70AF7"/>
    <w:rsid w:val="00C81AD9"/>
    <w:rsid w:val="00C81E84"/>
    <w:rsid w:val="00C85215"/>
    <w:rsid w:val="00C938F7"/>
    <w:rsid w:val="00CA325B"/>
    <w:rsid w:val="00CA325C"/>
    <w:rsid w:val="00CA552C"/>
    <w:rsid w:val="00CA7409"/>
    <w:rsid w:val="00CB5011"/>
    <w:rsid w:val="00CC0100"/>
    <w:rsid w:val="00CC5FA3"/>
    <w:rsid w:val="00CD0FA3"/>
    <w:rsid w:val="00CD3206"/>
    <w:rsid w:val="00CD39BF"/>
    <w:rsid w:val="00CE2AEB"/>
    <w:rsid w:val="00CE50B9"/>
    <w:rsid w:val="00CE58B5"/>
    <w:rsid w:val="00CE741E"/>
    <w:rsid w:val="00CE774E"/>
    <w:rsid w:val="00CE7C0B"/>
    <w:rsid w:val="00CF0CE6"/>
    <w:rsid w:val="00D001A3"/>
    <w:rsid w:val="00D01883"/>
    <w:rsid w:val="00D03A2D"/>
    <w:rsid w:val="00D03FF8"/>
    <w:rsid w:val="00D10397"/>
    <w:rsid w:val="00D15090"/>
    <w:rsid w:val="00D16ADA"/>
    <w:rsid w:val="00D21C23"/>
    <w:rsid w:val="00D32E44"/>
    <w:rsid w:val="00D3691A"/>
    <w:rsid w:val="00D40427"/>
    <w:rsid w:val="00D40586"/>
    <w:rsid w:val="00D42677"/>
    <w:rsid w:val="00D44FFD"/>
    <w:rsid w:val="00D45188"/>
    <w:rsid w:val="00D45391"/>
    <w:rsid w:val="00D47DB4"/>
    <w:rsid w:val="00D50144"/>
    <w:rsid w:val="00D5068B"/>
    <w:rsid w:val="00D50B1A"/>
    <w:rsid w:val="00D51D16"/>
    <w:rsid w:val="00D55979"/>
    <w:rsid w:val="00D71E48"/>
    <w:rsid w:val="00D72AFA"/>
    <w:rsid w:val="00D761E8"/>
    <w:rsid w:val="00D81AB1"/>
    <w:rsid w:val="00D83AC4"/>
    <w:rsid w:val="00D84177"/>
    <w:rsid w:val="00D8482B"/>
    <w:rsid w:val="00D90452"/>
    <w:rsid w:val="00D92829"/>
    <w:rsid w:val="00D92834"/>
    <w:rsid w:val="00D93D22"/>
    <w:rsid w:val="00D974D9"/>
    <w:rsid w:val="00DA06D2"/>
    <w:rsid w:val="00DA1D8C"/>
    <w:rsid w:val="00DA26D8"/>
    <w:rsid w:val="00DA310B"/>
    <w:rsid w:val="00DA329A"/>
    <w:rsid w:val="00DA3345"/>
    <w:rsid w:val="00DA6396"/>
    <w:rsid w:val="00DA67DD"/>
    <w:rsid w:val="00DB73B2"/>
    <w:rsid w:val="00DC1061"/>
    <w:rsid w:val="00DC6C20"/>
    <w:rsid w:val="00DD479A"/>
    <w:rsid w:val="00DD4E5C"/>
    <w:rsid w:val="00DE2AEC"/>
    <w:rsid w:val="00DE7F54"/>
    <w:rsid w:val="00DF4723"/>
    <w:rsid w:val="00DF56A5"/>
    <w:rsid w:val="00DF760A"/>
    <w:rsid w:val="00E028CC"/>
    <w:rsid w:val="00E04B53"/>
    <w:rsid w:val="00E04B63"/>
    <w:rsid w:val="00E05CFA"/>
    <w:rsid w:val="00E10C28"/>
    <w:rsid w:val="00E1231D"/>
    <w:rsid w:val="00E12BEA"/>
    <w:rsid w:val="00E13038"/>
    <w:rsid w:val="00E21407"/>
    <w:rsid w:val="00E26098"/>
    <w:rsid w:val="00E2651A"/>
    <w:rsid w:val="00E2782A"/>
    <w:rsid w:val="00E339C5"/>
    <w:rsid w:val="00E375E3"/>
    <w:rsid w:val="00E43F39"/>
    <w:rsid w:val="00E55A53"/>
    <w:rsid w:val="00E56E68"/>
    <w:rsid w:val="00E578A2"/>
    <w:rsid w:val="00E624FF"/>
    <w:rsid w:val="00E64CBF"/>
    <w:rsid w:val="00E65989"/>
    <w:rsid w:val="00E66A9D"/>
    <w:rsid w:val="00E734BD"/>
    <w:rsid w:val="00E80D67"/>
    <w:rsid w:val="00E84920"/>
    <w:rsid w:val="00E849F8"/>
    <w:rsid w:val="00E91F29"/>
    <w:rsid w:val="00E94626"/>
    <w:rsid w:val="00E964B4"/>
    <w:rsid w:val="00EA2ECD"/>
    <w:rsid w:val="00EA3049"/>
    <w:rsid w:val="00EA6734"/>
    <w:rsid w:val="00EA7F24"/>
    <w:rsid w:val="00EB2D91"/>
    <w:rsid w:val="00EB4F49"/>
    <w:rsid w:val="00EC0487"/>
    <w:rsid w:val="00EC0D31"/>
    <w:rsid w:val="00EC1287"/>
    <w:rsid w:val="00EC1EB8"/>
    <w:rsid w:val="00ED113F"/>
    <w:rsid w:val="00ED2423"/>
    <w:rsid w:val="00ED3F0A"/>
    <w:rsid w:val="00ED47DC"/>
    <w:rsid w:val="00ED4B72"/>
    <w:rsid w:val="00ED53F3"/>
    <w:rsid w:val="00EE050A"/>
    <w:rsid w:val="00EE1A58"/>
    <w:rsid w:val="00EE511B"/>
    <w:rsid w:val="00EE5439"/>
    <w:rsid w:val="00EE6016"/>
    <w:rsid w:val="00EF2356"/>
    <w:rsid w:val="00EF53CE"/>
    <w:rsid w:val="00EF5F37"/>
    <w:rsid w:val="00EF73CD"/>
    <w:rsid w:val="00F008E5"/>
    <w:rsid w:val="00F0107E"/>
    <w:rsid w:val="00F03ABD"/>
    <w:rsid w:val="00F05CEA"/>
    <w:rsid w:val="00F14049"/>
    <w:rsid w:val="00F43117"/>
    <w:rsid w:val="00F4445E"/>
    <w:rsid w:val="00F46DE4"/>
    <w:rsid w:val="00F5379C"/>
    <w:rsid w:val="00F55475"/>
    <w:rsid w:val="00F56578"/>
    <w:rsid w:val="00F56580"/>
    <w:rsid w:val="00F56ADC"/>
    <w:rsid w:val="00F56D75"/>
    <w:rsid w:val="00F5725E"/>
    <w:rsid w:val="00F6425B"/>
    <w:rsid w:val="00F71A60"/>
    <w:rsid w:val="00F72186"/>
    <w:rsid w:val="00F734F8"/>
    <w:rsid w:val="00F7625D"/>
    <w:rsid w:val="00F76D99"/>
    <w:rsid w:val="00F774B6"/>
    <w:rsid w:val="00F80DFB"/>
    <w:rsid w:val="00F8121D"/>
    <w:rsid w:val="00F81C19"/>
    <w:rsid w:val="00F91291"/>
    <w:rsid w:val="00F9187B"/>
    <w:rsid w:val="00F928BE"/>
    <w:rsid w:val="00F94EC7"/>
    <w:rsid w:val="00F97786"/>
    <w:rsid w:val="00F97AD4"/>
    <w:rsid w:val="00FA21CF"/>
    <w:rsid w:val="00FA5440"/>
    <w:rsid w:val="00FA6426"/>
    <w:rsid w:val="00FA6649"/>
    <w:rsid w:val="00FA7B44"/>
    <w:rsid w:val="00FB379E"/>
    <w:rsid w:val="00FC291B"/>
    <w:rsid w:val="00FC5918"/>
    <w:rsid w:val="00FC6CD5"/>
    <w:rsid w:val="00FC6D8F"/>
    <w:rsid w:val="00FC72A6"/>
    <w:rsid w:val="00FC7BCE"/>
    <w:rsid w:val="00FD0300"/>
    <w:rsid w:val="00FD65D4"/>
    <w:rsid w:val="00FE4626"/>
    <w:rsid w:val="00FE795A"/>
    <w:rsid w:val="00FF0FF2"/>
    <w:rsid w:val="00FF6D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27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ody Text Indent 3"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E82"/>
    <w:rPr>
      <w:rFonts w:ascii="Georgia" w:hAnsi="Georgia"/>
      <w:sz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13BF0"/>
    <w:pPr>
      <w:tabs>
        <w:tab w:val="center" w:pos="4513"/>
        <w:tab w:val="right" w:pos="9026"/>
      </w:tabs>
    </w:pPr>
    <w:rPr>
      <w:rFonts w:ascii="Arial" w:hAnsi="Arial"/>
      <w:sz w:val="18"/>
    </w:rPr>
  </w:style>
  <w:style w:type="character" w:customStyle="1" w:styleId="HeaderChar">
    <w:name w:val="Header Char"/>
    <w:basedOn w:val="DefaultParagraphFont"/>
    <w:link w:val="Header"/>
    <w:uiPriority w:val="99"/>
    <w:locked/>
    <w:rsid w:val="00513BF0"/>
    <w:rPr>
      <w:rFonts w:ascii="Arial" w:hAnsi="Arial" w:cs="Times New Roman"/>
      <w:sz w:val="18"/>
    </w:rPr>
  </w:style>
  <w:style w:type="paragraph" w:styleId="Footer">
    <w:name w:val="footer"/>
    <w:basedOn w:val="Normal"/>
    <w:link w:val="FooterChar"/>
    <w:uiPriority w:val="99"/>
    <w:rsid w:val="00513BF0"/>
    <w:pPr>
      <w:tabs>
        <w:tab w:val="center" w:pos="4513"/>
        <w:tab w:val="right" w:pos="9026"/>
      </w:tabs>
    </w:pPr>
    <w:rPr>
      <w:rFonts w:ascii="Arial" w:hAnsi="Arial"/>
      <w:sz w:val="18"/>
    </w:rPr>
  </w:style>
  <w:style w:type="character" w:customStyle="1" w:styleId="FooterChar">
    <w:name w:val="Footer Char"/>
    <w:basedOn w:val="DefaultParagraphFont"/>
    <w:link w:val="Footer"/>
    <w:uiPriority w:val="99"/>
    <w:locked/>
    <w:rsid w:val="00513BF0"/>
    <w:rPr>
      <w:rFonts w:ascii="Arial" w:hAnsi="Arial" w:cs="Times New Roman"/>
      <w:sz w:val="18"/>
    </w:rPr>
  </w:style>
  <w:style w:type="table" w:styleId="TableGrid">
    <w:name w:val="Table Grid"/>
    <w:basedOn w:val="TableNormal"/>
    <w:uiPriority w:val="39"/>
    <w:rsid w:val="003345D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255F15"/>
    <w:pPr>
      <w:ind w:left="720"/>
      <w:contextualSpacing/>
    </w:pPr>
  </w:style>
  <w:style w:type="paragraph" w:styleId="NormalWeb">
    <w:name w:val="Normal (Web)"/>
    <w:basedOn w:val="Normal"/>
    <w:uiPriority w:val="99"/>
    <w:rsid w:val="00A32549"/>
    <w:pPr>
      <w:spacing w:before="100" w:beforeAutospacing="1" w:after="100" w:afterAutospacing="1"/>
    </w:pPr>
    <w:rPr>
      <w:rFonts w:ascii="Times New Roman" w:eastAsia="Times New Roman" w:hAnsi="Times New Roman"/>
      <w:sz w:val="24"/>
      <w:szCs w:val="24"/>
      <w:lang w:eastAsia="en-GB"/>
    </w:rPr>
  </w:style>
  <w:style w:type="paragraph" w:styleId="BalloonText">
    <w:name w:val="Balloon Text"/>
    <w:basedOn w:val="Normal"/>
    <w:link w:val="BalloonTextChar"/>
    <w:uiPriority w:val="99"/>
    <w:semiHidden/>
    <w:rsid w:val="007B435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B4354"/>
    <w:rPr>
      <w:rFonts w:ascii="Tahoma" w:hAnsi="Tahoma" w:cs="Tahoma"/>
      <w:sz w:val="16"/>
      <w:szCs w:val="16"/>
    </w:rPr>
  </w:style>
  <w:style w:type="character" w:styleId="CommentReference">
    <w:name w:val="annotation reference"/>
    <w:basedOn w:val="DefaultParagraphFont"/>
    <w:uiPriority w:val="99"/>
    <w:rsid w:val="009A7DE5"/>
    <w:rPr>
      <w:rFonts w:cs="Times New Roman"/>
      <w:sz w:val="16"/>
      <w:szCs w:val="16"/>
    </w:rPr>
  </w:style>
  <w:style w:type="paragraph" w:styleId="CommentText">
    <w:name w:val="annotation text"/>
    <w:basedOn w:val="Normal"/>
    <w:link w:val="CommentTextChar"/>
    <w:uiPriority w:val="99"/>
    <w:rsid w:val="009A7DE5"/>
    <w:rPr>
      <w:szCs w:val="20"/>
    </w:rPr>
  </w:style>
  <w:style w:type="character" w:customStyle="1" w:styleId="CommentTextChar">
    <w:name w:val="Comment Text Char"/>
    <w:basedOn w:val="DefaultParagraphFont"/>
    <w:link w:val="CommentText"/>
    <w:uiPriority w:val="99"/>
    <w:locked/>
    <w:rsid w:val="009A7DE5"/>
    <w:rPr>
      <w:rFonts w:ascii="Georgia" w:hAnsi="Georgia" w:cs="Times New Roman"/>
      <w:sz w:val="20"/>
      <w:szCs w:val="20"/>
    </w:rPr>
  </w:style>
  <w:style w:type="paragraph" w:styleId="CommentSubject">
    <w:name w:val="annotation subject"/>
    <w:basedOn w:val="CommentText"/>
    <w:next w:val="CommentText"/>
    <w:link w:val="CommentSubjectChar"/>
    <w:uiPriority w:val="99"/>
    <w:semiHidden/>
    <w:rsid w:val="009A7DE5"/>
    <w:rPr>
      <w:b/>
      <w:bCs/>
    </w:rPr>
  </w:style>
  <w:style w:type="character" w:customStyle="1" w:styleId="CommentSubjectChar">
    <w:name w:val="Comment Subject Char"/>
    <w:basedOn w:val="CommentTextChar"/>
    <w:link w:val="CommentSubject"/>
    <w:uiPriority w:val="99"/>
    <w:semiHidden/>
    <w:locked/>
    <w:rsid w:val="009A7DE5"/>
    <w:rPr>
      <w:rFonts w:ascii="Georgia" w:hAnsi="Georgia" w:cs="Times New Roman"/>
      <w:b/>
      <w:bCs/>
      <w:sz w:val="20"/>
      <w:szCs w:val="20"/>
    </w:rPr>
  </w:style>
  <w:style w:type="character" w:customStyle="1" w:styleId="grame">
    <w:name w:val="grame"/>
    <w:uiPriority w:val="99"/>
    <w:rsid w:val="00CE58B5"/>
  </w:style>
  <w:style w:type="character" w:customStyle="1" w:styleId="PAcharacterboldtext">
    <w:name w:val="PA character_bold text"/>
    <w:uiPriority w:val="99"/>
    <w:rsid w:val="00D81AB1"/>
    <w:rPr>
      <w:rFonts w:ascii="Arial" w:hAnsi="Arial"/>
      <w:b/>
      <w:lang w:val="en-GB"/>
    </w:rPr>
  </w:style>
  <w:style w:type="paragraph" w:styleId="Caption">
    <w:name w:val="caption"/>
    <w:basedOn w:val="Normal"/>
    <w:next w:val="Normal"/>
    <w:uiPriority w:val="99"/>
    <w:qFormat/>
    <w:rsid w:val="00D81AB1"/>
    <w:pPr>
      <w:keepNext/>
      <w:tabs>
        <w:tab w:val="left" w:pos="936"/>
      </w:tabs>
      <w:spacing w:before="200" w:after="120" w:line="280" w:lineRule="exact"/>
      <w:ind w:left="936" w:hanging="936"/>
    </w:pPr>
    <w:rPr>
      <w:rFonts w:ascii="Arial Bold" w:eastAsia="Times New Roman" w:hAnsi="Arial Bold"/>
      <w:sz w:val="18"/>
      <w:szCs w:val="18"/>
    </w:rPr>
  </w:style>
  <w:style w:type="character" w:customStyle="1" w:styleId="PAcharacterbolditalictext">
    <w:name w:val="PA character_bold italic text"/>
    <w:uiPriority w:val="99"/>
    <w:rsid w:val="00D81AB1"/>
    <w:rPr>
      <w:rFonts w:ascii="Arial" w:hAnsi="Arial"/>
      <w:b/>
      <w:i/>
    </w:rPr>
  </w:style>
  <w:style w:type="character" w:customStyle="1" w:styleId="PAcharacternon-boldtext">
    <w:name w:val="PA character_non-bold text"/>
    <w:uiPriority w:val="99"/>
    <w:rsid w:val="00D81AB1"/>
    <w:rPr>
      <w:rFonts w:ascii="Arial" w:hAnsi="Arial"/>
    </w:rPr>
  </w:style>
  <w:style w:type="character" w:customStyle="1" w:styleId="PAHIGHLIGHTTOEDIT">
    <w:name w:val="PA HIGHLIGHT TO EDIT"/>
    <w:uiPriority w:val="99"/>
    <w:rsid w:val="00D81AB1"/>
    <w:rPr>
      <w:rFonts w:ascii="Arial" w:hAnsi="Arial"/>
      <w:color w:val="auto"/>
      <w:shd w:val="clear" w:color="auto" w:fill="FFFF00"/>
    </w:rPr>
  </w:style>
  <w:style w:type="table" w:customStyle="1" w:styleId="PAtableformatstandard">
    <w:name w:val="PA table format_standard"/>
    <w:uiPriority w:val="99"/>
    <w:rsid w:val="00D81AB1"/>
    <w:pPr>
      <w:spacing w:before="60" w:after="60" w:line="240" w:lineRule="atLeast"/>
    </w:pPr>
    <w:rPr>
      <w:rFonts w:ascii="Arial" w:eastAsia="Times New Roman" w:hAnsi="Arial"/>
      <w:color w:val="000000"/>
      <w:sz w:val="18"/>
      <w:szCs w:val="18"/>
    </w:rPr>
    <w:tblPr>
      <w:tblStyleRowBandSize w:val="1"/>
      <w:tblInd w:w="0" w:type="dxa"/>
      <w:tblBorders>
        <w:bottom w:val="single" w:sz="4" w:space="0" w:color="DBE5F1"/>
        <w:insideH w:val="single" w:sz="4" w:space="0" w:color="DBE5F1"/>
      </w:tblBorders>
      <w:tblCellMar>
        <w:top w:w="0" w:type="dxa"/>
        <w:left w:w="108" w:type="dxa"/>
        <w:bottom w:w="0" w:type="dxa"/>
        <w:right w:w="108" w:type="dxa"/>
      </w:tblCellMar>
    </w:tblPr>
  </w:style>
  <w:style w:type="paragraph" w:customStyle="1" w:styleId="PAtabletextbodytext">
    <w:name w:val="PA table text_ body text"/>
    <w:basedOn w:val="Normal"/>
    <w:link w:val="PAtabletextbodytextCharChar"/>
    <w:uiPriority w:val="99"/>
    <w:rsid w:val="00D81AB1"/>
    <w:pPr>
      <w:spacing w:before="60" w:after="60" w:line="220" w:lineRule="atLeast"/>
    </w:pPr>
    <w:rPr>
      <w:rFonts w:ascii="Arial" w:eastAsia="Arial Unicode MS" w:hAnsi="Arial"/>
      <w:sz w:val="18"/>
      <w:szCs w:val="20"/>
    </w:rPr>
  </w:style>
  <w:style w:type="character" w:customStyle="1" w:styleId="PAtabletextbodytextCharChar">
    <w:name w:val="PA table text_ body text Char Char"/>
    <w:basedOn w:val="DefaultParagraphFont"/>
    <w:link w:val="PAtabletextbodytext"/>
    <w:uiPriority w:val="99"/>
    <w:locked/>
    <w:rsid w:val="00D81AB1"/>
    <w:rPr>
      <w:rFonts w:ascii="Arial" w:eastAsia="Arial Unicode MS" w:hAnsi="Arial" w:cs="Times New Roman"/>
      <w:sz w:val="20"/>
      <w:szCs w:val="20"/>
    </w:rPr>
  </w:style>
  <w:style w:type="paragraph" w:customStyle="1" w:styleId="PACaption">
    <w:name w:val="PA Caption"/>
    <w:basedOn w:val="Caption"/>
    <w:uiPriority w:val="99"/>
    <w:rsid w:val="00200125"/>
    <w:pPr>
      <w:spacing w:line="240" w:lineRule="atLeast"/>
    </w:pPr>
    <w:rPr>
      <w:rFonts w:eastAsia="Arial Unicode MS"/>
      <w:b/>
    </w:rPr>
  </w:style>
  <w:style w:type="paragraph" w:styleId="NoSpacing">
    <w:name w:val="No Spacing"/>
    <w:link w:val="NoSpacingChar"/>
    <w:uiPriority w:val="1"/>
    <w:qFormat/>
    <w:rsid w:val="00805783"/>
    <w:rPr>
      <w:rFonts w:eastAsia="Times New Roman"/>
      <w:lang w:val="en-US" w:eastAsia="en-US"/>
    </w:rPr>
  </w:style>
  <w:style w:type="character" w:customStyle="1" w:styleId="NoSpacingChar">
    <w:name w:val="No Spacing Char"/>
    <w:basedOn w:val="DefaultParagraphFont"/>
    <w:link w:val="NoSpacing"/>
    <w:uiPriority w:val="1"/>
    <w:locked/>
    <w:rsid w:val="00805783"/>
    <w:rPr>
      <w:rFonts w:ascii="Calibri" w:hAnsi="Calibri" w:cs="Times New Roman"/>
      <w:sz w:val="22"/>
      <w:szCs w:val="22"/>
      <w:lang w:val="en-US" w:eastAsia="en-US" w:bidi="ar-SA"/>
    </w:rPr>
  </w:style>
  <w:style w:type="paragraph" w:styleId="BodyTextIndent3">
    <w:name w:val="Body Text Indent 3"/>
    <w:basedOn w:val="Normal"/>
    <w:link w:val="BodyTextIndent3Char"/>
    <w:uiPriority w:val="99"/>
    <w:rsid w:val="003B781A"/>
    <w:pPr>
      <w:spacing w:after="120"/>
      <w:ind w:left="283"/>
    </w:pPr>
    <w:rPr>
      <w:rFonts w:ascii="Foundry Form Sans" w:eastAsia="Times New Roman" w:hAnsi="Foundry Form Sans"/>
      <w:sz w:val="16"/>
      <w:szCs w:val="16"/>
    </w:rPr>
  </w:style>
  <w:style w:type="character" w:customStyle="1" w:styleId="BodyTextIndent3Char">
    <w:name w:val="Body Text Indent 3 Char"/>
    <w:basedOn w:val="DefaultParagraphFont"/>
    <w:link w:val="BodyTextIndent3"/>
    <w:uiPriority w:val="99"/>
    <w:locked/>
    <w:rsid w:val="003B781A"/>
    <w:rPr>
      <w:rFonts w:ascii="Foundry Form Sans" w:hAnsi="Foundry Form Sans" w:cs="Times New Roman"/>
      <w:sz w:val="16"/>
      <w:szCs w:val="16"/>
      <w:lang w:eastAsia="en-US"/>
    </w:rPr>
  </w:style>
  <w:style w:type="paragraph" w:styleId="FootnoteText">
    <w:name w:val="footnote text"/>
    <w:basedOn w:val="Normal"/>
    <w:link w:val="FootnoteTextChar"/>
    <w:uiPriority w:val="99"/>
    <w:rsid w:val="005C4714"/>
    <w:rPr>
      <w:szCs w:val="20"/>
    </w:rPr>
  </w:style>
  <w:style w:type="character" w:customStyle="1" w:styleId="FootnoteTextChar">
    <w:name w:val="Footnote Text Char"/>
    <w:basedOn w:val="DefaultParagraphFont"/>
    <w:link w:val="FootnoteText"/>
    <w:uiPriority w:val="99"/>
    <w:locked/>
    <w:rsid w:val="005C4714"/>
    <w:rPr>
      <w:rFonts w:ascii="Georgia" w:hAnsi="Georgia" w:cs="Times New Roman"/>
      <w:sz w:val="20"/>
      <w:szCs w:val="20"/>
      <w:lang w:eastAsia="en-US"/>
    </w:rPr>
  </w:style>
  <w:style w:type="character" w:styleId="FootnoteReference">
    <w:name w:val="footnote reference"/>
    <w:basedOn w:val="DefaultParagraphFont"/>
    <w:uiPriority w:val="99"/>
    <w:rsid w:val="005C4714"/>
    <w:rPr>
      <w:rFonts w:cs="Times New Roman"/>
      <w:vertAlign w:val="superscript"/>
    </w:rPr>
  </w:style>
  <w:style w:type="paragraph" w:styleId="Revision">
    <w:name w:val="Revision"/>
    <w:hidden/>
    <w:uiPriority w:val="99"/>
    <w:semiHidden/>
    <w:rsid w:val="00AE262F"/>
    <w:rPr>
      <w:rFonts w:ascii="Georgia" w:hAnsi="Georgia"/>
      <w:sz w:val="20"/>
      <w:lang w:eastAsia="en-US"/>
    </w:rPr>
  </w:style>
  <w:style w:type="character" w:styleId="Hyperlink">
    <w:name w:val="Hyperlink"/>
    <w:basedOn w:val="DefaultParagraphFont"/>
    <w:uiPriority w:val="99"/>
    <w:unhideWhenUsed/>
    <w:rsid w:val="001176EA"/>
    <w:rPr>
      <w:color w:val="0000FF" w:themeColor="hyperlink"/>
      <w:u w:val="single"/>
    </w:rPr>
  </w:style>
  <w:style w:type="paragraph" w:customStyle="1" w:styleId="Default">
    <w:name w:val="Default"/>
    <w:rsid w:val="002437F6"/>
    <w:pPr>
      <w:autoSpaceDE w:val="0"/>
      <w:autoSpaceDN w:val="0"/>
      <w:adjustRightInd w:val="0"/>
    </w:pPr>
    <w:rPr>
      <w:rFonts w:ascii="Arial" w:eastAsiaTheme="minorHAnsi" w:hAnsi="Arial" w:cs="Arial"/>
      <w:color w:val="000000"/>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ody Text Indent 3"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E82"/>
    <w:rPr>
      <w:rFonts w:ascii="Georgia" w:hAnsi="Georgia"/>
      <w:sz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13BF0"/>
    <w:pPr>
      <w:tabs>
        <w:tab w:val="center" w:pos="4513"/>
        <w:tab w:val="right" w:pos="9026"/>
      </w:tabs>
    </w:pPr>
    <w:rPr>
      <w:rFonts w:ascii="Arial" w:hAnsi="Arial"/>
      <w:sz w:val="18"/>
    </w:rPr>
  </w:style>
  <w:style w:type="character" w:customStyle="1" w:styleId="HeaderChar">
    <w:name w:val="Header Char"/>
    <w:basedOn w:val="DefaultParagraphFont"/>
    <w:link w:val="Header"/>
    <w:uiPriority w:val="99"/>
    <w:locked/>
    <w:rsid w:val="00513BF0"/>
    <w:rPr>
      <w:rFonts w:ascii="Arial" w:hAnsi="Arial" w:cs="Times New Roman"/>
      <w:sz w:val="18"/>
    </w:rPr>
  </w:style>
  <w:style w:type="paragraph" w:styleId="Footer">
    <w:name w:val="footer"/>
    <w:basedOn w:val="Normal"/>
    <w:link w:val="FooterChar"/>
    <w:uiPriority w:val="99"/>
    <w:rsid w:val="00513BF0"/>
    <w:pPr>
      <w:tabs>
        <w:tab w:val="center" w:pos="4513"/>
        <w:tab w:val="right" w:pos="9026"/>
      </w:tabs>
    </w:pPr>
    <w:rPr>
      <w:rFonts w:ascii="Arial" w:hAnsi="Arial"/>
      <w:sz w:val="18"/>
    </w:rPr>
  </w:style>
  <w:style w:type="character" w:customStyle="1" w:styleId="FooterChar">
    <w:name w:val="Footer Char"/>
    <w:basedOn w:val="DefaultParagraphFont"/>
    <w:link w:val="Footer"/>
    <w:uiPriority w:val="99"/>
    <w:locked/>
    <w:rsid w:val="00513BF0"/>
    <w:rPr>
      <w:rFonts w:ascii="Arial" w:hAnsi="Arial" w:cs="Times New Roman"/>
      <w:sz w:val="18"/>
    </w:rPr>
  </w:style>
  <w:style w:type="table" w:styleId="TableGrid">
    <w:name w:val="Table Grid"/>
    <w:basedOn w:val="TableNormal"/>
    <w:uiPriority w:val="39"/>
    <w:rsid w:val="003345D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255F15"/>
    <w:pPr>
      <w:ind w:left="720"/>
      <w:contextualSpacing/>
    </w:pPr>
  </w:style>
  <w:style w:type="paragraph" w:styleId="NormalWeb">
    <w:name w:val="Normal (Web)"/>
    <w:basedOn w:val="Normal"/>
    <w:uiPriority w:val="99"/>
    <w:rsid w:val="00A32549"/>
    <w:pPr>
      <w:spacing w:before="100" w:beforeAutospacing="1" w:after="100" w:afterAutospacing="1"/>
    </w:pPr>
    <w:rPr>
      <w:rFonts w:ascii="Times New Roman" w:eastAsia="Times New Roman" w:hAnsi="Times New Roman"/>
      <w:sz w:val="24"/>
      <w:szCs w:val="24"/>
      <w:lang w:eastAsia="en-GB"/>
    </w:rPr>
  </w:style>
  <w:style w:type="paragraph" w:styleId="BalloonText">
    <w:name w:val="Balloon Text"/>
    <w:basedOn w:val="Normal"/>
    <w:link w:val="BalloonTextChar"/>
    <w:uiPriority w:val="99"/>
    <w:semiHidden/>
    <w:rsid w:val="007B435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B4354"/>
    <w:rPr>
      <w:rFonts w:ascii="Tahoma" w:hAnsi="Tahoma" w:cs="Tahoma"/>
      <w:sz w:val="16"/>
      <w:szCs w:val="16"/>
    </w:rPr>
  </w:style>
  <w:style w:type="character" w:styleId="CommentReference">
    <w:name w:val="annotation reference"/>
    <w:basedOn w:val="DefaultParagraphFont"/>
    <w:uiPriority w:val="99"/>
    <w:rsid w:val="009A7DE5"/>
    <w:rPr>
      <w:rFonts w:cs="Times New Roman"/>
      <w:sz w:val="16"/>
      <w:szCs w:val="16"/>
    </w:rPr>
  </w:style>
  <w:style w:type="paragraph" w:styleId="CommentText">
    <w:name w:val="annotation text"/>
    <w:basedOn w:val="Normal"/>
    <w:link w:val="CommentTextChar"/>
    <w:uiPriority w:val="99"/>
    <w:rsid w:val="009A7DE5"/>
    <w:rPr>
      <w:szCs w:val="20"/>
    </w:rPr>
  </w:style>
  <w:style w:type="character" w:customStyle="1" w:styleId="CommentTextChar">
    <w:name w:val="Comment Text Char"/>
    <w:basedOn w:val="DefaultParagraphFont"/>
    <w:link w:val="CommentText"/>
    <w:uiPriority w:val="99"/>
    <w:locked/>
    <w:rsid w:val="009A7DE5"/>
    <w:rPr>
      <w:rFonts w:ascii="Georgia" w:hAnsi="Georgia" w:cs="Times New Roman"/>
      <w:sz w:val="20"/>
      <w:szCs w:val="20"/>
    </w:rPr>
  </w:style>
  <w:style w:type="paragraph" w:styleId="CommentSubject">
    <w:name w:val="annotation subject"/>
    <w:basedOn w:val="CommentText"/>
    <w:next w:val="CommentText"/>
    <w:link w:val="CommentSubjectChar"/>
    <w:uiPriority w:val="99"/>
    <w:semiHidden/>
    <w:rsid w:val="009A7DE5"/>
    <w:rPr>
      <w:b/>
      <w:bCs/>
    </w:rPr>
  </w:style>
  <w:style w:type="character" w:customStyle="1" w:styleId="CommentSubjectChar">
    <w:name w:val="Comment Subject Char"/>
    <w:basedOn w:val="CommentTextChar"/>
    <w:link w:val="CommentSubject"/>
    <w:uiPriority w:val="99"/>
    <w:semiHidden/>
    <w:locked/>
    <w:rsid w:val="009A7DE5"/>
    <w:rPr>
      <w:rFonts w:ascii="Georgia" w:hAnsi="Georgia" w:cs="Times New Roman"/>
      <w:b/>
      <w:bCs/>
      <w:sz w:val="20"/>
      <w:szCs w:val="20"/>
    </w:rPr>
  </w:style>
  <w:style w:type="character" w:customStyle="1" w:styleId="grame">
    <w:name w:val="grame"/>
    <w:uiPriority w:val="99"/>
    <w:rsid w:val="00CE58B5"/>
  </w:style>
  <w:style w:type="character" w:customStyle="1" w:styleId="PAcharacterboldtext">
    <w:name w:val="PA character_bold text"/>
    <w:uiPriority w:val="99"/>
    <w:rsid w:val="00D81AB1"/>
    <w:rPr>
      <w:rFonts w:ascii="Arial" w:hAnsi="Arial"/>
      <w:b/>
      <w:lang w:val="en-GB"/>
    </w:rPr>
  </w:style>
  <w:style w:type="paragraph" w:styleId="Caption">
    <w:name w:val="caption"/>
    <w:basedOn w:val="Normal"/>
    <w:next w:val="Normal"/>
    <w:uiPriority w:val="99"/>
    <w:qFormat/>
    <w:rsid w:val="00D81AB1"/>
    <w:pPr>
      <w:keepNext/>
      <w:tabs>
        <w:tab w:val="left" w:pos="936"/>
      </w:tabs>
      <w:spacing w:before="200" w:after="120" w:line="280" w:lineRule="exact"/>
      <w:ind w:left="936" w:hanging="936"/>
    </w:pPr>
    <w:rPr>
      <w:rFonts w:ascii="Arial Bold" w:eastAsia="Times New Roman" w:hAnsi="Arial Bold"/>
      <w:sz w:val="18"/>
      <w:szCs w:val="18"/>
    </w:rPr>
  </w:style>
  <w:style w:type="character" w:customStyle="1" w:styleId="PAcharacterbolditalictext">
    <w:name w:val="PA character_bold italic text"/>
    <w:uiPriority w:val="99"/>
    <w:rsid w:val="00D81AB1"/>
    <w:rPr>
      <w:rFonts w:ascii="Arial" w:hAnsi="Arial"/>
      <w:b/>
      <w:i/>
    </w:rPr>
  </w:style>
  <w:style w:type="character" w:customStyle="1" w:styleId="PAcharacternon-boldtext">
    <w:name w:val="PA character_non-bold text"/>
    <w:uiPriority w:val="99"/>
    <w:rsid w:val="00D81AB1"/>
    <w:rPr>
      <w:rFonts w:ascii="Arial" w:hAnsi="Arial"/>
    </w:rPr>
  </w:style>
  <w:style w:type="character" w:customStyle="1" w:styleId="PAHIGHLIGHTTOEDIT">
    <w:name w:val="PA HIGHLIGHT TO EDIT"/>
    <w:uiPriority w:val="99"/>
    <w:rsid w:val="00D81AB1"/>
    <w:rPr>
      <w:rFonts w:ascii="Arial" w:hAnsi="Arial"/>
      <w:color w:val="auto"/>
      <w:shd w:val="clear" w:color="auto" w:fill="FFFF00"/>
    </w:rPr>
  </w:style>
  <w:style w:type="table" w:customStyle="1" w:styleId="PAtableformatstandard">
    <w:name w:val="PA table format_standard"/>
    <w:uiPriority w:val="99"/>
    <w:rsid w:val="00D81AB1"/>
    <w:pPr>
      <w:spacing w:before="60" w:after="60" w:line="240" w:lineRule="atLeast"/>
    </w:pPr>
    <w:rPr>
      <w:rFonts w:ascii="Arial" w:eastAsia="Times New Roman" w:hAnsi="Arial"/>
      <w:color w:val="000000"/>
      <w:sz w:val="18"/>
      <w:szCs w:val="18"/>
    </w:rPr>
    <w:tblPr>
      <w:tblStyleRowBandSize w:val="1"/>
      <w:tblInd w:w="0" w:type="dxa"/>
      <w:tblBorders>
        <w:bottom w:val="single" w:sz="4" w:space="0" w:color="DBE5F1"/>
        <w:insideH w:val="single" w:sz="4" w:space="0" w:color="DBE5F1"/>
      </w:tblBorders>
      <w:tblCellMar>
        <w:top w:w="0" w:type="dxa"/>
        <w:left w:w="108" w:type="dxa"/>
        <w:bottom w:w="0" w:type="dxa"/>
        <w:right w:w="108" w:type="dxa"/>
      </w:tblCellMar>
    </w:tblPr>
  </w:style>
  <w:style w:type="paragraph" w:customStyle="1" w:styleId="PAtabletextbodytext">
    <w:name w:val="PA table text_ body text"/>
    <w:basedOn w:val="Normal"/>
    <w:link w:val="PAtabletextbodytextCharChar"/>
    <w:uiPriority w:val="99"/>
    <w:rsid w:val="00D81AB1"/>
    <w:pPr>
      <w:spacing w:before="60" w:after="60" w:line="220" w:lineRule="atLeast"/>
    </w:pPr>
    <w:rPr>
      <w:rFonts w:ascii="Arial" w:eastAsia="Arial Unicode MS" w:hAnsi="Arial"/>
      <w:sz w:val="18"/>
      <w:szCs w:val="20"/>
    </w:rPr>
  </w:style>
  <w:style w:type="character" w:customStyle="1" w:styleId="PAtabletextbodytextCharChar">
    <w:name w:val="PA table text_ body text Char Char"/>
    <w:basedOn w:val="DefaultParagraphFont"/>
    <w:link w:val="PAtabletextbodytext"/>
    <w:uiPriority w:val="99"/>
    <w:locked/>
    <w:rsid w:val="00D81AB1"/>
    <w:rPr>
      <w:rFonts w:ascii="Arial" w:eastAsia="Arial Unicode MS" w:hAnsi="Arial" w:cs="Times New Roman"/>
      <w:sz w:val="20"/>
      <w:szCs w:val="20"/>
    </w:rPr>
  </w:style>
  <w:style w:type="paragraph" w:customStyle="1" w:styleId="PACaption">
    <w:name w:val="PA Caption"/>
    <w:basedOn w:val="Caption"/>
    <w:uiPriority w:val="99"/>
    <w:rsid w:val="00200125"/>
    <w:pPr>
      <w:spacing w:line="240" w:lineRule="atLeast"/>
    </w:pPr>
    <w:rPr>
      <w:rFonts w:eastAsia="Arial Unicode MS"/>
      <w:b/>
    </w:rPr>
  </w:style>
  <w:style w:type="paragraph" w:styleId="NoSpacing">
    <w:name w:val="No Spacing"/>
    <w:link w:val="NoSpacingChar"/>
    <w:uiPriority w:val="1"/>
    <w:qFormat/>
    <w:rsid w:val="00805783"/>
    <w:rPr>
      <w:rFonts w:eastAsia="Times New Roman"/>
      <w:lang w:val="en-US" w:eastAsia="en-US"/>
    </w:rPr>
  </w:style>
  <w:style w:type="character" w:customStyle="1" w:styleId="NoSpacingChar">
    <w:name w:val="No Spacing Char"/>
    <w:basedOn w:val="DefaultParagraphFont"/>
    <w:link w:val="NoSpacing"/>
    <w:uiPriority w:val="1"/>
    <w:locked/>
    <w:rsid w:val="00805783"/>
    <w:rPr>
      <w:rFonts w:ascii="Calibri" w:hAnsi="Calibri" w:cs="Times New Roman"/>
      <w:sz w:val="22"/>
      <w:szCs w:val="22"/>
      <w:lang w:val="en-US" w:eastAsia="en-US" w:bidi="ar-SA"/>
    </w:rPr>
  </w:style>
  <w:style w:type="paragraph" w:styleId="BodyTextIndent3">
    <w:name w:val="Body Text Indent 3"/>
    <w:basedOn w:val="Normal"/>
    <w:link w:val="BodyTextIndent3Char"/>
    <w:uiPriority w:val="99"/>
    <w:rsid w:val="003B781A"/>
    <w:pPr>
      <w:spacing w:after="120"/>
      <w:ind w:left="283"/>
    </w:pPr>
    <w:rPr>
      <w:rFonts w:ascii="Foundry Form Sans" w:eastAsia="Times New Roman" w:hAnsi="Foundry Form Sans"/>
      <w:sz w:val="16"/>
      <w:szCs w:val="16"/>
    </w:rPr>
  </w:style>
  <w:style w:type="character" w:customStyle="1" w:styleId="BodyTextIndent3Char">
    <w:name w:val="Body Text Indent 3 Char"/>
    <w:basedOn w:val="DefaultParagraphFont"/>
    <w:link w:val="BodyTextIndent3"/>
    <w:uiPriority w:val="99"/>
    <w:locked/>
    <w:rsid w:val="003B781A"/>
    <w:rPr>
      <w:rFonts w:ascii="Foundry Form Sans" w:hAnsi="Foundry Form Sans" w:cs="Times New Roman"/>
      <w:sz w:val="16"/>
      <w:szCs w:val="16"/>
      <w:lang w:eastAsia="en-US"/>
    </w:rPr>
  </w:style>
  <w:style w:type="paragraph" w:styleId="FootnoteText">
    <w:name w:val="footnote text"/>
    <w:basedOn w:val="Normal"/>
    <w:link w:val="FootnoteTextChar"/>
    <w:uiPriority w:val="99"/>
    <w:rsid w:val="005C4714"/>
    <w:rPr>
      <w:szCs w:val="20"/>
    </w:rPr>
  </w:style>
  <w:style w:type="character" w:customStyle="1" w:styleId="FootnoteTextChar">
    <w:name w:val="Footnote Text Char"/>
    <w:basedOn w:val="DefaultParagraphFont"/>
    <w:link w:val="FootnoteText"/>
    <w:uiPriority w:val="99"/>
    <w:locked/>
    <w:rsid w:val="005C4714"/>
    <w:rPr>
      <w:rFonts w:ascii="Georgia" w:hAnsi="Georgia" w:cs="Times New Roman"/>
      <w:sz w:val="20"/>
      <w:szCs w:val="20"/>
      <w:lang w:eastAsia="en-US"/>
    </w:rPr>
  </w:style>
  <w:style w:type="character" w:styleId="FootnoteReference">
    <w:name w:val="footnote reference"/>
    <w:basedOn w:val="DefaultParagraphFont"/>
    <w:uiPriority w:val="99"/>
    <w:rsid w:val="005C4714"/>
    <w:rPr>
      <w:rFonts w:cs="Times New Roman"/>
      <w:vertAlign w:val="superscript"/>
    </w:rPr>
  </w:style>
  <w:style w:type="paragraph" w:styleId="Revision">
    <w:name w:val="Revision"/>
    <w:hidden/>
    <w:uiPriority w:val="99"/>
    <w:semiHidden/>
    <w:rsid w:val="00AE262F"/>
    <w:rPr>
      <w:rFonts w:ascii="Georgia" w:hAnsi="Georgia"/>
      <w:sz w:val="20"/>
      <w:lang w:eastAsia="en-US"/>
    </w:rPr>
  </w:style>
  <w:style w:type="character" w:styleId="Hyperlink">
    <w:name w:val="Hyperlink"/>
    <w:basedOn w:val="DefaultParagraphFont"/>
    <w:uiPriority w:val="99"/>
    <w:unhideWhenUsed/>
    <w:rsid w:val="001176EA"/>
    <w:rPr>
      <w:color w:val="0000FF" w:themeColor="hyperlink"/>
      <w:u w:val="single"/>
    </w:rPr>
  </w:style>
  <w:style w:type="paragraph" w:customStyle="1" w:styleId="Default">
    <w:name w:val="Default"/>
    <w:rsid w:val="002437F6"/>
    <w:pPr>
      <w:autoSpaceDE w:val="0"/>
      <w:autoSpaceDN w:val="0"/>
      <w:adjustRightInd w:val="0"/>
    </w:pPr>
    <w:rPr>
      <w:rFonts w:ascii="Arial" w:eastAsiaTheme="minorHAnsi" w:hAnsi="Arial" w:cs="Arial"/>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11262">
      <w:bodyDiv w:val="1"/>
      <w:marLeft w:val="0"/>
      <w:marRight w:val="0"/>
      <w:marTop w:val="0"/>
      <w:marBottom w:val="0"/>
      <w:divBdr>
        <w:top w:val="none" w:sz="0" w:space="0" w:color="auto"/>
        <w:left w:val="none" w:sz="0" w:space="0" w:color="auto"/>
        <w:bottom w:val="none" w:sz="0" w:space="0" w:color="auto"/>
        <w:right w:val="none" w:sz="0" w:space="0" w:color="auto"/>
      </w:divBdr>
    </w:div>
    <w:div w:id="464082789">
      <w:bodyDiv w:val="1"/>
      <w:marLeft w:val="0"/>
      <w:marRight w:val="0"/>
      <w:marTop w:val="0"/>
      <w:marBottom w:val="0"/>
      <w:divBdr>
        <w:top w:val="none" w:sz="0" w:space="0" w:color="auto"/>
        <w:left w:val="none" w:sz="0" w:space="0" w:color="auto"/>
        <w:bottom w:val="none" w:sz="0" w:space="0" w:color="auto"/>
        <w:right w:val="none" w:sz="0" w:space="0" w:color="auto"/>
      </w:divBdr>
    </w:div>
    <w:div w:id="479003768">
      <w:bodyDiv w:val="1"/>
      <w:marLeft w:val="0"/>
      <w:marRight w:val="0"/>
      <w:marTop w:val="0"/>
      <w:marBottom w:val="0"/>
      <w:divBdr>
        <w:top w:val="none" w:sz="0" w:space="0" w:color="auto"/>
        <w:left w:val="none" w:sz="0" w:space="0" w:color="auto"/>
        <w:bottom w:val="none" w:sz="0" w:space="0" w:color="auto"/>
        <w:right w:val="none" w:sz="0" w:space="0" w:color="auto"/>
      </w:divBdr>
    </w:div>
    <w:div w:id="680207483">
      <w:bodyDiv w:val="1"/>
      <w:marLeft w:val="0"/>
      <w:marRight w:val="0"/>
      <w:marTop w:val="0"/>
      <w:marBottom w:val="0"/>
      <w:divBdr>
        <w:top w:val="none" w:sz="0" w:space="0" w:color="auto"/>
        <w:left w:val="none" w:sz="0" w:space="0" w:color="auto"/>
        <w:bottom w:val="none" w:sz="0" w:space="0" w:color="auto"/>
        <w:right w:val="none" w:sz="0" w:space="0" w:color="auto"/>
      </w:divBdr>
    </w:div>
    <w:div w:id="788670111">
      <w:marLeft w:val="0"/>
      <w:marRight w:val="0"/>
      <w:marTop w:val="0"/>
      <w:marBottom w:val="0"/>
      <w:divBdr>
        <w:top w:val="none" w:sz="0" w:space="0" w:color="auto"/>
        <w:left w:val="none" w:sz="0" w:space="0" w:color="auto"/>
        <w:bottom w:val="none" w:sz="0" w:space="0" w:color="auto"/>
        <w:right w:val="none" w:sz="0" w:space="0" w:color="auto"/>
      </w:divBdr>
      <w:divsChild>
        <w:div w:id="788670244">
          <w:marLeft w:val="0"/>
          <w:marRight w:val="0"/>
          <w:marTop w:val="0"/>
          <w:marBottom w:val="0"/>
          <w:divBdr>
            <w:top w:val="none" w:sz="0" w:space="0" w:color="auto"/>
            <w:left w:val="none" w:sz="0" w:space="0" w:color="auto"/>
            <w:bottom w:val="none" w:sz="0" w:space="0" w:color="auto"/>
            <w:right w:val="none" w:sz="0" w:space="0" w:color="auto"/>
          </w:divBdr>
          <w:divsChild>
            <w:div w:id="788670112">
              <w:marLeft w:val="0"/>
              <w:marRight w:val="0"/>
              <w:marTop w:val="0"/>
              <w:marBottom w:val="0"/>
              <w:divBdr>
                <w:top w:val="none" w:sz="0" w:space="0" w:color="auto"/>
                <w:left w:val="none" w:sz="0" w:space="0" w:color="auto"/>
                <w:bottom w:val="none" w:sz="0" w:space="0" w:color="auto"/>
                <w:right w:val="none" w:sz="0" w:space="0" w:color="auto"/>
              </w:divBdr>
              <w:divsChild>
                <w:div w:id="788670243">
                  <w:marLeft w:val="0"/>
                  <w:marRight w:val="0"/>
                  <w:marTop w:val="0"/>
                  <w:marBottom w:val="0"/>
                  <w:divBdr>
                    <w:top w:val="none" w:sz="0" w:space="0" w:color="auto"/>
                    <w:left w:val="none" w:sz="0" w:space="0" w:color="auto"/>
                    <w:bottom w:val="none" w:sz="0" w:space="0" w:color="auto"/>
                    <w:right w:val="none" w:sz="0" w:space="0" w:color="auto"/>
                  </w:divBdr>
                  <w:divsChild>
                    <w:div w:id="78867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670113">
      <w:marLeft w:val="0"/>
      <w:marRight w:val="0"/>
      <w:marTop w:val="0"/>
      <w:marBottom w:val="0"/>
      <w:divBdr>
        <w:top w:val="none" w:sz="0" w:space="0" w:color="auto"/>
        <w:left w:val="none" w:sz="0" w:space="0" w:color="auto"/>
        <w:bottom w:val="none" w:sz="0" w:space="0" w:color="auto"/>
        <w:right w:val="none" w:sz="0" w:space="0" w:color="auto"/>
      </w:divBdr>
    </w:div>
    <w:div w:id="788670116">
      <w:marLeft w:val="0"/>
      <w:marRight w:val="0"/>
      <w:marTop w:val="0"/>
      <w:marBottom w:val="0"/>
      <w:divBdr>
        <w:top w:val="none" w:sz="0" w:space="0" w:color="auto"/>
        <w:left w:val="none" w:sz="0" w:space="0" w:color="auto"/>
        <w:bottom w:val="none" w:sz="0" w:space="0" w:color="auto"/>
        <w:right w:val="none" w:sz="0" w:space="0" w:color="auto"/>
      </w:divBdr>
    </w:div>
    <w:div w:id="788670117">
      <w:marLeft w:val="0"/>
      <w:marRight w:val="0"/>
      <w:marTop w:val="0"/>
      <w:marBottom w:val="0"/>
      <w:divBdr>
        <w:top w:val="none" w:sz="0" w:space="0" w:color="auto"/>
        <w:left w:val="none" w:sz="0" w:space="0" w:color="auto"/>
        <w:bottom w:val="none" w:sz="0" w:space="0" w:color="auto"/>
        <w:right w:val="none" w:sz="0" w:space="0" w:color="auto"/>
      </w:divBdr>
      <w:divsChild>
        <w:div w:id="788670115">
          <w:marLeft w:val="446"/>
          <w:marRight w:val="0"/>
          <w:marTop w:val="0"/>
          <w:marBottom w:val="0"/>
          <w:divBdr>
            <w:top w:val="none" w:sz="0" w:space="0" w:color="auto"/>
            <w:left w:val="none" w:sz="0" w:space="0" w:color="auto"/>
            <w:bottom w:val="none" w:sz="0" w:space="0" w:color="auto"/>
            <w:right w:val="none" w:sz="0" w:space="0" w:color="auto"/>
          </w:divBdr>
        </w:div>
        <w:div w:id="788670193">
          <w:marLeft w:val="446"/>
          <w:marRight w:val="0"/>
          <w:marTop w:val="0"/>
          <w:marBottom w:val="0"/>
          <w:divBdr>
            <w:top w:val="none" w:sz="0" w:space="0" w:color="auto"/>
            <w:left w:val="none" w:sz="0" w:space="0" w:color="auto"/>
            <w:bottom w:val="none" w:sz="0" w:space="0" w:color="auto"/>
            <w:right w:val="none" w:sz="0" w:space="0" w:color="auto"/>
          </w:divBdr>
        </w:div>
      </w:divsChild>
    </w:div>
    <w:div w:id="788670118">
      <w:marLeft w:val="0"/>
      <w:marRight w:val="0"/>
      <w:marTop w:val="0"/>
      <w:marBottom w:val="0"/>
      <w:divBdr>
        <w:top w:val="none" w:sz="0" w:space="0" w:color="auto"/>
        <w:left w:val="none" w:sz="0" w:space="0" w:color="auto"/>
        <w:bottom w:val="none" w:sz="0" w:space="0" w:color="auto"/>
        <w:right w:val="none" w:sz="0" w:space="0" w:color="auto"/>
      </w:divBdr>
    </w:div>
    <w:div w:id="788670120">
      <w:marLeft w:val="0"/>
      <w:marRight w:val="0"/>
      <w:marTop w:val="0"/>
      <w:marBottom w:val="0"/>
      <w:divBdr>
        <w:top w:val="none" w:sz="0" w:space="0" w:color="auto"/>
        <w:left w:val="none" w:sz="0" w:space="0" w:color="auto"/>
        <w:bottom w:val="none" w:sz="0" w:space="0" w:color="auto"/>
        <w:right w:val="none" w:sz="0" w:space="0" w:color="auto"/>
      </w:divBdr>
      <w:divsChild>
        <w:div w:id="788670127">
          <w:marLeft w:val="446"/>
          <w:marRight w:val="0"/>
          <w:marTop w:val="0"/>
          <w:marBottom w:val="0"/>
          <w:divBdr>
            <w:top w:val="none" w:sz="0" w:space="0" w:color="auto"/>
            <w:left w:val="none" w:sz="0" w:space="0" w:color="auto"/>
            <w:bottom w:val="none" w:sz="0" w:space="0" w:color="auto"/>
            <w:right w:val="none" w:sz="0" w:space="0" w:color="auto"/>
          </w:divBdr>
        </w:div>
        <w:div w:id="788670146">
          <w:marLeft w:val="446"/>
          <w:marRight w:val="0"/>
          <w:marTop w:val="0"/>
          <w:marBottom w:val="0"/>
          <w:divBdr>
            <w:top w:val="none" w:sz="0" w:space="0" w:color="auto"/>
            <w:left w:val="none" w:sz="0" w:space="0" w:color="auto"/>
            <w:bottom w:val="none" w:sz="0" w:space="0" w:color="auto"/>
            <w:right w:val="none" w:sz="0" w:space="0" w:color="auto"/>
          </w:divBdr>
        </w:div>
        <w:div w:id="788670152">
          <w:marLeft w:val="446"/>
          <w:marRight w:val="0"/>
          <w:marTop w:val="0"/>
          <w:marBottom w:val="0"/>
          <w:divBdr>
            <w:top w:val="none" w:sz="0" w:space="0" w:color="auto"/>
            <w:left w:val="none" w:sz="0" w:space="0" w:color="auto"/>
            <w:bottom w:val="none" w:sz="0" w:space="0" w:color="auto"/>
            <w:right w:val="none" w:sz="0" w:space="0" w:color="auto"/>
          </w:divBdr>
        </w:div>
        <w:div w:id="788670203">
          <w:marLeft w:val="446"/>
          <w:marRight w:val="0"/>
          <w:marTop w:val="0"/>
          <w:marBottom w:val="0"/>
          <w:divBdr>
            <w:top w:val="none" w:sz="0" w:space="0" w:color="auto"/>
            <w:left w:val="none" w:sz="0" w:space="0" w:color="auto"/>
            <w:bottom w:val="none" w:sz="0" w:space="0" w:color="auto"/>
            <w:right w:val="none" w:sz="0" w:space="0" w:color="auto"/>
          </w:divBdr>
        </w:div>
      </w:divsChild>
    </w:div>
    <w:div w:id="788670122">
      <w:marLeft w:val="0"/>
      <w:marRight w:val="0"/>
      <w:marTop w:val="0"/>
      <w:marBottom w:val="0"/>
      <w:divBdr>
        <w:top w:val="none" w:sz="0" w:space="0" w:color="auto"/>
        <w:left w:val="none" w:sz="0" w:space="0" w:color="auto"/>
        <w:bottom w:val="none" w:sz="0" w:space="0" w:color="auto"/>
        <w:right w:val="none" w:sz="0" w:space="0" w:color="auto"/>
      </w:divBdr>
      <w:divsChild>
        <w:div w:id="788670131">
          <w:marLeft w:val="446"/>
          <w:marRight w:val="0"/>
          <w:marTop w:val="0"/>
          <w:marBottom w:val="0"/>
          <w:divBdr>
            <w:top w:val="none" w:sz="0" w:space="0" w:color="auto"/>
            <w:left w:val="none" w:sz="0" w:space="0" w:color="auto"/>
            <w:bottom w:val="none" w:sz="0" w:space="0" w:color="auto"/>
            <w:right w:val="none" w:sz="0" w:space="0" w:color="auto"/>
          </w:divBdr>
        </w:div>
        <w:div w:id="788670156">
          <w:marLeft w:val="446"/>
          <w:marRight w:val="0"/>
          <w:marTop w:val="0"/>
          <w:marBottom w:val="0"/>
          <w:divBdr>
            <w:top w:val="none" w:sz="0" w:space="0" w:color="auto"/>
            <w:left w:val="none" w:sz="0" w:space="0" w:color="auto"/>
            <w:bottom w:val="none" w:sz="0" w:space="0" w:color="auto"/>
            <w:right w:val="none" w:sz="0" w:space="0" w:color="auto"/>
          </w:divBdr>
        </w:div>
        <w:div w:id="788670201">
          <w:marLeft w:val="446"/>
          <w:marRight w:val="0"/>
          <w:marTop w:val="0"/>
          <w:marBottom w:val="0"/>
          <w:divBdr>
            <w:top w:val="none" w:sz="0" w:space="0" w:color="auto"/>
            <w:left w:val="none" w:sz="0" w:space="0" w:color="auto"/>
            <w:bottom w:val="none" w:sz="0" w:space="0" w:color="auto"/>
            <w:right w:val="none" w:sz="0" w:space="0" w:color="auto"/>
          </w:divBdr>
        </w:div>
        <w:div w:id="788670234">
          <w:marLeft w:val="446"/>
          <w:marRight w:val="0"/>
          <w:marTop w:val="0"/>
          <w:marBottom w:val="0"/>
          <w:divBdr>
            <w:top w:val="none" w:sz="0" w:space="0" w:color="auto"/>
            <w:left w:val="none" w:sz="0" w:space="0" w:color="auto"/>
            <w:bottom w:val="none" w:sz="0" w:space="0" w:color="auto"/>
            <w:right w:val="none" w:sz="0" w:space="0" w:color="auto"/>
          </w:divBdr>
        </w:div>
      </w:divsChild>
    </w:div>
    <w:div w:id="788670123">
      <w:marLeft w:val="0"/>
      <w:marRight w:val="0"/>
      <w:marTop w:val="0"/>
      <w:marBottom w:val="0"/>
      <w:divBdr>
        <w:top w:val="none" w:sz="0" w:space="0" w:color="auto"/>
        <w:left w:val="none" w:sz="0" w:space="0" w:color="auto"/>
        <w:bottom w:val="none" w:sz="0" w:space="0" w:color="auto"/>
        <w:right w:val="none" w:sz="0" w:space="0" w:color="auto"/>
      </w:divBdr>
      <w:divsChild>
        <w:div w:id="788670210">
          <w:marLeft w:val="446"/>
          <w:marRight w:val="0"/>
          <w:marTop w:val="0"/>
          <w:marBottom w:val="0"/>
          <w:divBdr>
            <w:top w:val="none" w:sz="0" w:space="0" w:color="auto"/>
            <w:left w:val="none" w:sz="0" w:space="0" w:color="auto"/>
            <w:bottom w:val="none" w:sz="0" w:space="0" w:color="auto"/>
            <w:right w:val="none" w:sz="0" w:space="0" w:color="auto"/>
          </w:divBdr>
        </w:div>
      </w:divsChild>
    </w:div>
    <w:div w:id="788670125">
      <w:marLeft w:val="0"/>
      <w:marRight w:val="0"/>
      <w:marTop w:val="0"/>
      <w:marBottom w:val="0"/>
      <w:divBdr>
        <w:top w:val="none" w:sz="0" w:space="0" w:color="auto"/>
        <w:left w:val="none" w:sz="0" w:space="0" w:color="auto"/>
        <w:bottom w:val="none" w:sz="0" w:space="0" w:color="auto"/>
        <w:right w:val="none" w:sz="0" w:space="0" w:color="auto"/>
      </w:divBdr>
    </w:div>
    <w:div w:id="788670129">
      <w:marLeft w:val="0"/>
      <w:marRight w:val="0"/>
      <w:marTop w:val="0"/>
      <w:marBottom w:val="0"/>
      <w:divBdr>
        <w:top w:val="none" w:sz="0" w:space="0" w:color="auto"/>
        <w:left w:val="none" w:sz="0" w:space="0" w:color="auto"/>
        <w:bottom w:val="none" w:sz="0" w:space="0" w:color="auto"/>
        <w:right w:val="none" w:sz="0" w:space="0" w:color="auto"/>
      </w:divBdr>
    </w:div>
    <w:div w:id="788670130">
      <w:marLeft w:val="0"/>
      <w:marRight w:val="0"/>
      <w:marTop w:val="0"/>
      <w:marBottom w:val="0"/>
      <w:divBdr>
        <w:top w:val="none" w:sz="0" w:space="0" w:color="auto"/>
        <w:left w:val="none" w:sz="0" w:space="0" w:color="auto"/>
        <w:bottom w:val="none" w:sz="0" w:space="0" w:color="auto"/>
        <w:right w:val="none" w:sz="0" w:space="0" w:color="auto"/>
      </w:divBdr>
      <w:divsChild>
        <w:div w:id="788670133">
          <w:marLeft w:val="446"/>
          <w:marRight w:val="0"/>
          <w:marTop w:val="0"/>
          <w:marBottom w:val="0"/>
          <w:divBdr>
            <w:top w:val="none" w:sz="0" w:space="0" w:color="auto"/>
            <w:left w:val="none" w:sz="0" w:space="0" w:color="auto"/>
            <w:bottom w:val="none" w:sz="0" w:space="0" w:color="auto"/>
            <w:right w:val="none" w:sz="0" w:space="0" w:color="auto"/>
          </w:divBdr>
        </w:div>
        <w:div w:id="788670186">
          <w:marLeft w:val="446"/>
          <w:marRight w:val="0"/>
          <w:marTop w:val="0"/>
          <w:marBottom w:val="0"/>
          <w:divBdr>
            <w:top w:val="none" w:sz="0" w:space="0" w:color="auto"/>
            <w:left w:val="none" w:sz="0" w:space="0" w:color="auto"/>
            <w:bottom w:val="none" w:sz="0" w:space="0" w:color="auto"/>
            <w:right w:val="none" w:sz="0" w:space="0" w:color="auto"/>
          </w:divBdr>
        </w:div>
        <w:div w:id="788670206">
          <w:marLeft w:val="446"/>
          <w:marRight w:val="0"/>
          <w:marTop w:val="0"/>
          <w:marBottom w:val="0"/>
          <w:divBdr>
            <w:top w:val="none" w:sz="0" w:space="0" w:color="auto"/>
            <w:left w:val="none" w:sz="0" w:space="0" w:color="auto"/>
            <w:bottom w:val="none" w:sz="0" w:space="0" w:color="auto"/>
            <w:right w:val="none" w:sz="0" w:space="0" w:color="auto"/>
          </w:divBdr>
        </w:div>
      </w:divsChild>
    </w:div>
    <w:div w:id="788670132">
      <w:marLeft w:val="0"/>
      <w:marRight w:val="0"/>
      <w:marTop w:val="0"/>
      <w:marBottom w:val="0"/>
      <w:divBdr>
        <w:top w:val="none" w:sz="0" w:space="0" w:color="auto"/>
        <w:left w:val="none" w:sz="0" w:space="0" w:color="auto"/>
        <w:bottom w:val="none" w:sz="0" w:space="0" w:color="auto"/>
        <w:right w:val="none" w:sz="0" w:space="0" w:color="auto"/>
      </w:divBdr>
    </w:div>
    <w:div w:id="788670134">
      <w:marLeft w:val="0"/>
      <w:marRight w:val="0"/>
      <w:marTop w:val="0"/>
      <w:marBottom w:val="0"/>
      <w:divBdr>
        <w:top w:val="none" w:sz="0" w:space="0" w:color="auto"/>
        <w:left w:val="none" w:sz="0" w:space="0" w:color="auto"/>
        <w:bottom w:val="none" w:sz="0" w:space="0" w:color="auto"/>
        <w:right w:val="none" w:sz="0" w:space="0" w:color="auto"/>
      </w:divBdr>
    </w:div>
    <w:div w:id="788670135">
      <w:marLeft w:val="0"/>
      <w:marRight w:val="0"/>
      <w:marTop w:val="0"/>
      <w:marBottom w:val="0"/>
      <w:divBdr>
        <w:top w:val="none" w:sz="0" w:space="0" w:color="auto"/>
        <w:left w:val="none" w:sz="0" w:space="0" w:color="auto"/>
        <w:bottom w:val="none" w:sz="0" w:space="0" w:color="auto"/>
        <w:right w:val="none" w:sz="0" w:space="0" w:color="auto"/>
      </w:divBdr>
    </w:div>
    <w:div w:id="788670136">
      <w:marLeft w:val="0"/>
      <w:marRight w:val="0"/>
      <w:marTop w:val="0"/>
      <w:marBottom w:val="0"/>
      <w:divBdr>
        <w:top w:val="none" w:sz="0" w:space="0" w:color="auto"/>
        <w:left w:val="none" w:sz="0" w:space="0" w:color="auto"/>
        <w:bottom w:val="none" w:sz="0" w:space="0" w:color="auto"/>
        <w:right w:val="none" w:sz="0" w:space="0" w:color="auto"/>
      </w:divBdr>
    </w:div>
    <w:div w:id="788670138">
      <w:marLeft w:val="0"/>
      <w:marRight w:val="0"/>
      <w:marTop w:val="0"/>
      <w:marBottom w:val="0"/>
      <w:divBdr>
        <w:top w:val="none" w:sz="0" w:space="0" w:color="auto"/>
        <w:left w:val="none" w:sz="0" w:space="0" w:color="auto"/>
        <w:bottom w:val="none" w:sz="0" w:space="0" w:color="auto"/>
        <w:right w:val="none" w:sz="0" w:space="0" w:color="auto"/>
      </w:divBdr>
    </w:div>
    <w:div w:id="788670140">
      <w:marLeft w:val="0"/>
      <w:marRight w:val="0"/>
      <w:marTop w:val="0"/>
      <w:marBottom w:val="0"/>
      <w:divBdr>
        <w:top w:val="none" w:sz="0" w:space="0" w:color="auto"/>
        <w:left w:val="none" w:sz="0" w:space="0" w:color="auto"/>
        <w:bottom w:val="none" w:sz="0" w:space="0" w:color="auto"/>
        <w:right w:val="none" w:sz="0" w:space="0" w:color="auto"/>
      </w:divBdr>
      <w:divsChild>
        <w:div w:id="788670159">
          <w:marLeft w:val="446"/>
          <w:marRight w:val="0"/>
          <w:marTop w:val="0"/>
          <w:marBottom w:val="0"/>
          <w:divBdr>
            <w:top w:val="none" w:sz="0" w:space="0" w:color="auto"/>
            <w:left w:val="none" w:sz="0" w:space="0" w:color="auto"/>
            <w:bottom w:val="none" w:sz="0" w:space="0" w:color="auto"/>
            <w:right w:val="none" w:sz="0" w:space="0" w:color="auto"/>
          </w:divBdr>
        </w:div>
        <w:div w:id="788670182">
          <w:marLeft w:val="446"/>
          <w:marRight w:val="0"/>
          <w:marTop w:val="0"/>
          <w:marBottom w:val="0"/>
          <w:divBdr>
            <w:top w:val="none" w:sz="0" w:space="0" w:color="auto"/>
            <w:left w:val="none" w:sz="0" w:space="0" w:color="auto"/>
            <w:bottom w:val="none" w:sz="0" w:space="0" w:color="auto"/>
            <w:right w:val="none" w:sz="0" w:space="0" w:color="auto"/>
          </w:divBdr>
        </w:div>
        <w:div w:id="788670238">
          <w:marLeft w:val="446"/>
          <w:marRight w:val="0"/>
          <w:marTop w:val="0"/>
          <w:marBottom w:val="0"/>
          <w:divBdr>
            <w:top w:val="none" w:sz="0" w:space="0" w:color="auto"/>
            <w:left w:val="none" w:sz="0" w:space="0" w:color="auto"/>
            <w:bottom w:val="none" w:sz="0" w:space="0" w:color="auto"/>
            <w:right w:val="none" w:sz="0" w:space="0" w:color="auto"/>
          </w:divBdr>
        </w:div>
      </w:divsChild>
    </w:div>
    <w:div w:id="788670142">
      <w:marLeft w:val="0"/>
      <w:marRight w:val="0"/>
      <w:marTop w:val="0"/>
      <w:marBottom w:val="0"/>
      <w:divBdr>
        <w:top w:val="none" w:sz="0" w:space="0" w:color="auto"/>
        <w:left w:val="none" w:sz="0" w:space="0" w:color="auto"/>
        <w:bottom w:val="none" w:sz="0" w:space="0" w:color="auto"/>
        <w:right w:val="none" w:sz="0" w:space="0" w:color="auto"/>
      </w:divBdr>
    </w:div>
    <w:div w:id="788670143">
      <w:marLeft w:val="0"/>
      <w:marRight w:val="0"/>
      <w:marTop w:val="0"/>
      <w:marBottom w:val="0"/>
      <w:divBdr>
        <w:top w:val="none" w:sz="0" w:space="0" w:color="auto"/>
        <w:left w:val="none" w:sz="0" w:space="0" w:color="auto"/>
        <w:bottom w:val="none" w:sz="0" w:space="0" w:color="auto"/>
        <w:right w:val="none" w:sz="0" w:space="0" w:color="auto"/>
      </w:divBdr>
    </w:div>
    <w:div w:id="788670149">
      <w:marLeft w:val="0"/>
      <w:marRight w:val="0"/>
      <w:marTop w:val="0"/>
      <w:marBottom w:val="0"/>
      <w:divBdr>
        <w:top w:val="none" w:sz="0" w:space="0" w:color="auto"/>
        <w:left w:val="none" w:sz="0" w:space="0" w:color="auto"/>
        <w:bottom w:val="none" w:sz="0" w:space="0" w:color="auto"/>
        <w:right w:val="none" w:sz="0" w:space="0" w:color="auto"/>
      </w:divBdr>
    </w:div>
    <w:div w:id="788670157">
      <w:marLeft w:val="0"/>
      <w:marRight w:val="0"/>
      <w:marTop w:val="0"/>
      <w:marBottom w:val="0"/>
      <w:divBdr>
        <w:top w:val="none" w:sz="0" w:space="0" w:color="auto"/>
        <w:left w:val="none" w:sz="0" w:space="0" w:color="auto"/>
        <w:bottom w:val="none" w:sz="0" w:space="0" w:color="auto"/>
        <w:right w:val="none" w:sz="0" w:space="0" w:color="auto"/>
      </w:divBdr>
      <w:divsChild>
        <w:div w:id="788670168">
          <w:marLeft w:val="446"/>
          <w:marRight w:val="0"/>
          <w:marTop w:val="0"/>
          <w:marBottom w:val="0"/>
          <w:divBdr>
            <w:top w:val="none" w:sz="0" w:space="0" w:color="auto"/>
            <w:left w:val="none" w:sz="0" w:space="0" w:color="auto"/>
            <w:bottom w:val="none" w:sz="0" w:space="0" w:color="auto"/>
            <w:right w:val="none" w:sz="0" w:space="0" w:color="auto"/>
          </w:divBdr>
        </w:div>
        <w:div w:id="788670196">
          <w:marLeft w:val="446"/>
          <w:marRight w:val="0"/>
          <w:marTop w:val="0"/>
          <w:marBottom w:val="0"/>
          <w:divBdr>
            <w:top w:val="none" w:sz="0" w:space="0" w:color="auto"/>
            <w:left w:val="none" w:sz="0" w:space="0" w:color="auto"/>
            <w:bottom w:val="none" w:sz="0" w:space="0" w:color="auto"/>
            <w:right w:val="none" w:sz="0" w:space="0" w:color="auto"/>
          </w:divBdr>
        </w:div>
        <w:div w:id="788670199">
          <w:marLeft w:val="446"/>
          <w:marRight w:val="0"/>
          <w:marTop w:val="0"/>
          <w:marBottom w:val="0"/>
          <w:divBdr>
            <w:top w:val="none" w:sz="0" w:space="0" w:color="auto"/>
            <w:left w:val="none" w:sz="0" w:space="0" w:color="auto"/>
            <w:bottom w:val="none" w:sz="0" w:space="0" w:color="auto"/>
            <w:right w:val="none" w:sz="0" w:space="0" w:color="auto"/>
          </w:divBdr>
        </w:div>
        <w:div w:id="788670215">
          <w:marLeft w:val="446"/>
          <w:marRight w:val="0"/>
          <w:marTop w:val="0"/>
          <w:marBottom w:val="0"/>
          <w:divBdr>
            <w:top w:val="none" w:sz="0" w:space="0" w:color="auto"/>
            <w:left w:val="none" w:sz="0" w:space="0" w:color="auto"/>
            <w:bottom w:val="none" w:sz="0" w:space="0" w:color="auto"/>
            <w:right w:val="none" w:sz="0" w:space="0" w:color="auto"/>
          </w:divBdr>
        </w:div>
      </w:divsChild>
    </w:div>
    <w:div w:id="788670160">
      <w:marLeft w:val="0"/>
      <w:marRight w:val="0"/>
      <w:marTop w:val="0"/>
      <w:marBottom w:val="0"/>
      <w:divBdr>
        <w:top w:val="none" w:sz="0" w:space="0" w:color="auto"/>
        <w:left w:val="none" w:sz="0" w:space="0" w:color="auto"/>
        <w:bottom w:val="none" w:sz="0" w:space="0" w:color="auto"/>
        <w:right w:val="none" w:sz="0" w:space="0" w:color="auto"/>
      </w:divBdr>
    </w:div>
    <w:div w:id="788670161">
      <w:marLeft w:val="0"/>
      <w:marRight w:val="0"/>
      <w:marTop w:val="0"/>
      <w:marBottom w:val="0"/>
      <w:divBdr>
        <w:top w:val="none" w:sz="0" w:space="0" w:color="auto"/>
        <w:left w:val="none" w:sz="0" w:space="0" w:color="auto"/>
        <w:bottom w:val="none" w:sz="0" w:space="0" w:color="auto"/>
        <w:right w:val="none" w:sz="0" w:space="0" w:color="auto"/>
      </w:divBdr>
    </w:div>
    <w:div w:id="788670162">
      <w:marLeft w:val="0"/>
      <w:marRight w:val="0"/>
      <w:marTop w:val="0"/>
      <w:marBottom w:val="0"/>
      <w:divBdr>
        <w:top w:val="none" w:sz="0" w:space="0" w:color="auto"/>
        <w:left w:val="none" w:sz="0" w:space="0" w:color="auto"/>
        <w:bottom w:val="none" w:sz="0" w:space="0" w:color="auto"/>
        <w:right w:val="none" w:sz="0" w:space="0" w:color="auto"/>
      </w:divBdr>
      <w:divsChild>
        <w:div w:id="788670148">
          <w:marLeft w:val="446"/>
          <w:marRight w:val="0"/>
          <w:marTop w:val="0"/>
          <w:marBottom w:val="0"/>
          <w:divBdr>
            <w:top w:val="none" w:sz="0" w:space="0" w:color="auto"/>
            <w:left w:val="none" w:sz="0" w:space="0" w:color="auto"/>
            <w:bottom w:val="none" w:sz="0" w:space="0" w:color="auto"/>
            <w:right w:val="none" w:sz="0" w:space="0" w:color="auto"/>
          </w:divBdr>
        </w:div>
        <w:div w:id="788670158">
          <w:marLeft w:val="446"/>
          <w:marRight w:val="0"/>
          <w:marTop w:val="0"/>
          <w:marBottom w:val="0"/>
          <w:divBdr>
            <w:top w:val="none" w:sz="0" w:space="0" w:color="auto"/>
            <w:left w:val="none" w:sz="0" w:space="0" w:color="auto"/>
            <w:bottom w:val="none" w:sz="0" w:space="0" w:color="auto"/>
            <w:right w:val="none" w:sz="0" w:space="0" w:color="auto"/>
          </w:divBdr>
        </w:div>
        <w:div w:id="788670192">
          <w:marLeft w:val="446"/>
          <w:marRight w:val="0"/>
          <w:marTop w:val="0"/>
          <w:marBottom w:val="0"/>
          <w:divBdr>
            <w:top w:val="none" w:sz="0" w:space="0" w:color="auto"/>
            <w:left w:val="none" w:sz="0" w:space="0" w:color="auto"/>
            <w:bottom w:val="none" w:sz="0" w:space="0" w:color="auto"/>
            <w:right w:val="none" w:sz="0" w:space="0" w:color="auto"/>
          </w:divBdr>
        </w:div>
        <w:div w:id="788670241">
          <w:marLeft w:val="446"/>
          <w:marRight w:val="0"/>
          <w:marTop w:val="0"/>
          <w:marBottom w:val="0"/>
          <w:divBdr>
            <w:top w:val="none" w:sz="0" w:space="0" w:color="auto"/>
            <w:left w:val="none" w:sz="0" w:space="0" w:color="auto"/>
            <w:bottom w:val="none" w:sz="0" w:space="0" w:color="auto"/>
            <w:right w:val="none" w:sz="0" w:space="0" w:color="auto"/>
          </w:divBdr>
        </w:div>
      </w:divsChild>
    </w:div>
    <w:div w:id="788670163">
      <w:marLeft w:val="0"/>
      <w:marRight w:val="0"/>
      <w:marTop w:val="0"/>
      <w:marBottom w:val="0"/>
      <w:divBdr>
        <w:top w:val="none" w:sz="0" w:space="0" w:color="auto"/>
        <w:left w:val="none" w:sz="0" w:space="0" w:color="auto"/>
        <w:bottom w:val="none" w:sz="0" w:space="0" w:color="auto"/>
        <w:right w:val="none" w:sz="0" w:space="0" w:color="auto"/>
      </w:divBdr>
    </w:div>
    <w:div w:id="788670165">
      <w:marLeft w:val="0"/>
      <w:marRight w:val="0"/>
      <w:marTop w:val="0"/>
      <w:marBottom w:val="0"/>
      <w:divBdr>
        <w:top w:val="none" w:sz="0" w:space="0" w:color="auto"/>
        <w:left w:val="none" w:sz="0" w:space="0" w:color="auto"/>
        <w:bottom w:val="none" w:sz="0" w:space="0" w:color="auto"/>
        <w:right w:val="none" w:sz="0" w:space="0" w:color="auto"/>
      </w:divBdr>
    </w:div>
    <w:div w:id="788670166">
      <w:marLeft w:val="0"/>
      <w:marRight w:val="0"/>
      <w:marTop w:val="0"/>
      <w:marBottom w:val="0"/>
      <w:divBdr>
        <w:top w:val="none" w:sz="0" w:space="0" w:color="auto"/>
        <w:left w:val="none" w:sz="0" w:space="0" w:color="auto"/>
        <w:bottom w:val="none" w:sz="0" w:space="0" w:color="auto"/>
        <w:right w:val="none" w:sz="0" w:space="0" w:color="auto"/>
      </w:divBdr>
    </w:div>
    <w:div w:id="788670167">
      <w:marLeft w:val="0"/>
      <w:marRight w:val="0"/>
      <w:marTop w:val="0"/>
      <w:marBottom w:val="0"/>
      <w:divBdr>
        <w:top w:val="none" w:sz="0" w:space="0" w:color="auto"/>
        <w:left w:val="none" w:sz="0" w:space="0" w:color="auto"/>
        <w:bottom w:val="none" w:sz="0" w:space="0" w:color="auto"/>
        <w:right w:val="none" w:sz="0" w:space="0" w:color="auto"/>
      </w:divBdr>
    </w:div>
    <w:div w:id="788670170">
      <w:marLeft w:val="0"/>
      <w:marRight w:val="0"/>
      <w:marTop w:val="0"/>
      <w:marBottom w:val="0"/>
      <w:divBdr>
        <w:top w:val="none" w:sz="0" w:space="0" w:color="auto"/>
        <w:left w:val="none" w:sz="0" w:space="0" w:color="auto"/>
        <w:bottom w:val="none" w:sz="0" w:space="0" w:color="auto"/>
        <w:right w:val="none" w:sz="0" w:space="0" w:color="auto"/>
      </w:divBdr>
    </w:div>
    <w:div w:id="788670171">
      <w:marLeft w:val="0"/>
      <w:marRight w:val="0"/>
      <w:marTop w:val="0"/>
      <w:marBottom w:val="0"/>
      <w:divBdr>
        <w:top w:val="none" w:sz="0" w:space="0" w:color="auto"/>
        <w:left w:val="none" w:sz="0" w:space="0" w:color="auto"/>
        <w:bottom w:val="none" w:sz="0" w:space="0" w:color="auto"/>
        <w:right w:val="none" w:sz="0" w:space="0" w:color="auto"/>
      </w:divBdr>
    </w:div>
    <w:div w:id="788670172">
      <w:marLeft w:val="0"/>
      <w:marRight w:val="0"/>
      <w:marTop w:val="0"/>
      <w:marBottom w:val="0"/>
      <w:divBdr>
        <w:top w:val="none" w:sz="0" w:space="0" w:color="auto"/>
        <w:left w:val="none" w:sz="0" w:space="0" w:color="auto"/>
        <w:bottom w:val="none" w:sz="0" w:space="0" w:color="auto"/>
        <w:right w:val="none" w:sz="0" w:space="0" w:color="auto"/>
      </w:divBdr>
    </w:div>
    <w:div w:id="788670173">
      <w:marLeft w:val="0"/>
      <w:marRight w:val="0"/>
      <w:marTop w:val="0"/>
      <w:marBottom w:val="0"/>
      <w:divBdr>
        <w:top w:val="none" w:sz="0" w:space="0" w:color="auto"/>
        <w:left w:val="none" w:sz="0" w:space="0" w:color="auto"/>
        <w:bottom w:val="none" w:sz="0" w:space="0" w:color="auto"/>
        <w:right w:val="none" w:sz="0" w:space="0" w:color="auto"/>
      </w:divBdr>
    </w:div>
    <w:div w:id="788670174">
      <w:marLeft w:val="0"/>
      <w:marRight w:val="0"/>
      <w:marTop w:val="0"/>
      <w:marBottom w:val="0"/>
      <w:divBdr>
        <w:top w:val="none" w:sz="0" w:space="0" w:color="auto"/>
        <w:left w:val="none" w:sz="0" w:space="0" w:color="auto"/>
        <w:bottom w:val="none" w:sz="0" w:space="0" w:color="auto"/>
        <w:right w:val="none" w:sz="0" w:space="0" w:color="auto"/>
      </w:divBdr>
      <w:divsChild>
        <w:div w:id="788670124">
          <w:marLeft w:val="446"/>
          <w:marRight w:val="0"/>
          <w:marTop w:val="0"/>
          <w:marBottom w:val="0"/>
          <w:divBdr>
            <w:top w:val="none" w:sz="0" w:space="0" w:color="auto"/>
            <w:left w:val="none" w:sz="0" w:space="0" w:color="auto"/>
            <w:bottom w:val="none" w:sz="0" w:space="0" w:color="auto"/>
            <w:right w:val="none" w:sz="0" w:space="0" w:color="auto"/>
          </w:divBdr>
        </w:div>
        <w:div w:id="788670128">
          <w:marLeft w:val="446"/>
          <w:marRight w:val="0"/>
          <w:marTop w:val="0"/>
          <w:marBottom w:val="0"/>
          <w:divBdr>
            <w:top w:val="none" w:sz="0" w:space="0" w:color="auto"/>
            <w:left w:val="none" w:sz="0" w:space="0" w:color="auto"/>
            <w:bottom w:val="none" w:sz="0" w:space="0" w:color="auto"/>
            <w:right w:val="none" w:sz="0" w:space="0" w:color="auto"/>
          </w:divBdr>
        </w:div>
        <w:div w:id="788670169">
          <w:marLeft w:val="446"/>
          <w:marRight w:val="0"/>
          <w:marTop w:val="0"/>
          <w:marBottom w:val="0"/>
          <w:divBdr>
            <w:top w:val="none" w:sz="0" w:space="0" w:color="auto"/>
            <w:left w:val="none" w:sz="0" w:space="0" w:color="auto"/>
            <w:bottom w:val="none" w:sz="0" w:space="0" w:color="auto"/>
            <w:right w:val="none" w:sz="0" w:space="0" w:color="auto"/>
          </w:divBdr>
        </w:div>
      </w:divsChild>
    </w:div>
    <w:div w:id="788670175">
      <w:marLeft w:val="0"/>
      <w:marRight w:val="0"/>
      <w:marTop w:val="0"/>
      <w:marBottom w:val="0"/>
      <w:divBdr>
        <w:top w:val="none" w:sz="0" w:space="0" w:color="auto"/>
        <w:left w:val="none" w:sz="0" w:space="0" w:color="auto"/>
        <w:bottom w:val="none" w:sz="0" w:space="0" w:color="auto"/>
        <w:right w:val="none" w:sz="0" w:space="0" w:color="auto"/>
      </w:divBdr>
      <w:divsChild>
        <w:div w:id="788670177">
          <w:marLeft w:val="446"/>
          <w:marRight w:val="0"/>
          <w:marTop w:val="0"/>
          <w:marBottom w:val="0"/>
          <w:divBdr>
            <w:top w:val="none" w:sz="0" w:space="0" w:color="auto"/>
            <w:left w:val="none" w:sz="0" w:space="0" w:color="auto"/>
            <w:bottom w:val="none" w:sz="0" w:space="0" w:color="auto"/>
            <w:right w:val="none" w:sz="0" w:space="0" w:color="auto"/>
          </w:divBdr>
        </w:div>
        <w:div w:id="788670189">
          <w:marLeft w:val="446"/>
          <w:marRight w:val="0"/>
          <w:marTop w:val="0"/>
          <w:marBottom w:val="0"/>
          <w:divBdr>
            <w:top w:val="none" w:sz="0" w:space="0" w:color="auto"/>
            <w:left w:val="none" w:sz="0" w:space="0" w:color="auto"/>
            <w:bottom w:val="none" w:sz="0" w:space="0" w:color="auto"/>
            <w:right w:val="none" w:sz="0" w:space="0" w:color="auto"/>
          </w:divBdr>
        </w:div>
        <w:div w:id="788670236">
          <w:marLeft w:val="446"/>
          <w:marRight w:val="0"/>
          <w:marTop w:val="0"/>
          <w:marBottom w:val="0"/>
          <w:divBdr>
            <w:top w:val="none" w:sz="0" w:space="0" w:color="auto"/>
            <w:left w:val="none" w:sz="0" w:space="0" w:color="auto"/>
            <w:bottom w:val="none" w:sz="0" w:space="0" w:color="auto"/>
            <w:right w:val="none" w:sz="0" w:space="0" w:color="auto"/>
          </w:divBdr>
        </w:div>
      </w:divsChild>
    </w:div>
    <w:div w:id="788670176">
      <w:marLeft w:val="0"/>
      <w:marRight w:val="0"/>
      <w:marTop w:val="0"/>
      <w:marBottom w:val="0"/>
      <w:divBdr>
        <w:top w:val="none" w:sz="0" w:space="0" w:color="auto"/>
        <w:left w:val="none" w:sz="0" w:space="0" w:color="auto"/>
        <w:bottom w:val="none" w:sz="0" w:space="0" w:color="auto"/>
        <w:right w:val="none" w:sz="0" w:space="0" w:color="auto"/>
      </w:divBdr>
    </w:div>
    <w:div w:id="788670178">
      <w:marLeft w:val="0"/>
      <w:marRight w:val="0"/>
      <w:marTop w:val="0"/>
      <w:marBottom w:val="0"/>
      <w:divBdr>
        <w:top w:val="none" w:sz="0" w:space="0" w:color="auto"/>
        <w:left w:val="none" w:sz="0" w:space="0" w:color="auto"/>
        <w:bottom w:val="none" w:sz="0" w:space="0" w:color="auto"/>
        <w:right w:val="none" w:sz="0" w:space="0" w:color="auto"/>
      </w:divBdr>
    </w:div>
    <w:div w:id="788670179">
      <w:marLeft w:val="0"/>
      <w:marRight w:val="0"/>
      <w:marTop w:val="0"/>
      <w:marBottom w:val="0"/>
      <w:divBdr>
        <w:top w:val="none" w:sz="0" w:space="0" w:color="auto"/>
        <w:left w:val="none" w:sz="0" w:space="0" w:color="auto"/>
        <w:bottom w:val="none" w:sz="0" w:space="0" w:color="auto"/>
        <w:right w:val="none" w:sz="0" w:space="0" w:color="auto"/>
      </w:divBdr>
    </w:div>
    <w:div w:id="788670180">
      <w:marLeft w:val="0"/>
      <w:marRight w:val="0"/>
      <w:marTop w:val="0"/>
      <w:marBottom w:val="0"/>
      <w:divBdr>
        <w:top w:val="none" w:sz="0" w:space="0" w:color="auto"/>
        <w:left w:val="none" w:sz="0" w:space="0" w:color="auto"/>
        <w:bottom w:val="none" w:sz="0" w:space="0" w:color="auto"/>
        <w:right w:val="none" w:sz="0" w:space="0" w:color="auto"/>
      </w:divBdr>
    </w:div>
    <w:div w:id="788670183">
      <w:marLeft w:val="0"/>
      <w:marRight w:val="0"/>
      <w:marTop w:val="0"/>
      <w:marBottom w:val="0"/>
      <w:divBdr>
        <w:top w:val="none" w:sz="0" w:space="0" w:color="auto"/>
        <w:left w:val="none" w:sz="0" w:space="0" w:color="auto"/>
        <w:bottom w:val="none" w:sz="0" w:space="0" w:color="auto"/>
        <w:right w:val="none" w:sz="0" w:space="0" w:color="auto"/>
      </w:divBdr>
    </w:div>
    <w:div w:id="788670185">
      <w:marLeft w:val="0"/>
      <w:marRight w:val="0"/>
      <w:marTop w:val="0"/>
      <w:marBottom w:val="0"/>
      <w:divBdr>
        <w:top w:val="none" w:sz="0" w:space="0" w:color="auto"/>
        <w:left w:val="none" w:sz="0" w:space="0" w:color="auto"/>
        <w:bottom w:val="none" w:sz="0" w:space="0" w:color="auto"/>
        <w:right w:val="none" w:sz="0" w:space="0" w:color="auto"/>
      </w:divBdr>
    </w:div>
    <w:div w:id="788670187">
      <w:marLeft w:val="0"/>
      <w:marRight w:val="0"/>
      <w:marTop w:val="0"/>
      <w:marBottom w:val="0"/>
      <w:divBdr>
        <w:top w:val="none" w:sz="0" w:space="0" w:color="auto"/>
        <w:left w:val="none" w:sz="0" w:space="0" w:color="auto"/>
        <w:bottom w:val="none" w:sz="0" w:space="0" w:color="auto"/>
        <w:right w:val="none" w:sz="0" w:space="0" w:color="auto"/>
      </w:divBdr>
      <w:divsChild>
        <w:div w:id="788670144">
          <w:marLeft w:val="446"/>
          <w:marRight w:val="0"/>
          <w:marTop w:val="0"/>
          <w:marBottom w:val="0"/>
          <w:divBdr>
            <w:top w:val="none" w:sz="0" w:space="0" w:color="auto"/>
            <w:left w:val="none" w:sz="0" w:space="0" w:color="auto"/>
            <w:bottom w:val="none" w:sz="0" w:space="0" w:color="auto"/>
            <w:right w:val="none" w:sz="0" w:space="0" w:color="auto"/>
          </w:divBdr>
        </w:div>
        <w:div w:id="788670145">
          <w:marLeft w:val="446"/>
          <w:marRight w:val="0"/>
          <w:marTop w:val="0"/>
          <w:marBottom w:val="0"/>
          <w:divBdr>
            <w:top w:val="none" w:sz="0" w:space="0" w:color="auto"/>
            <w:left w:val="none" w:sz="0" w:space="0" w:color="auto"/>
            <w:bottom w:val="none" w:sz="0" w:space="0" w:color="auto"/>
            <w:right w:val="none" w:sz="0" w:space="0" w:color="auto"/>
          </w:divBdr>
        </w:div>
        <w:div w:id="788670150">
          <w:marLeft w:val="446"/>
          <w:marRight w:val="0"/>
          <w:marTop w:val="0"/>
          <w:marBottom w:val="0"/>
          <w:divBdr>
            <w:top w:val="none" w:sz="0" w:space="0" w:color="auto"/>
            <w:left w:val="none" w:sz="0" w:space="0" w:color="auto"/>
            <w:bottom w:val="none" w:sz="0" w:space="0" w:color="auto"/>
            <w:right w:val="none" w:sz="0" w:space="0" w:color="auto"/>
          </w:divBdr>
        </w:div>
        <w:div w:id="788670164">
          <w:marLeft w:val="446"/>
          <w:marRight w:val="0"/>
          <w:marTop w:val="0"/>
          <w:marBottom w:val="0"/>
          <w:divBdr>
            <w:top w:val="none" w:sz="0" w:space="0" w:color="auto"/>
            <w:left w:val="none" w:sz="0" w:space="0" w:color="auto"/>
            <w:bottom w:val="none" w:sz="0" w:space="0" w:color="auto"/>
            <w:right w:val="none" w:sz="0" w:space="0" w:color="auto"/>
          </w:divBdr>
        </w:div>
      </w:divsChild>
    </w:div>
    <w:div w:id="788670188">
      <w:marLeft w:val="0"/>
      <w:marRight w:val="0"/>
      <w:marTop w:val="0"/>
      <w:marBottom w:val="0"/>
      <w:divBdr>
        <w:top w:val="none" w:sz="0" w:space="0" w:color="auto"/>
        <w:left w:val="none" w:sz="0" w:space="0" w:color="auto"/>
        <w:bottom w:val="none" w:sz="0" w:space="0" w:color="auto"/>
        <w:right w:val="none" w:sz="0" w:space="0" w:color="auto"/>
      </w:divBdr>
    </w:div>
    <w:div w:id="788670190">
      <w:marLeft w:val="0"/>
      <w:marRight w:val="0"/>
      <w:marTop w:val="0"/>
      <w:marBottom w:val="0"/>
      <w:divBdr>
        <w:top w:val="none" w:sz="0" w:space="0" w:color="auto"/>
        <w:left w:val="none" w:sz="0" w:space="0" w:color="auto"/>
        <w:bottom w:val="none" w:sz="0" w:space="0" w:color="auto"/>
        <w:right w:val="none" w:sz="0" w:space="0" w:color="auto"/>
      </w:divBdr>
      <w:divsChild>
        <w:div w:id="788670126">
          <w:marLeft w:val="446"/>
          <w:marRight w:val="0"/>
          <w:marTop w:val="0"/>
          <w:marBottom w:val="0"/>
          <w:divBdr>
            <w:top w:val="none" w:sz="0" w:space="0" w:color="auto"/>
            <w:left w:val="none" w:sz="0" w:space="0" w:color="auto"/>
            <w:bottom w:val="none" w:sz="0" w:space="0" w:color="auto"/>
            <w:right w:val="none" w:sz="0" w:space="0" w:color="auto"/>
          </w:divBdr>
        </w:div>
        <w:div w:id="788670151">
          <w:marLeft w:val="446"/>
          <w:marRight w:val="0"/>
          <w:marTop w:val="0"/>
          <w:marBottom w:val="0"/>
          <w:divBdr>
            <w:top w:val="none" w:sz="0" w:space="0" w:color="auto"/>
            <w:left w:val="none" w:sz="0" w:space="0" w:color="auto"/>
            <w:bottom w:val="none" w:sz="0" w:space="0" w:color="auto"/>
            <w:right w:val="none" w:sz="0" w:space="0" w:color="auto"/>
          </w:divBdr>
        </w:div>
      </w:divsChild>
    </w:div>
    <w:div w:id="788670191">
      <w:marLeft w:val="0"/>
      <w:marRight w:val="0"/>
      <w:marTop w:val="0"/>
      <w:marBottom w:val="0"/>
      <w:divBdr>
        <w:top w:val="none" w:sz="0" w:space="0" w:color="auto"/>
        <w:left w:val="none" w:sz="0" w:space="0" w:color="auto"/>
        <w:bottom w:val="none" w:sz="0" w:space="0" w:color="auto"/>
        <w:right w:val="none" w:sz="0" w:space="0" w:color="auto"/>
      </w:divBdr>
    </w:div>
    <w:div w:id="788670194">
      <w:marLeft w:val="0"/>
      <w:marRight w:val="0"/>
      <w:marTop w:val="0"/>
      <w:marBottom w:val="0"/>
      <w:divBdr>
        <w:top w:val="none" w:sz="0" w:space="0" w:color="auto"/>
        <w:left w:val="none" w:sz="0" w:space="0" w:color="auto"/>
        <w:bottom w:val="none" w:sz="0" w:space="0" w:color="auto"/>
        <w:right w:val="none" w:sz="0" w:space="0" w:color="auto"/>
      </w:divBdr>
    </w:div>
    <w:div w:id="788670195">
      <w:marLeft w:val="0"/>
      <w:marRight w:val="0"/>
      <w:marTop w:val="0"/>
      <w:marBottom w:val="0"/>
      <w:divBdr>
        <w:top w:val="none" w:sz="0" w:space="0" w:color="auto"/>
        <w:left w:val="none" w:sz="0" w:space="0" w:color="auto"/>
        <w:bottom w:val="none" w:sz="0" w:space="0" w:color="auto"/>
        <w:right w:val="none" w:sz="0" w:space="0" w:color="auto"/>
      </w:divBdr>
    </w:div>
    <w:div w:id="788670197">
      <w:marLeft w:val="0"/>
      <w:marRight w:val="0"/>
      <w:marTop w:val="0"/>
      <w:marBottom w:val="0"/>
      <w:divBdr>
        <w:top w:val="none" w:sz="0" w:space="0" w:color="auto"/>
        <w:left w:val="none" w:sz="0" w:space="0" w:color="auto"/>
        <w:bottom w:val="none" w:sz="0" w:space="0" w:color="auto"/>
        <w:right w:val="none" w:sz="0" w:space="0" w:color="auto"/>
      </w:divBdr>
      <w:divsChild>
        <w:div w:id="788670153">
          <w:marLeft w:val="446"/>
          <w:marRight w:val="0"/>
          <w:marTop w:val="0"/>
          <w:marBottom w:val="0"/>
          <w:divBdr>
            <w:top w:val="none" w:sz="0" w:space="0" w:color="auto"/>
            <w:left w:val="none" w:sz="0" w:space="0" w:color="auto"/>
            <w:bottom w:val="none" w:sz="0" w:space="0" w:color="auto"/>
            <w:right w:val="none" w:sz="0" w:space="0" w:color="auto"/>
          </w:divBdr>
        </w:div>
      </w:divsChild>
    </w:div>
    <w:div w:id="788670198">
      <w:marLeft w:val="0"/>
      <w:marRight w:val="0"/>
      <w:marTop w:val="0"/>
      <w:marBottom w:val="0"/>
      <w:divBdr>
        <w:top w:val="none" w:sz="0" w:space="0" w:color="auto"/>
        <w:left w:val="none" w:sz="0" w:space="0" w:color="auto"/>
        <w:bottom w:val="none" w:sz="0" w:space="0" w:color="auto"/>
        <w:right w:val="none" w:sz="0" w:space="0" w:color="auto"/>
      </w:divBdr>
      <w:divsChild>
        <w:div w:id="788670139">
          <w:marLeft w:val="446"/>
          <w:marRight w:val="0"/>
          <w:marTop w:val="0"/>
          <w:marBottom w:val="0"/>
          <w:divBdr>
            <w:top w:val="none" w:sz="0" w:space="0" w:color="auto"/>
            <w:left w:val="none" w:sz="0" w:space="0" w:color="auto"/>
            <w:bottom w:val="none" w:sz="0" w:space="0" w:color="auto"/>
            <w:right w:val="none" w:sz="0" w:space="0" w:color="auto"/>
          </w:divBdr>
        </w:div>
        <w:div w:id="788670141">
          <w:marLeft w:val="446"/>
          <w:marRight w:val="0"/>
          <w:marTop w:val="0"/>
          <w:marBottom w:val="0"/>
          <w:divBdr>
            <w:top w:val="none" w:sz="0" w:space="0" w:color="auto"/>
            <w:left w:val="none" w:sz="0" w:space="0" w:color="auto"/>
            <w:bottom w:val="none" w:sz="0" w:space="0" w:color="auto"/>
            <w:right w:val="none" w:sz="0" w:space="0" w:color="auto"/>
          </w:divBdr>
        </w:div>
        <w:div w:id="788670181">
          <w:marLeft w:val="446"/>
          <w:marRight w:val="0"/>
          <w:marTop w:val="0"/>
          <w:marBottom w:val="0"/>
          <w:divBdr>
            <w:top w:val="none" w:sz="0" w:space="0" w:color="auto"/>
            <w:left w:val="none" w:sz="0" w:space="0" w:color="auto"/>
            <w:bottom w:val="none" w:sz="0" w:space="0" w:color="auto"/>
            <w:right w:val="none" w:sz="0" w:space="0" w:color="auto"/>
          </w:divBdr>
        </w:div>
        <w:div w:id="788670184">
          <w:marLeft w:val="446"/>
          <w:marRight w:val="0"/>
          <w:marTop w:val="0"/>
          <w:marBottom w:val="0"/>
          <w:divBdr>
            <w:top w:val="none" w:sz="0" w:space="0" w:color="auto"/>
            <w:left w:val="none" w:sz="0" w:space="0" w:color="auto"/>
            <w:bottom w:val="none" w:sz="0" w:space="0" w:color="auto"/>
            <w:right w:val="none" w:sz="0" w:space="0" w:color="auto"/>
          </w:divBdr>
        </w:div>
        <w:div w:id="788670224">
          <w:marLeft w:val="446"/>
          <w:marRight w:val="0"/>
          <w:marTop w:val="0"/>
          <w:marBottom w:val="0"/>
          <w:divBdr>
            <w:top w:val="none" w:sz="0" w:space="0" w:color="auto"/>
            <w:left w:val="none" w:sz="0" w:space="0" w:color="auto"/>
            <w:bottom w:val="none" w:sz="0" w:space="0" w:color="auto"/>
            <w:right w:val="none" w:sz="0" w:space="0" w:color="auto"/>
          </w:divBdr>
        </w:div>
      </w:divsChild>
    </w:div>
    <w:div w:id="788670202">
      <w:marLeft w:val="0"/>
      <w:marRight w:val="0"/>
      <w:marTop w:val="0"/>
      <w:marBottom w:val="0"/>
      <w:divBdr>
        <w:top w:val="none" w:sz="0" w:space="0" w:color="auto"/>
        <w:left w:val="none" w:sz="0" w:space="0" w:color="auto"/>
        <w:bottom w:val="none" w:sz="0" w:space="0" w:color="auto"/>
        <w:right w:val="none" w:sz="0" w:space="0" w:color="auto"/>
      </w:divBdr>
    </w:div>
    <w:div w:id="788670204">
      <w:marLeft w:val="0"/>
      <w:marRight w:val="0"/>
      <w:marTop w:val="0"/>
      <w:marBottom w:val="0"/>
      <w:divBdr>
        <w:top w:val="none" w:sz="0" w:space="0" w:color="auto"/>
        <w:left w:val="none" w:sz="0" w:space="0" w:color="auto"/>
        <w:bottom w:val="none" w:sz="0" w:space="0" w:color="auto"/>
        <w:right w:val="none" w:sz="0" w:space="0" w:color="auto"/>
      </w:divBdr>
    </w:div>
    <w:div w:id="788670205">
      <w:marLeft w:val="0"/>
      <w:marRight w:val="0"/>
      <w:marTop w:val="0"/>
      <w:marBottom w:val="0"/>
      <w:divBdr>
        <w:top w:val="none" w:sz="0" w:space="0" w:color="auto"/>
        <w:left w:val="none" w:sz="0" w:space="0" w:color="auto"/>
        <w:bottom w:val="none" w:sz="0" w:space="0" w:color="auto"/>
        <w:right w:val="none" w:sz="0" w:space="0" w:color="auto"/>
      </w:divBdr>
      <w:divsChild>
        <w:div w:id="788670119">
          <w:marLeft w:val="446"/>
          <w:marRight w:val="0"/>
          <w:marTop w:val="0"/>
          <w:marBottom w:val="0"/>
          <w:divBdr>
            <w:top w:val="none" w:sz="0" w:space="0" w:color="auto"/>
            <w:left w:val="none" w:sz="0" w:space="0" w:color="auto"/>
            <w:bottom w:val="none" w:sz="0" w:space="0" w:color="auto"/>
            <w:right w:val="none" w:sz="0" w:space="0" w:color="auto"/>
          </w:divBdr>
        </w:div>
      </w:divsChild>
    </w:div>
    <w:div w:id="788670207">
      <w:marLeft w:val="0"/>
      <w:marRight w:val="0"/>
      <w:marTop w:val="0"/>
      <w:marBottom w:val="0"/>
      <w:divBdr>
        <w:top w:val="none" w:sz="0" w:space="0" w:color="auto"/>
        <w:left w:val="none" w:sz="0" w:space="0" w:color="auto"/>
        <w:bottom w:val="none" w:sz="0" w:space="0" w:color="auto"/>
        <w:right w:val="none" w:sz="0" w:space="0" w:color="auto"/>
      </w:divBdr>
    </w:div>
    <w:div w:id="788670211">
      <w:marLeft w:val="0"/>
      <w:marRight w:val="0"/>
      <w:marTop w:val="0"/>
      <w:marBottom w:val="0"/>
      <w:divBdr>
        <w:top w:val="none" w:sz="0" w:space="0" w:color="auto"/>
        <w:left w:val="none" w:sz="0" w:space="0" w:color="auto"/>
        <w:bottom w:val="none" w:sz="0" w:space="0" w:color="auto"/>
        <w:right w:val="none" w:sz="0" w:space="0" w:color="auto"/>
      </w:divBdr>
    </w:div>
    <w:div w:id="788670212">
      <w:marLeft w:val="0"/>
      <w:marRight w:val="0"/>
      <w:marTop w:val="0"/>
      <w:marBottom w:val="0"/>
      <w:divBdr>
        <w:top w:val="none" w:sz="0" w:space="0" w:color="auto"/>
        <w:left w:val="none" w:sz="0" w:space="0" w:color="auto"/>
        <w:bottom w:val="none" w:sz="0" w:space="0" w:color="auto"/>
        <w:right w:val="none" w:sz="0" w:space="0" w:color="auto"/>
      </w:divBdr>
    </w:div>
    <w:div w:id="788670213">
      <w:marLeft w:val="0"/>
      <w:marRight w:val="0"/>
      <w:marTop w:val="0"/>
      <w:marBottom w:val="0"/>
      <w:divBdr>
        <w:top w:val="none" w:sz="0" w:space="0" w:color="auto"/>
        <w:left w:val="none" w:sz="0" w:space="0" w:color="auto"/>
        <w:bottom w:val="none" w:sz="0" w:space="0" w:color="auto"/>
        <w:right w:val="none" w:sz="0" w:space="0" w:color="auto"/>
      </w:divBdr>
      <w:divsChild>
        <w:div w:id="788670121">
          <w:marLeft w:val="446"/>
          <w:marRight w:val="0"/>
          <w:marTop w:val="0"/>
          <w:marBottom w:val="0"/>
          <w:divBdr>
            <w:top w:val="none" w:sz="0" w:space="0" w:color="auto"/>
            <w:left w:val="none" w:sz="0" w:space="0" w:color="auto"/>
            <w:bottom w:val="none" w:sz="0" w:space="0" w:color="auto"/>
            <w:right w:val="none" w:sz="0" w:space="0" w:color="auto"/>
          </w:divBdr>
        </w:div>
        <w:div w:id="788670200">
          <w:marLeft w:val="446"/>
          <w:marRight w:val="0"/>
          <w:marTop w:val="0"/>
          <w:marBottom w:val="0"/>
          <w:divBdr>
            <w:top w:val="none" w:sz="0" w:space="0" w:color="auto"/>
            <w:left w:val="none" w:sz="0" w:space="0" w:color="auto"/>
            <w:bottom w:val="none" w:sz="0" w:space="0" w:color="auto"/>
            <w:right w:val="none" w:sz="0" w:space="0" w:color="auto"/>
          </w:divBdr>
        </w:div>
        <w:div w:id="788670239">
          <w:marLeft w:val="446"/>
          <w:marRight w:val="0"/>
          <w:marTop w:val="0"/>
          <w:marBottom w:val="0"/>
          <w:divBdr>
            <w:top w:val="none" w:sz="0" w:space="0" w:color="auto"/>
            <w:left w:val="none" w:sz="0" w:space="0" w:color="auto"/>
            <w:bottom w:val="none" w:sz="0" w:space="0" w:color="auto"/>
            <w:right w:val="none" w:sz="0" w:space="0" w:color="auto"/>
          </w:divBdr>
        </w:div>
      </w:divsChild>
    </w:div>
    <w:div w:id="788670217">
      <w:marLeft w:val="0"/>
      <w:marRight w:val="0"/>
      <w:marTop w:val="0"/>
      <w:marBottom w:val="0"/>
      <w:divBdr>
        <w:top w:val="none" w:sz="0" w:space="0" w:color="auto"/>
        <w:left w:val="none" w:sz="0" w:space="0" w:color="auto"/>
        <w:bottom w:val="none" w:sz="0" w:space="0" w:color="auto"/>
        <w:right w:val="none" w:sz="0" w:space="0" w:color="auto"/>
      </w:divBdr>
      <w:divsChild>
        <w:div w:id="788670147">
          <w:marLeft w:val="446"/>
          <w:marRight w:val="0"/>
          <w:marTop w:val="0"/>
          <w:marBottom w:val="0"/>
          <w:divBdr>
            <w:top w:val="none" w:sz="0" w:space="0" w:color="auto"/>
            <w:left w:val="none" w:sz="0" w:space="0" w:color="auto"/>
            <w:bottom w:val="none" w:sz="0" w:space="0" w:color="auto"/>
            <w:right w:val="none" w:sz="0" w:space="0" w:color="auto"/>
          </w:divBdr>
        </w:div>
        <w:div w:id="788670209">
          <w:marLeft w:val="446"/>
          <w:marRight w:val="0"/>
          <w:marTop w:val="0"/>
          <w:marBottom w:val="0"/>
          <w:divBdr>
            <w:top w:val="none" w:sz="0" w:space="0" w:color="auto"/>
            <w:left w:val="none" w:sz="0" w:space="0" w:color="auto"/>
            <w:bottom w:val="none" w:sz="0" w:space="0" w:color="auto"/>
            <w:right w:val="none" w:sz="0" w:space="0" w:color="auto"/>
          </w:divBdr>
        </w:div>
        <w:div w:id="788670232">
          <w:marLeft w:val="446"/>
          <w:marRight w:val="0"/>
          <w:marTop w:val="0"/>
          <w:marBottom w:val="0"/>
          <w:divBdr>
            <w:top w:val="none" w:sz="0" w:space="0" w:color="auto"/>
            <w:left w:val="none" w:sz="0" w:space="0" w:color="auto"/>
            <w:bottom w:val="none" w:sz="0" w:space="0" w:color="auto"/>
            <w:right w:val="none" w:sz="0" w:space="0" w:color="auto"/>
          </w:divBdr>
        </w:div>
      </w:divsChild>
    </w:div>
    <w:div w:id="788670218">
      <w:marLeft w:val="0"/>
      <w:marRight w:val="0"/>
      <w:marTop w:val="0"/>
      <w:marBottom w:val="0"/>
      <w:divBdr>
        <w:top w:val="none" w:sz="0" w:space="0" w:color="auto"/>
        <w:left w:val="none" w:sz="0" w:space="0" w:color="auto"/>
        <w:bottom w:val="none" w:sz="0" w:space="0" w:color="auto"/>
        <w:right w:val="none" w:sz="0" w:space="0" w:color="auto"/>
      </w:divBdr>
    </w:div>
    <w:div w:id="788670219">
      <w:marLeft w:val="0"/>
      <w:marRight w:val="0"/>
      <w:marTop w:val="0"/>
      <w:marBottom w:val="0"/>
      <w:divBdr>
        <w:top w:val="none" w:sz="0" w:space="0" w:color="auto"/>
        <w:left w:val="none" w:sz="0" w:space="0" w:color="auto"/>
        <w:bottom w:val="none" w:sz="0" w:space="0" w:color="auto"/>
        <w:right w:val="none" w:sz="0" w:space="0" w:color="auto"/>
      </w:divBdr>
    </w:div>
    <w:div w:id="788670220">
      <w:marLeft w:val="0"/>
      <w:marRight w:val="0"/>
      <w:marTop w:val="0"/>
      <w:marBottom w:val="0"/>
      <w:divBdr>
        <w:top w:val="none" w:sz="0" w:space="0" w:color="auto"/>
        <w:left w:val="none" w:sz="0" w:space="0" w:color="auto"/>
        <w:bottom w:val="none" w:sz="0" w:space="0" w:color="auto"/>
        <w:right w:val="none" w:sz="0" w:space="0" w:color="auto"/>
      </w:divBdr>
    </w:div>
    <w:div w:id="788670221">
      <w:marLeft w:val="0"/>
      <w:marRight w:val="0"/>
      <w:marTop w:val="0"/>
      <w:marBottom w:val="0"/>
      <w:divBdr>
        <w:top w:val="none" w:sz="0" w:space="0" w:color="auto"/>
        <w:left w:val="none" w:sz="0" w:space="0" w:color="auto"/>
        <w:bottom w:val="none" w:sz="0" w:space="0" w:color="auto"/>
        <w:right w:val="none" w:sz="0" w:space="0" w:color="auto"/>
      </w:divBdr>
    </w:div>
    <w:div w:id="788670222">
      <w:marLeft w:val="0"/>
      <w:marRight w:val="0"/>
      <w:marTop w:val="0"/>
      <w:marBottom w:val="0"/>
      <w:divBdr>
        <w:top w:val="none" w:sz="0" w:space="0" w:color="auto"/>
        <w:left w:val="none" w:sz="0" w:space="0" w:color="auto"/>
        <w:bottom w:val="none" w:sz="0" w:space="0" w:color="auto"/>
        <w:right w:val="none" w:sz="0" w:space="0" w:color="auto"/>
      </w:divBdr>
      <w:divsChild>
        <w:div w:id="788670208">
          <w:marLeft w:val="446"/>
          <w:marRight w:val="0"/>
          <w:marTop w:val="0"/>
          <w:marBottom w:val="0"/>
          <w:divBdr>
            <w:top w:val="none" w:sz="0" w:space="0" w:color="auto"/>
            <w:left w:val="none" w:sz="0" w:space="0" w:color="auto"/>
            <w:bottom w:val="none" w:sz="0" w:space="0" w:color="auto"/>
            <w:right w:val="none" w:sz="0" w:space="0" w:color="auto"/>
          </w:divBdr>
        </w:div>
      </w:divsChild>
    </w:div>
    <w:div w:id="788670223">
      <w:marLeft w:val="0"/>
      <w:marRight w:val="0"/>
      <w:marTop w:val="0"/>
      <w:marBottom w:val="0"/>
      <w:divBdr>
        <w:top w:val="none" w:sz="0" w:space="0" w:color="auto"/>
        <w:left w:val="none" w:sz="0" w:space="0" w:color="auto"/>
        <w:bottom w:val="none" w:sz="0" w:space="0" w:color="auto"/>
        <w:right w:val="none" w:sz="0" w:space="0" w:color="auto"/>
      </w:divBdr>
    </w:div>
    <w:div w:id="788670225">
      <w:marLeft w:val="0"/>
      <w:marRight w:val="0"/>
      <w:marTop w:val="0"/>
      <w:marBottom w:val="0"/>
      <w:divBdr>
        <w:top w:val="none" w:sz="0" w:space="0" w:color="auto"/>
        <w:left w:val="none" w:sz="0" w:space="0" w:color="auto"/>
        <w:bottom w:val="none" w:sz="0" w:space="0" w:color="auto"/>
        <w:right w:val="none" w:sz="0" w:space="0" w:color="auto"/>
      </w:divBdr>
    </w:div>
    <w:div w:id="788670226">
      <w:marLeft w:val="0"/>
      <w:marRight w:val="0"/>
      <w:marTop w:val="0"/>
      <w:marBottom w:val="0"/>
      <w:divBdr>
        <w:top w:val="none" w:sz="0" w:space="0" w:color="auto"/>
        <w:left w:val="none" w:sz="0" w:space="0" w:color="auto"/>
        <w:bottom w:val="none" w:sz="0" w:space="0" w:color="auto"/>
        <w:right w:val="none" w:sz="0" w:space="0" w:color="auto"/>
      </w:divBdr>
    </w:div>
    <w:div w:id="788670227">
      <w:marLeft w:val="0"/>
      <w:marRight w:val="0"/>
      <w:marTop w:val="0"/>
      <w:marBottom w:val="0"/>
      <w:divBdr>
        <w:top w:val="none" w:sz="0" w:space="0" w:color="auto"/>
        <w:left w:val="none" w:sz="0" w:space="0" w:color="auto"/>
        <w:bottom w:val="none" w:sz="0" w:space="0" w:color="auto"/>
        <w:right w:val="none" w:sz="0" w:space="0" w:color="auto"/>
      </w:divBdr>
    </w:div>
    <w:div w:id="788670228">
      <w:marLeft w:val="0"/>
      <w:marRight w:val="0"/>
      <w:marTop w:val="0"/>
      <w:marBottom w:val="0"/>
      <w:divBdr>
        <w:top w:val="none" w:sz="0" w:space="0" w:color="auto"/>
        <w:left w:val="none" w:sz="0" w:space="0" w:color="auto"/>
        <w:bottom w:val="none" w:sz="0" w:space="0" w:color="auto"/>
        <w:right w:val="none" w:sz="0" w:space="0" w:color="auto"/>
      </w:divBdr>
    </w:div>
    <w:div w:id="788670229">
      <w:marLeft w:val="0"/>
      <w:marRight w:val="0"/>
      <w:marTop w:val="0"/>
      <w:marBottom w:val="0"/>
      <w:divBdr>
        <w:top w:val="none" w:sz="0" w:space="0" w:color="auto"/>
        <w:left w:val="none" w:sz="0" w:space="0" w:color="auto"/>
        <w:bottom w:val="none" w:sz="0" w:space="0" w:color="auto"/>
        <w:right w:val="none" w:sz="0" w:space="0" w:color="auto"/>
      </w:divBdr>
    </w:div>
    <w:div w:id="788670230">
      <w:marLeft w:val="0"/>
      <w:marRight w:val="0"/>
      <w:marTop w:val="0"/>
      <w:marBottom w:val="0"/>
      <w:divBdr>
        <w:top w:val="none" w:sz="0" w:space="0" w:color="auto"/>
        <w:left w:val="none" w:sz="0" w:space="0" w:color="auto"/>
        <w:bottom w:val="none" w:sz="0" w:space="0" w:color="auto"/>
        <w:right w:val="none" w:sz="0" w:space="0" w:color="auto"/>
      </w:divBdr>
    </w:div>
    <w:div w:id="788670231">
      <w:marLeft w:val="0"/>
      <w:marRight w:val="0"/>
      <w:marTop w:val="0"/>
      <w:marBottom w:val="0"/>
      <w:divBdr>
        <w:top w:val="none" w:sz="0" w:space="0" w:color="auto"/>
        <w:left w:val="none" w:sz="0" w:space="0" w:color="auto"/>
        <w:bottom w:val="none" w:sz="0" w:space="0" w:color="auto"/>
        <w:right w:val="none" w:sz="0" w:space="0" w:color="auto"/>
      </w:divBdr>
      <w:divsChild>
        <w:div w:id="788670155">
          <w:marLeft w:val="446"/>
          <w:marRight w:val="0"/>
          <w:marTop w:val="0"/>
          <w:marBottom w:val="0"/>
          <w:divBdr>
            <w:top w:val="none" w:sz="0" w:space="0" w:color="auto"/>
            <w:left w:val="none" w:sz="0" w:space="0" w:color="auto"/>
            <w:bottom w:val="none" w:sz="0" w:space="0" w:color="auto"/>
            <w:right w:val="none" w:sz="0" w:space="0" w:color="auto"/>
          </w:divBdr>
        </w:div>
      </w:divsChild>
    </w:div>
    <w:div w:id="788670233">
      <w:marLeft w:val="0"/>
      <w:marRight w:val="0"/>
      <w:marTop w:val="0"/>
      <w:marBottom w:val="0"/>
      <w:divBdr>
        <w:top w:val="none" w:sz="0" w:space="0" w:color="auto"/>
        <w:left w:val="none" w:sz="0" w:space="0" w:color="auto"/>
        <w:bottom w:val="none" w:sz="0" w:space="0" w:color="auto"/>
        <w:right w:val="none" w:sz="0" w:space="0" w:color="auto"/>
      </w:divBdr>
    </w:div>
    <w:div w:id="788670237">
      <w:marLeft w:val="0"/>
      <w:marRight w:val="0"/>
      <w:marTop w:val="0"/>
      <w:marBottom w:val="0"/>
      <w:divBdr>
        <w:top w:val="none" w:sz="0" w:space="0" w:color="auto"/>
        <w:left w:val="none" w:sz="0" w:space="0" w:color="auto"/>
        <w:bottom w:val="none" w:sz="0" w:space="0" w:color="auto"/>
        <w:right w:val="none" w:sz="0" w:space="0" w:color="auto"/>
      </w:divBdr>
    </w:div>
    <w:div w:id="788670240">
      <w:marLeft w:val="0"/>
      <w:marRight w:val="0"/>
      <w:marTop w:val="0"/>
      <w:marBottom w:val="0"/>
      <w:divBdr>
        <w:top w:val="none" w:sz="0" w:space="0" w:color="auto"/>
        <w:left w:val="none" w:sz="0" w:space="0" w:color="auto"/>
        <w:bottom w:val="none" w:sz="0" w:space="0" w:color="auto"/>
        <w:right w:val="none" w:sz="0" w:space="0" w:color="auto"/>
      </w:divBdr>
      <w:divsChild>
        <w:div w:id="788670154">
          <w:marLeft w:val="446"/>
          <w:marRight w:val="0"/>
          <w:marTop w:val="0"/>
          <w:marBottom w:val="0"/>
          <w:divBdr>
            <w:top w:val="none" w:sz="0" w:space="0" w:color="auto"/>
            <w:left w:val="none" w:sz="0" w:space="0" w:color="auto"/>
            <w:bottom w:val="none" w:sz="0" w:space="0" w:color="auto"/>
            <w:right w:val="none" w:sz="0" w:space="0" w:color="auto"/>
          </w:divBdr>
        </w:div>
        <w:div w:id="788670235">
          <w:marLeft w:val="446"/>
          <w:marRight w:val="0"/>
          <w:marTop w:val="0"/>
          <w:marBottom w:val="0"/>
          <w:divBdr>
            <w:top w:val="none" w:sz="0" w:space="0" w:color="auto"/>
            <w:left w:val="none" w:sz="0" w:space="0" w:color="auto"/>
            <w:bottom w:val="none" w:sz="0" w:space="0" w:color="auto"/>
            <w:right w:val="none" w:sz="0" w:space="0" w:color="auto"/>
          </w:divBdr>
        </w:div>
      </w:divsChild>
    </w:div>
    <w:div w:id="788670242">
      <w:marLeft w:val="0"/>
      <w:marRight w:val="0"/>
      <w:marTop w:val="0"/>
      <w:marBottom w:val="0"/>
      <w:divBdr>
        <w:top w:val="none" w:sz="0" w:space="0" w:color="auto"/>
        <w:left w:val="none" w:sz="0" w:space="0" w:color="auto"/>
        <w:bottom w:val="none" w:sz="0" w:space="0" w:color="auto"/>
        <w:right w:val="none" w:sz="0" w:space="0" w:color="auto"/>
      </w:divBdr>
      <w:divsChild>
        <w:div w:id="788670137">
          <w:marLeft w:val="446"/>
          <w:marRight w:val="0"/>
          <w:marTop w:val="0"/>
          <w:marBottom w:val="0"/>
          <w:divBdr>
            <w:top w:val="none" w:sz="0" w:space="0" w:color="auto"/>
            <w:left w:val="none" w:sz="0" w:space="0" w:color="auto"/>
            <w:bottom w:val="none" w:sz="0" w:space="0" w:color="auto"/>
            <w:right w:val="none" w:sz="0" w:space="0" w:color="auto"/>
          </w:divBdr>
        </w:div>
        <w:div w:id="788670214">
          <w:marLeft w:val="446"/>
          <w:marRight w:val="0"/>
          <w:marTop w:val="0"/>
          <w:marBottom w:val="0"/>
          <w:divBdr>
            <w:top w:val="none" w:sz="0" w:space="0" w:color="auto"/>
            <w:left w:val="none" w:sz="0" w:space="0" w:color="auto"/>
            <w:bottom w:val="none" w:sz="0" w:space="0" w:color="auto"/>
            <w:right w:val="none" w:sz="0" w:space="0" w:color="auto"/>
          </w:divBdr>
        </w:div>
        <w:div w:id="788670216">
          <w:marLeft w:val="446"/>
          <w:marRight w:val="0"/>
          <w:marTop w:val="0"/>
          <w:marBottom w:val="0"/>
          <w:divBdr>
            <w:top w:val="none" w:sz="0" w:space="0" w:color="auto"/>
            <w:left w:val="none" w:sz="0" w:space="0" w:color="auto"/>
            <w:bottom w:val="none" w:sz="0" w:space="0" w:color="auto"/>
            <w:right w:val="none" w:sz="0" w:space="0" w:color="auto"/>
          </w:divBdr>
        </w:div>
      </w:divsChild>
    </w:div>
    <w:div w:id="143716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medcitylondon.com"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oter" Target="footer4.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6D15A8654F834686A31F9DC471CFC7" ma:contentTypeVersion="0" ma:contentTypeDescription="Create a new document." ma:contentTypeScope="" ma:versionID="8b04c2052f0b34a880314b5896e6b321">
  <xsd:schema xmlns:xsd="http://www.w3.org/2001/XMLSchema" xmlns:xs="http://www.w3.org/2001/XMLSchema" xmlns:p="http://schemas.microsoft.com/office/2006/metadata/properties" targetNamespace="http://schemas.microsoft.com/office/2006/metadata/properties" ma:root="true" ma:fieldsID="d15787acf22db4e4c0ac8b858fca640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4FABD-414B-4038-B932-A37DC23D4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0F80E26-D3DB-4E15-8894-C15CEFF3BF65}">
  <ds:schemaRefs>
    <ds:schemaRef ds:uri="http://purl.org/dc/dcmitype/"/>
    <ds:schemaRef ds:uri="http://purl.org/dc/elements/1.1/"/>
    <ds:schemaRef ds:uri="http://schemas.openxmlformats.org/package/2006/metadata/core-properties"/>
    <ds:schemaRef ds:uri="http://purl.org/dc/terms/"/>
    <ds:schemaRef ds:uri="http://www.w3.org/XML/1998/namespace"/>
    <ds:schemaRef ds:uri="http://schemas.microsoft.com/office/2006/metadata/properties"/>
    <ds:schemaRef ds:uri="http://schemas.microsoft.com/office/2006/documentManagement/types"/>
    <ds:schemaRef ds:uri="http://schemas.microsoft.com/office/infopath/2007/PartnerControls"/>
  </ds:schemaRefs>
</ds:datastoreItem>
</file>

<file path=customXml/itemProps3.xml><?xml version="1.0" encoding="utf-8"?>
<ds:datastoreItem xmlns:ds="http://schemas.openxmlformats.org/officeDocument/2006/customXml" ds:itemID="{E6490CDC-EC82-4243-8D21-08F370841815}">
  <ds:schemaRefs>
    <ds:schemaRef ds:uri="http://schemas.microsoft.com/sharepoint/v3/contenttype/forms"/>
  </ds:schemaRefs>
</ds:datastoreItem>
</file>

<file path=customXml/itemProps4.xml><?xml version="1.0" encoding="utf-8"?>
<ds:datastoreItem xmlns:ds="http://schemas.openxmlformats.org/officeDocument/2006/customXml" ds:itemID="{54968F73-C9A2-4E9E-806A-1395B10F0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25</Pages>
  <Words>6659</Words>
  <Characters>37940</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44510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BUSINESS PLAN 2013-14</dc:subject>
  <dc:creator>User</dc:creator>
  <cp:lastModifiedBy>Eleanor Lloyd</cp:lastModifiedBy>
  <cp:revision>10</cp:revision>
  <cp:lastPrinted>2015-02-09T09:21:00Z</cp:lastPrinted>
  <dcterms:created xsi:type="dcterms:W3CDTF">2015-02-12T09:38:00Z</dcterms:created>
  <dcterms:modified xsi:type="dcterms:W3CDTF">2015-02-12T14:29:00Z</dcterms:modified>
</cp:coreProperties>
</file>

<file path=docProps/custom.xml><?xml version="1.0" encoding="utf-8"?>
<op:Properties xmlns:vt="http://schemas.openxmlformats.org/officeDocument/2006/docPropsVTypes" xmlns:op="http://schemas.openxmlformats.org/officeDocument/2006/custom-properties">
  <op:property fmtid="{D5CDD505-2E9C-101B-9397-08002B2CF9AE}" pid="2" name="ContentTypeId">
    <vt:lpwstr>0x010100226D15A8654F834686A31F9DC471CFC7</vt:lpwstr>
  </op:property>
  <op:property fmtid="{D5CDD505-2E9C-101B-9397-08002B2CF9AE}" pid="3" name="Title">
    <vt:lpwstr>08a_MedCity_Appendix 1</vt:lpwstr>
  </op:property>
  <op:property fmtid="{D5CDD505-2E9C-101B-9397-08002B2CF9AE}" pid="4" name="Keywords">
    <vt:lpwstr>Council meetings;Government, politics and public administration; Local government; Decision making; Council meetings;</vt:lpwstr>
  </op:property>
  <op:property fmtid="{D5CDD505-2E9C-101B-9397-08002B2CF9AE}" pid="5" name="Author">
    <vt:lpwstr>The Greater London Authority</vt:lpwstr>
  </op:property>
</op:Properties>
</file>