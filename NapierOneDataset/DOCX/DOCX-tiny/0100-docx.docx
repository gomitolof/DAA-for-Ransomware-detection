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color w:val="auto"/>
          <w:sz w:val="16"/>
          <w:szCs w:val="16"/>
        </w:rPr>
        <w:id w:val="-859353177"/>
        <w:docPartObj>
          <w:docPartGallery w:val="Cover Pages"/>
          <w:docPartUnique/>
        </w:docPartObj>
      </w:sdtPr>
      <w:sdtEndPr>
        <w:rPr>
          <w:noProof/>
          <w:sz w:val="22"/>
          <w:szCs w:val="22"/>
          <w:lang w:eastAsia="en-GB"/>
        </w:rPr>
      </w:sdtEndPr>
      <w:sdtContent>
        <w:tbl>
          <w:tblPr>
            <w:tblStyle w:val="TableGrid"/>
            <w:tblW w:w="15735"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gridCol w:w="426"/>
            <w:gridCol w:w="5670"/>
          </w:tblGrid>
          <w:tr w:rsidR="008F68F4" w:rsidRPr="00C5316D" w14:paraId="3E59F3E5" w14:textId="77777777" w:rsidTr="00225CDA">
            <w:trPr>
              <w:trHeight w:val="170"/>
            </w:trPr>
            <w:tc>
              <w:tcPr>
                <w:tcW w:w="15735" w:type="dxa"/>
                <w:gridSpan w:val="3"/>
                <w:shd w:val="clear" w:color="auto" w:fill="auto"/>
              </w:tcPr>
              <w:p w14:paraId="3E59F3E4" w14:textId="572D8C36" w:rsidR="008F68F4" w:rsidRPr="000F38B7" w:rsidRDefault="008F68F4" w:rsidP="00913756">
                <w:pPr>
                  <w:pStyle w:val="TitlePage"/>
                  <w:tabs>
                    <w:tab w:val="left" w:pos="10072"/>
                  </w:tabs>
                  <w:spacing w:after="0" w:line="240" w:lineRule="auto"/>
                  <w:ind w:left="0" w:right="0"/>
                  <w:rPr>
                    <w:sz w:val="16"/>
                    <w:szCs w:val="16"/>
                  </w:rPr>
                </w:pPr>
                <w:r w:rsidRPr="00D3428B">
                  <w:rPr>
                    <w:noProof/>
                    <w:lang w:eastAsia="en-GB"/>
                  </w:rPr>
                  <w:drawing>
                    <wp:anchor distT="0" distB="0" distL="114300" distR="114300" simplePos="0" relativeHeight="251693568" behindDoc="1" locked="0" layoutInCell="1" allowOverlap="1" wp14:anchorId="3E59F6F7" wp14:editId="3E59F6F8">
                      <wp:simplePos x="0" y="0"/>
                      <wp:positionH relativeFrom="column">
                        <wp:posOffset>15875</wp:posOffset>
                      </wp:positionH>
                      <wp:positionV relativeFrom="paragraph">
                        <wp:posOffset>30480</wp:posOffset>
                      </wp:positionV>
                      <wp:extent cx="6142792" cy="59340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 gov-dom.jpg"/>
                              <pic:cNvPicPr/>
                            </pic:nvPicPr>
                            <pic:blipFill>
                              <a:blip r:embed="rId15">
                                <a:extLst>
                                  <a:ext uri="{28A0092B-C50C-407E-A947-70E740481C1C}">
                                    <a14:useLocalDpi xmlns:a14="http://schemas.microsoft.com/office/drawing/2010/main" val="0"/>
                                  </a:ext>
                                </a:extLst>
                              </a:blip>
                              <a:stretch>
                                <a:fillRect/>
                              </a:stretch>
                            </pic:blipFill>
                            <pic:spPr>
                              <a:xfrm>
                                <a:off x="0" y="0"/>
                                <a:ext cx="6142792" cy="5934075"/>
                              </a:xfrm>
                              <a:prstGeom prst="rect">
                                <a:avLst/>
                              </a:prstGeom>
                            </pic:spPr>
                          </pic:pic>
                        </a:graphicData>
                      </a:graphic>
                      <wp14:sizeRelH relativeFrom="page">
                        <wp14:pctWidth>0</wp14:pctWidth>
                      </wp14:sizeRelH>
                      <wp14:sizeRelV relativeFrom="page">
                        <wp14:pctHeight>0</wp14:pctHeight>
                      </wp14:sizeRelV>
                    </wp:anchor>
                  </w:drawing>
                </w:r>
                <w:r w:rsidR="00B607EE">
                  <w:rPr>
                    <w:b w:val="0"/>
                    <w:color w:val="auto"/>
                    <w:sz w:val="16"/>
                    <w:szCs w:val="16"/>
                  </w:rPr>
                  <w:t>It’</w:t>
                </w:r>
              </w:p>
            </w:tc>
          </w:tr>
          <w:tr w:rsidR="008F68F4" w:rsidRPr="00C5316D" w14:paraId="3E59F3E9" w14:textId="77777777" w:rsidTr="00C86999">
            <w:trPr>
              <w:trHeight w:hRule="exact" w:val="1418"/>
            </w:trPr>
            <w:tc>
              <w:tcPr>
                <w:tcW w:w="9639" w:type="dxa"/>
                <w:vMerge w:val="restart"/>
              </w:tcPr>
              <w:p w14:paraId="3E59F3E6" w14:textId="77777777" w:rsidR="008F68F4" w:rsidRDefault="008F68F4" w:rsidP="000F38B7">
                <w:pPr>
                  <w:pStyle w:val="ASNormal"/>
                  <w:ind w:right="0"/>
                </w:pPr>
              </w:p>
            </w:tc>
            <w:tc>
              <w:tcPr>
                <w:tcW w:w="426" w:type="dxa"/>
                <w:vMerge w:val="restart"/>
              </w:tcPr>
              <w:p w14:paraId="3E59F3E7" w14:textId="77777777" w:rsidR="008F68F4" w:rsidRDefault="008F68F4" w:rsidP="00682AEA">
                <w:pPr>
                  <w:pStyle w:val="ASNormal"/>
                </w:pPr>
              </w:p>
            </w:tc>
            <w:tc>
              <w:tcPr>
                <w:tcW w:w="5670" w:type="dxa"/>
                <w:tcMar>
                  <w:top w:w="454" w:type="dxa"/>
                  <w:left w:w="0" w:type="dxa"/>
                  <w:bottom w:w="454" w:type="dxa"/>
                  <w:right w:w="0" w:type="dxa"/>
                </w:tcMar>
              </w:tcPr>
              <w:p w14:paraId="3E59F3E8" w14:textId="77777777" w:rsidR="008F68F4" w:rsidRPr="000F38B7" w:rsidRDefault="008F68F4" w:rsidP="00C86999">
                <w:pPr>
                  <w:pStyle w:val="SubTitlePage"/>
                  <w:rPr>
                    <w:sz w:val="56"/>
                    <w:szCs w:val="56"/>
                  </w:rPr>
                </w:pPr>
                <w:r>
                  <w:rPr>
                    <w:noProof/>
                    <w:lang w:eastAsia="en-GB"/>
                  </w:rPr>
                  <w:drawing>
                    <wp:inline distT="0" distB="0" distL="0" distR="0" wp14:anchorId="3E59F6F9" wp14:editId="3E59F6FA">
                      <wp:extent cx="2707416" cy="3495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_110216_road_maintenance.png"/>
                              <pic:cNvPicPr/>
                            </pic:nvPicPr>
                            <pic:blipFill>
                              <a:blip r:embed="rId16">
                                <a:extLst>
                                  <a:ext uri="{28A0092B-C50C-407E-A947-70E740481C1C}">
                                    <a14:useLocalDpi xmlns:a14="http://schemas.microsoft.com/office/drawing/2010/main" val="0"/>
                                  </a:ext>
                                </a:extLst>
                              </a:blip>
                              <a:stretch>
                                <a:fillRect/>
                              </a:stretch>
                            </pic:blipFill>
                            <pic:spPr>
                              <a:xfrm>
                                <a:off x="0" y="0"/>
                                <a:ext cx="2707416" cy="349583"/>
                              </a:xfrm>
                              <a:prstGeom prst="rect">
                                <a:avLst/>
                              </a:prstGeom>
                            </pic:spPr>
                          </pic:pic>
                        </a:graphicData>
                      </a:graphic>
                    </wp:inline>
                  </w:drawing>
                </w:r>
              </w:p>
            </w:tc>
          </w:tr>
          <w:tr w:rsidR="008F68F4" w:rsidRPr="00C5316D" w14:paraId="3E59F3F0" w14:textId="77777777" w:rsidTr="00C86999">
            <w:trPr>
              <w:trHeight w:val="7370"/>
            </w:trPr>
            <w:tc>
              <w:tcPr>
                <w:tcW w:w="9639" w:type="dxa"/>
                <w:vMerge/>
              </w:tcPr>
              <w:p w14:paraId="3E59F3EA" w14:textId="77777777" w:rsidR="008F68F4" w:rsidRDefault="008F68F4" w:rsidP="00964D41">
                <w:pPr>
                  <w:pStyle w:val="ASNormal"/>
                </w:pPr>
              </w:p>
            </w:tc>
            <w:tc>
              <w:tcPr>
                <w:tcW w:w="426" w:type="dxa"/>
                <w:vMerge/>
              </w:tcPr>
              <w:p w14:paraId="3E59F3EB" w14:textId="77777777" w:rsidR="008F68F4" w:rsidRDefault="008F68F4" w:rsidP="000F38B7">
                <w:pPr>
                  <w:pStyle w:val="ASNormal"/>
                  <w:jc w:val="right"/>
                </w:pPr>
              </w:p>
            </w:tc>
            <w:tc>
              <w:tcPr>
                <w:tcW w:w="5670" w:type="dxa"/>
                <w:shd w:val="clear" w:color="auto" w:fill="auto"/>
                <w:tcMar>
                  <w:left w:w="0" w:type="dxa"/>
                  <w:right w:w="0" w:type="dxa"/>
                </w:tcMar>
              </w:tcPr>
              <w:p w14:paraId="3E59F3EC" w14:textId="36563B2E" w:rsidR="008F68F4" w:rsidRPr="00C86999" w:rsidRDefault="00736545" w:rsidP="00C86999">
                <w:pPr>
                  <w:pStyle w:val="TitlePage"/>
                  <w:spacing w:line="720" w:lineRule="exact"/>
                  <w:ind w:left="0"/>
                  <w:rPr>
                    <w:sz w:val="64"/>
                    <w:szCs w:val="64"/>
                  </w:rPr>
                </w:pPr>
                <w:r>
                  <w:rPr>
                    <w:sz w:val="64"/>
                    <w:szCs w:val="64"/>
                  </w:rPr>
                  <w:t>Glasgow City</w:t>
                </w:r>
                <w:r w:rsidR="00822F3F">
                  <w:rPr>
                    <w:sz w:val="64"/>
                    <w:szCs w:val="64"/>
                  </w:rPr>
                  <w:t xml:space="preserve"> </w:t>
                </w:r>
                <w:r w:rsidR="00C34B46">
                  <w:rPr>
                    <w:sz w:val="64"/>
                    <w:szCs w:val="64"/>
                  </w:rPr>
                  <w:t>Integration Joint Board</w:t>
                </w:r>
              </w:p>
              <w:p w14:paraId="3E59F3EE" w14:textId="7A03DDD2" w:rsidR="008F68F4" w:rsidRPr="00C86999" w:rsidRDefault="000453E4" w:rsidP="00C86999">
                <w:pPr>
                  <w:pStyle w:val="SubTitlePage"/>
                  <w:rPr>
                    <w:b/>
                  </w:rPr>
                </w:pPr>
                <w:bookmarkStart w:id="0" w:name="_GoBack"/>
                <w:bookmarkEnd w:id="0"/>
                <w:r>
                  <w:t xml:space="preserve">2015/16 </w:t>
                </w:r>
                <w:r w:rsidR="00AF5376">
                  <w:t>Annual A</w:t>
                </w:r>
                <w:r w:rsidR="00225CDA">
                  <w:t xml:space="preserve">udit </w:t>
                </w:r>
                <w:r w:rsidR="00AF5376">
                  <w:t>R</w:t>
                </w:r>
                <w:r w:rsidR="00225CDA">
                  <w:t xml:space="preserve">eport </w:t>
                </w:r>
                <w:r w:rsidR="00E9411B">
                  <w:t>to</w:t>
                </w:r>
                <w:r w:rsidR="00225CDA">
                  <w:t xml:space="preserve"> </w:t>
                </w:r>
                <w:r w:rsidR="009912E7">
                  <w:t>members of</w:t>
                </w:r>
                <w:r w:rsidR="00225CDA">
                  <w:t xml:space="preserve"> </w:t>
                </w:r>
                <w:r w:rsidR="00736545">
                  <w:t xml:space="preserve">Glasgow City </w:t>
                </w:r>
                <w:r w:rsidR="009912E7">
                  <w:t xml:space="preserve">Integration Joint Board </w:t>
                </w:r>
                <w:r w:rsidR="00225CDA">
                  <w:t xml:space="preserve">and the </w:t>
                </w:r>
                <w:r w:rsidR="009912E7">
                  <w:t>Controller of Audit</w:t>
                </w:r>
              </w:p>
              <w:p w14:paraId="3E59F3EF" w14:textId="77777777" w:rsidR="008F68F4" w:rsidRPr="00CA069D" w:rsidRDefault="008F68F4" w:rsidP="000F38B7">
                <w:pPr>
                  <w:pStyle w:val="ASNormal"/>
                </w:pPr>
              </w:p>
            </w:tc>
          </w:tr>
          <w:tr w:rsidR="008F68F4" w:rsidRPr="00C5316D" w14:paraId="3E59F3F4" w14:textId="77777777" w:rsidTr="00540A37">
            <w:trPr>
              <w:trHeight w:hRule="exact" w:val="794"/>
            </w:trPr>
            <w:tc>
              <w:tcPr>
                <w:tcW w:w="9639" w:type="dxa"/>
                <w:shd w:val="clear" w:color="auto" w:fill="00607A"/>
              </w:tcPr>
              <w:p w14:paraId="3E59F3F1" w14:textId="53EAAAB3" w:rsidR="008F68F4" w:rsidRPr="00CA069D" w:rsidRDefault="008F68F4" w:rsidP="002B3FE5">
                <w:pPr>
                  <w:pStyle w:val="SubSubTitlePage"/>
                </w:pPr>
              </w:p>
            </w:tc>
            <w:tc>
              <w:tcPr>
                <w:tcW w:w="426" w:type="dxa"/>
                <w:shd w:val="clear" w:color="auto" w:fill="00607A"/>
              </w:tcPr>
              <w:p w14:paraId="3E59F3F2" w14:textId="77777777" w:rsidR="008F68F4" w:rsidRPr="00CA069D" w:rsidRDefault="008F68F4" w:rsidP="002B3FE5">
                <w:pPr>
                  <w:pStyle w:val="SubSubTitlePage"/>
                </w:pPr>
              </w:p>
            </w:tc>
            <w:tc>
              <w:tcPr>
                <w:tcW w:w="5670" w:type="dxa"/>
                <w:shd w:val="clear" w:color="auto" w:fill="00607A"/>
                <w:tcMar>
                  <w:top w:w="113" w:type="dxa"/>
                  <w:bottom w:w="113" w:type="dxa"/>
                </w:tcMar>
              </w:tcPr>
              <w:p w14:paraId="3E59F3F3" w14:textId="789E9F82" w:rsidR="008F68F4" w:rsidRPr="00AF5376" w:rsidRDefault="00822F3F" w:rsidP="000F38B7">
                <w:pPr>
                  <w:pStyle w:val="SubSubTitlePage"/>
                  <w:ind w:left="0"/>
                  <w:jc w:val="left"/>
                  <w:rPr>
                    <w:rStyle w:val="01-Bold"/>
                  </w:rPr>
                </w:pPr>
                <w:r>
                  <w:rPr>
                    <w:rStyle w:val="01-Bold"/>
                  </w:rPr>
                  <w:t xml:space="preserve">Date: September </w:t>
                </w:r>
                <w:r w:rsidR="00C34B46">
                  <w:rPr>
                    <w:rStyle w:val="01-Bold"/>
                  </w:rPr>
                  <w:t>2016</w:t>
                </w:r>
              </w:p>
            </w:tc>
          </w:tr>
        </w:tbl>
        <w:p w14:paraId="3E59F3F5" w14:textId="77777777" w:rsidR="008F68F4" w:rsidRDefault="008F68F4" w:rsidP="00234F77">
          <w:pPr>
            <w:pStyle w:val="35-Pageend"/>
            <w:rPr>
              <w:noProof/>
              <w:lang w:eastAsia="en-GB"/>
            </w:rPr>
          </w:pPr>
          <w:r>
            <w:rPr>
              <w:noProof/>
              <w:lang w:eastAsia="en-GB"/>
            </w:rPr>
            <w:t xml:space="preserve"> </w:t>
          </w:r>
        </w:p>
      </w:sdtContent>
    </w:sdt>
    <w:p w14:paraId="3E59F3F6" w14:textId="77777777" w:rsidR="00891B39" w:rsidRDefault="00891B39" w:rsidP="00891B39"/>
    <w:tbl>
      <w:tblPr>
        <w:tblStyle w:val="BoxStyle"/>
        <w:tblW w:w="15735" w:type="dxa"/>
        <w:tblInd w:w="0"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Look w:val="04A0" w:firstRow="1" w:lastRow="0" w:firstColumn="1" w:lastColumn="0" w:noHBand="0" w:noVBand="1"/>
      </w:tblPr>
      <w:tblGrid>
        <w:gridCol w:w="7088"/>
        <w:gridCol w:w="283"/>
        <w:gridCol w:w="8364"/>
      </w:tblGrid>
      <w:tr w:rsidR="00891B39" w:rsidRPr="00EF2426" w14:paraId="3E59F423" w14:textId="77777777" w:rsidTr="00CA2590">
        <w:trPr>
          <w:trHeight w:hRule="exact" w:val="9354"/>
        </w:trPr>
        <w:tc>
          <w:tcPr>
            <w:tcW w:w="7088" w:type="dxa"/>
          </w:tcPr>
          <w:p w14:paraId="3E59F3F7" w14:textId="77777777" w:rsidR="00FB59B0" w:rsidRPr="00B54BA6" w:rsidRDefault="00FB59B0" w:rsidP="003571CB">
            <w:pPr>
              <w:pStyle w:val="15-Subhead1"/>
              <w:rPr>
                <w:sz w:val="44"/>
                <w:szCs w:val="44"/>
              </w:rPr>
            </w:pPr>
            <w:r w:rsidRPr="00B54BA6">
              <w:rPr>
                <w:sz w:val="44"/>
                <w:szCs w:val="44"/>
              </w:rPr>
              <w:t>Key contacts</w:t>
            </w:r>
          </w:p>
          <w:p w14:paraId="3E59F3F8" w14:textId="2D3E75A7" w:rsidR="00FB59B0" w:rsidRPr="00B54BA6" w:rsidRDefault="00736545" w:rsidP="003571CB">
            <w:pPr>
              <w:pStyle w:val="21-Tabletext"/>
              <w:spacing w:before="0" w:after="0"/>
              <w:ind w:left="0" w:right="0"/>
              <w:rPr>
                <w:rStyle w:val="Hyperlink"/>
                <w:sz w:val="20"/>
                <w:szCs w:val="20"/>
              </w:rPr>
            </w:pPr>
            <w:r>
              <w:rPr>
                <w:sz w:val="20"/>
                <w:szCs w:val="20"/>
              </w:rPr>
              <w:t>Gillian Woolman</w:t>
            </w:r>
            <w:r w:rsidR="00822F3F" w:rsidRPr="00B54BA6">
              <w:rPr>
                <w:sz w:val="20"/>
                <w:szCs w:val="20"/>
              </w:rPr>
              <w:t xml:space="preserve">, </w:t>
            </w:r>
            <w:r w:rsidR="00FB59B0" w:rsidRPr="00B54BA6">
              <w:rPr>
                <w:sz w:val="20"/>
                <w:szCs w:val="20"/>
              </w:rPr>
              <w:t>Assistant Director</w:t>
            </w:r>
            <w:r w:rsidR="00FB59B0" w:rsidRPr="00B54BA6">
              <w:rPr>
                <w:sz w:val="20"/>
                <w:szCs w:val="20"/>
                <w:highlight w:val="yellow"/>
              </w:rPr>
              <w:br/>
            </w:r>
            <w:r w:rsidR="00BE7149">
              <w:rPr>
                <w:rStyle w:val="Hyperlink"/>
                <w:sz w:val="20"/>
                <w:szCs w:val="20"/>
              </w:rPr>
              <w:t>gw</w:t>
            </w:r>
            <w:r>
              <w:rPr>
                <w:rStyle w:val="Hyperlink"/>
                <w:sz w:val="20"/>
                <w:szCs w:val="20"/>
              </w:rPr>
              <w:t>oolman</w:t>
            </w:r>
            <w:r w:rsidR="00916612" w:rsidRPr="00B54BA6">
              <w:rPr>
                <w:rStyle w:val="Hyperlink"/>
                <w:sz w:val="20"/>
                <w:szCs w:val="20"/>
              </w:rPr>
              <w:t>@</w:t>
            </w:r>
            <w:r w:rsidR="00FB59B0" w:rsidRPr="00B54BA6">
              <w:rPr>
                <w:rStyle w:val="Hyperlink"/>
                <w:sz w:val="20"/>
                <w:szCs w:val="20"/>
              </w:rPr>
              <w:t>audit-scotland.gov.uk</w:t>
            </w:r>
          </w:p>
          <w:p w14:paraId="3E59F3F9" w14:textId="77777777" w:rsidR="00FB59B0" w:rsidRPr="00B54BA6" w:rsidRDefault="00FB59B0" w:rsidP="003571CB">
            <w:pPr>
              <w:pStyle w:val="21-Tabletext"/>
              <w:spacing w:before="0" w:after="0"/>
              <w:ind w:left="0" w:right="0"/>
              <w:rPr>
                <w:sz w:val="20"/>
                <w:szCs w:val="20"/>
                <w:highlight w:val="yellow"/>
              </w:rPr>
            </w:pPr>
          </w:p>
          <w:p w14:paraId="3E59F3FA" w14:textId="2BE11EE3" w:rsidR="00FB59B0" w:rsidRPr="00B54BA6" w:rsidRDefault="00736545" w:rsidP="003571CB">
            <w:pPr>
              <w:pStyle w:val="21-Tabletext"/>
              <w:spacing w:before="0" w:after="0"/>
              <w:ind w:left="0" w:right="0"/>
              <w:rPr>
                <w:rStyle w:val="Hyperlink"/>
                <w:sz w:val="20"/>
                <w:szCs w:val="20"/>
              </w:rPr>
            </w:pPr>
            <w:r>
              <w:rPr>
                <w:sz w:val="20"/>
                <w:szCs w:val="20"/>
              </w:rPr>
              <w:t>Elaine Barrowman</w:t>
            </w:r>
            <w:r w:rsidR="00822F3F">
              <w:rPr>
                <w:sz w:val="20"/>
                <w:szCs w:val="20"/>
              </w:rPr>
              <w:t xml:space="preserve">, </w:t>
            </w:r>
            <w:r>
              <w:rPr>
                <w:sz w:val="20"/>
                <w:szCs w:val="20"/>
              </w:rPr>
              <w:t xml:space="preserve">Senior Audit </w:t>
            </w:r>
            <w:r w:rsidR="00FB59B0" w:rsidRPr="00B54BA6">
              <w:rPr>
                <w:sz w:val="20"/>
                <w:szCs w:val="20"/>
              </w:rPr>
              <w:t>Manager</w:t>
            </w:r>
            <w:r w:rsidR="00FB59B0" w:rsidRPr="00B54BA6">
              <w:rPr>
                <w:sz w:val="20"/>
                <w:szCs w:val="20"/>
                <w:highlight w:val="yellow"/>
              </w:rPr>
              <w:br/>
            </w:r>
            <w:r>
              <w:rPr>
                <w:rStyle w:val="Hyperlink"/>
                <w:sz w:val="20"/>
                <w:szCs w:val="20"/>
              </w:rPr>
              <w:t>ebarrowman</w:t>
            </w:r>
            <w:r w:rsidR="00916612" w:rsidRPr="00B54BA6">
              <w:rPr>
                <w:rStyle w:val="Hyperlink"/>
                <w:sz w:val="20"/>
                <w:szCs w:val="20"/>
              </w:rPr>
              <w:t>@</w:t>
            </w:r>
            <w:r w:rsidR="00FB59B0" w:rsidRPr="00B54BA6">
              <w:rPr>
                <w:rStyle w:val="Hyperlink"/>
                <w:sz w:val="20"/>
                <w:szCs w:val="20"/>
              </w:rPr>
              <w:t>audit-scotland.gov.uk</w:t>
            </w:r>
          </w:p>
          <w:p w14:paraId="3E59F3FB" w14:textId="77777777" w:rsidR="00FB59B0" w:rsidRPr="00B54BA6" w:rsidRDefault="00FB59B0" w:rsidP="003571CB">
            <w:pPr>
              <w:pStyle w:val="21-Tabletext"/>
              <w:spacing w:before="0" w:after="0"/>
              <w:ind w:left="0" w:right="0"/>
              <w:rPr>
                <w:sz w:val="20"/>
                <w:szCs w:val="20"/>
                <w:highlight w:val="yellow"/>
              </w:rPr>
            </w:pPr>
          </w:p>
          <w:p w14:paraId="3E59F3FC" w14:textId="4ACDB615" w:rsidR="00FB59B0" w:rsidRPr="00B54BA6" w:rsidRDefault="00736545" w:rsidP="003571CB">
            <w:pPr>
              <w:pStyle w:val="21-Tabletext"/>
              <w:spacing w:before="0" w:after="0"/>
              <w:ind w:left="0" w:right="0"/>
              <w:rPr>
                <w:sz w:val="20"/>
                <w:szCs w:val="20"/>
                <w:highlight w:val="yellow"/>
              </w:rPr>
            </w:pPr>
            <w:r>
              <w:rPr>
                <w:sz w:val="20"/>
                <w:szCs w:val="20"/>
              </w:rPr>
              <w:t>Zahrah Mahmood</w:t>
            </w:r>
            <w:r w:rsidR="00822F3F">
              <w:rPr>
                <w:sz w:val="20"/>
                <w:szCs w:val="20"/>
              </w:rPr>
              <w:t xml:space="preserve">, </w:t>
            </w:r>
            <w:r w:rsidR="00FB59B0" w:rsidRPr="00B54BA6">
              <w:rPr>
                <w:sz w:val="20"/>
                <w:szCs w:val="20"/>
              </w:rPr>
              <w:t xml:space="preserve"> Auditor</w:t>
            </w:r>
            <w:r w:rsidR="00FB59B0" w:rsidRPr="00B54BA6">
              <w:rPr>
                <w:sz w:val="20"/>
                <w:szCs w:val="20"/>
                <w:highlight w:val="yellow"/>
              </w:rPr>
              <w:br/>
            </w:r>
            <w:r>
              <w:rPr>
                <w:rStyle w:val="Hyperlink"/>
                <w:sz w:val="20"/>
                <w:szCs w:val="20"/>
              </w:rPr>
              <w:t>zmahmood</w:t>
            </w:r>
            <w:r w:rsidR="00916612" w:rsidRPr="00B54BA6">
              <w:rPr>
                <w:rStyle w:val="Hyperlink"/>
                <w:sz w:val="20"/>
                <w:szCs w:val="20"/>
              </w:rPr>
              <w:t>@</w:t>
            </w:r>
            <w:r w:rsidR="00FB59B0" w:rsidRPr="00B54BA6">
              <w:rPr>
                <w:rStyle w:val="Hyperlink"/>
                <w:sz w:val="20"/>
                <w:szCs w:val="20"/>
              </w:rPr>
              <w:t>audit-scotland.gov.uk</w:t>
            </w:r>
          </w:p>
          <w:p w14:paraId="3E59F3FD" w14:textId="77777777" w:rsidR="00FB59B0" w:rsidRPr="00B54BA6" w:rsidRDefault="00FB59B0" w:rsidP="003571CB">
            <w:pPr>
              <w:pStyle w:val="21-Tabletext"/>
              <w:spacing w:before="0" w:after="0"/>
              <w:ind w:left="0" w:right="0"/>
              <w:rPr>
                <w:sz w:val="20"/>
                <w:szCs w:val="20"/>
                <w:highlight w:val="yellow"/>
              </w:rPr>
            </w:pPr>
          </w:p>
          <w:p w14:paraId="3E59F3FE" w14:textId="77777777" w:rsidR="00916612" w:rsidRPr="00913756" w:rsidRDefault="00916612" w:rsidP="00916612">
            <w:pPr>
              <w:pStyle w:val="21-Tabletext"/>
              <w:ind w:left="0" w:right="0"/>
              <w:rPr>
                <w:sz w:val="20"/>
                <w:szCs w:val="20"/>
              </w:rPr>
            </w:pPr>
            <w:r w:rsidRPr="00913756">
              <w:rPr>
                <w:sz w:val="20"/>
                <w:szCs w:val="20"/>
              </w:rPr>
              <w:t>Audit Scotland</w:t>
            </w:r>
            <w:r w:rsidRPr="00913756">
              <w:rPr>
                <w:sz w:val="20"/>
                <w:szCs w:val="20"/>
              </w:rPr>
              <w:br/>
              <w:t>4th floor (South Suite)</w:t>
            </w:r>
            <w:r w:rsidRPr="00913756">
              <w:rPr>
                <w:sz w:val="20"/>
                <w:szCs w:val="20"/>
              </w:rPr>
              <w:br/>
              <w:t>8 Nelson Mandela Place</w:t>
            </w:r>
            <w:r w:rsidRPr="00913756">
              <w:rPr>
                <w:sz w:val="20"/>
                <w:szCs w:val="20"/>
              </w:rPr>
              <w:br/>
              <w:t>Glasgow</w:t>
            </w:r>
            <w:r w:rsidRPr="00913756">
              <w:rPr>
                <w:sz w:val="20"/>
                <w:szCs w:val="20"/>
              </w:rPr>
              <w:br/>
              <w:t>G2 1BT</w:t>
            </w:r>
          </w:p>
          <w:p w14:paraId="3E59F3FF" w14:textId="50CF299B" w:rsidR="00FB59B0" w:rsidRPr="00B54BA6" w:rsidRDefault="00FB59B0" w:rsidP="003571CB">
            <w:pPr>
              <w:pStyle w:val="21-Tabletext"/>
              <w:spacing w:before="0" w:after="0"/>
              <w:ind w:left="0" w:right="0"/>
              <w:rPr>
                <w:sz w:val="20"/>
                <w:szCs w:val="20"/>
              </w:rPr>
            </w:pPr>
          </w:p>
          <w:p w14:paraId="3E59F400" w14:textId="77777777" w:rsidR="00FB59B0" w:rsidRPr="00B54BA6" w:rsidRDefault="00FB59B0" w:rsidP="003571CB">
            <w:pPr>
              <w:pStyle w:val="21-Tabletext"/>
              <w:spacing w:before="0" w:after="0"/>
              <w:ind w:left="0" w:right="0"/>
              <w:rPr>
                <w:sz w:val="20"/>
                <w:szCs w:val="20"/>
              </w:rPr>
            </w:pPr>
            <w:r w:rsidRPr="00B54BA6">
              <w:rPr>
                <w:sz w:val="20"/>
                <w:szCs w:val="20"/>
              </w:rPr>
              <w:t>Telephone: 0131 625 1500</w:t>
            </w:r>
          </w:p>
          <w:p w14:paraId="3E59F401" w14:textId="77777777" w:rsidR="00FB59B0" w:rsidRDefault="00FB59B0" w:rsidP="003571CB">
            <w:pPr>
              <w:pStyle w:val="09-Bodytext"/>
              <w:spacing w:before="0"/>
              <w:ind w:left="0"/>
              <w:rPr>
                <w:rStyle w:val="Hyperlink"/>
                <w:sz w:val="20"/>
                <w:szCs w:val="20"/>
              </w:rPr>
            </w:pPr>
            <w:r w:rsidRPr="00B54BA6">
              <w:rPr>
                <w:sz w:val="20"/>
                <w:szCs w:val="20"/>
              </w:rPr>
              <w:t xml:space="preserve">Website: </w:t>
            </w:r>
            <w:hyperlink r:id="rId17" w:history="1">
              <w:r w:rsidRPr="00B54BA6">
                <w:rPr>
                  <w:rStyle w:val="Hyperlink"/>
                  <w:sz w:val="20"/>
                  <w:szCs w:val="20"/>
                </w:rPr>
                <w:t>www.audit-scotland.gov.uk</w:t>
              </w:r>
            </w:hyperlink>
          </w:p>
          <w:p w14:paraId="3E59F403" w14:textId="77777777" w:rsidR="00FB59B0" w:rsidRDefault="00FB59B0" w:rsidP="00913756">
            <w:pPr>
              <w:pStyle w:val="09-Bodytext"/>
              <w:spacing w:before="240" w:after="120" w:line="240" w:lineRule="auto"/>
              <w:ind w:left="0"/>
              <w:rPr>
                <w:sz w:val="20"/>
                <w:szCs w:val="20"/>
              </w:rPr>
            </w:pPr>
            <w:r w:rsidRPr="00B54BA6">
              <w:rPr>
                <w:sz w:val="20"/>
                <w:szCs w:val="20"/>
              </w:rPr>
              <w:t xml:space="preserve">Audit Scotland is a statutory body set up in April 2000 under the Public Finance and Accountability (Scotland) Act 2000. </w:t>
            </w:r>
            <w:r w:rsidR="00674A49">
              <w:rPr>
                <w:sz w:val="20"/>
                <w:szCs w:val="20"/>
              </w:rPr>
              <w:t xml:space="preserve"> </w:t>
            </w:r>
            <w:r w:rsidRPr="00B54BA6">
              <w:rPr>
                <w:sz w:val="20"/>
                <w:szCs w:val="20"/>
              </w:rPr>
              <w:t>We help the Auditor General for Scotland and the Accounts Commission check that organisations spending public money use it properly, efficiently and effectively</w:t>
            </w:r>
            <w:r w:rsidR="005A432B">
              <w:rPr>
                <w:sz w:val="20"/>
                <w:szCs w:val="20"/>
              </w:rPr>
              <w:br/>
            </w:r>
            <w:r w:rsidRPr="00B54BA6">
              <w:rPr>
                <w:sz w:val="20"/>
                <w:szCs w:val="20"/>
              </w:rPr>
              <w:t xml:space="preserve"> (</w:t>
            </w:r>
            <w:hyperlink r:id="rId18" w:history="1">
              <w:r w:rsidRPr="00B54BA6">
                <w:rPr>
                  <w:rStyle w:val="Hyperlink"/>
                  <w:sz w:val="20"/>
                  <w:szCs w:val="20"/>
                </w:rPr>
                <w:t>www.audit-scotland.gov.uk/about/</w:t>
              </w:r>
            </w:hyperlink>
            <w:r w:rsidRPr="00B54BA6">
              <w:rPr>
                <w:sz w:val="20"/>
                <w:szCs w:val="20"/>
              </w:rPr>
              <w:t>).</w:t>
            </w:r>
          </w:p>
          <w:p w14:paraId="3E59F404" w14:textId="6105BD4E" w:rsidR="00FB59B0" w:rsidRDefault="00736545" w:rsidP="003571CB">
            <w:pPr>
              <w:pStyle w:val="09-Bodytext"/>
              <w:spacing w:before="120" w:after="120" w:line="240" w:lineRule="auto"/>
              <w:ind w:left="0"/>
              <w:rPr>
                <w:sz w:val="20"/>
                <w:szCs w:val="20"/>
              </w:rPr>
            </w:pPr>
            <w:r>
              <w:rPr>
                <w:sz w:val="20"/>
                <w:szCs w:val="20"/>
              </w:rPr>
              <w:t>Gillian Woolman</w:t>
            </w:r>
            <w:r w:rsidR="00822F3F">
              <w:rPr>
                <w:sz w:val="20"/>
                <w:szCs w:val="20"/>
              </w:rPr>
              <w:t xml:space="preserve">, </w:t>
            </w:r>
            <w:r w:rsidR="00FB59B0" w:rsidRPr="00B54BA6">
              <w:rPr>
                <w:sz w:val="20"/>
                <w:szCs w:val="20"/>
              </w:rPr>
              <w:t xml:space="preserve">Assistant Director, Audit Scotland is the </w:t>
            </w:r>
            <w:r w:rsidR="006E47A0">
              <w:rPr>
                <w:sz w:val="20"/>
                <w:szCs w:val="20"/>
              </w:rPr>
              <w:t xml:space="preserve">engagement lead </w:t>
            </w:r>
            <w:r w:rsidR="00FB59B0" w:rsidRPr="00B54BA6">
              <w:rPr>
                <w:sz w:val="20"/>
                <w:szCs w:val="20"/>
              </w:rPr>
              <w:t>of</w:t>
            </w:r>
            <w:r w:rsidR="00785BC4">
              <w:rPr>
                <w:sz w:val="20"/>
                <w:szCs w:val="20"/>
              </w:rPr>
              <w:t xml:space="preserve"> </w:t>
            </w:r>
            <w:r>
              <w:rPr>
                <w:sz w:val="20"/>
                <w:szCs w:val="20"/>
              </w:rPr>
              <w:t>Glasgow City</w:t>
            </w:r>
            <w:r w:rsidR="00822F3F">
              <w:rPr>
                <w:sz w:val="20"/>
                <w:szCs w:val="20"/>
              </w:rPr>
              <w:t xml:space="preserve"> Integration</w:t>
            </w:r>
            <w:r>
              <w:rPr>
                <w:sz w:val="20"/>
                <w:szCs w:val="20"/>
              </w:rPr>
              <w:t xml:space="preserve"> Joint</w:t>
            </w:r>
            <w:r w:rsidR="00822F3F">
              <w:rPr>
                <w:sz w:val="20"/>
                <w:szCs w:val="20"/>
              </w:rPr>
              <w:t xml:space="preserve"> </w:t>
            </w:r>
            <w:proofErr w:type="gramStart"/>
            <w:r w:rsidR="00822F3F">
              <w:rPr>
                <w:sz w:val="20"/>
                <w:szCs w:val="20"/>
              </w:rPr>
              <w:t xml:space="preserve">Board </w:t>
            </w:r>
            <w:r w:rsidR="00311BC1">
              <w:rPr>
                <w:sz w:val="20"/>
                <w:szCs w:val="20"/>
              </w:rPr>
              <w:t xml:space="preserve"> </w:t>
            </w:r>
            <w:r w:rsidR="00BE7149">
              <w:rPr>
                <w:sz w:val="20"/>
                <w:szCs w:val="20"/>
              </w:rPr>
              <w:t>for</w:t>
            </w:r>
            <w:proofErr w:type="gramEnd"/>
            <w:r w:rsidR="00BE7149">
              <w:rPr>
                <w:sz w:val="20"/>
                <w:szCs w:val="20"/>
              </w:rPr>
              <w:t xml:space="preserve"> the year </w:t>
            </w:r>
            <w:r w:rsidR="00311BC1">
              <w:rPr>
                <w:sz w:val="20"/>
                <w:szCs w:val="20"/>
              </w:rPr>
              <w:t>2015/16</w:t>
            </w:r>
            <w:r w:rsidR="00DB2BD0">
              <w:rPr>
                <w:sz w:val="20"/>
                <w:szCs w:val="20"/>
              </w:rPr>
              <w:t xml:space="preserve">. </w:t>
            </w:r>
          </w:p>
          <w:p w14:paraId="3E59F405" w14:textId="0055379D" w:rsidR="00891B39" w:rsidRPr="003571CB" w:rsidRDefault="00FB59B0">
            <w:pPr>
              <w:pStyle w:val="09-Bodytext"/>
              <w:spacing w:before="120" w:after="120" w:line="240" w:lineRule="auto"/>
              <w:ind w:left="0"/>
              <w:rPr>
                <w:sz w:val="20"/>
                <w:szCs w:val="20"/>
              </w:rPr>
            </w:pPr>
            <w:r w:rsidRPr="00B54BA6">
              <w:rPr>
                <w:sz w:val="20"/>
                <w:szCs w:val="20"/>
              </w:rPr>
              <w:t xml:space="preserve">This report has been prepared for the use of </w:t>
            </w:r>
            <w:r w:rsidR="00736545">
              <w:rPr>
                <w:sz w:val="20"/>
                <w:szCs w:val="20"/>
              </w:rPr>
              <w:t xml:space="preserve">Glasgow City </w:t>
            </w:r>
            <w:r w:rsidR="00822F3F">
              <w:rPr>
                <w:sz w:val="20"/>
                <w:szCs w:val="20"/>
              </w:rPr>
              <w:t xml:space="preserve">Integration Joint </w:t>
            </w:r>
            <w:r w:rsidR="00DB2BD0">
              <w:rPr>
                <w:sz w:val="20"/>
                <w:szCs w:val="20"/>
              </w:rPr>
              <w:t>Board</w:t>
            </w:r>
            <w:r w:rsidR="00822F3F">
              <w:rPr>
                <w:sz w:val="20"/>
                <w:szCs w:val="20"/>
              </w:rPr>
              <w:t xml:space="preserve"> a</w:t>
            </w:r>
            <w:r w:rsidRPr="00B54BA6">
              <w:rPr>
                <w:sz w:val="20"/>
                <w:szCs w:val="20"/>
              </w:rPr>
              <w:t>nd no responsibility to any member or officer in their individual capacity or any third party is accepted.</w:t>
            </w:r>
          </w:p>
        </w:tc>
        <w:tc>
          <w:tcPr>
            <w:tcW w:w="283" w:type="dxa"/>
            <w:tcBorders>
              <w:right w:val="single" w:sz="4" w:space="0" w:color="00607A"/>
            </w:tcBorders>
          </w:tcPr>
          <w:p w14:paraId="3E59F406" w14:textId="77777777" w:rsidR="00891B39" w:rsidRPr="00EF2426" w:rsidRDefault="00891B39" w:rsidP="00FB59B0">
            <w:pPr>
              <w:pStyle w:val="21-Tabletext"/>
            </w:pPr>
          </w:p>
        </w:tc>
        <w:tc>
          <w:tcPr>
            <w:tcW w:w="8364" w:type="dxa"/>
            <w:tcBorders>
              <w:top w:val="single" w:sz="4" w:space="0" w:color="00607A"/>
              <w:left w:val="single" w:sz="4" w:space="0" w:color="00607A"/>
              <w:right w:val="single" w:sz="4" w:space="0" w:color="00607A"/>
            </w:tcBorders>
            <w:shd w:val="clear" w:color="auto" w:fill="F2F2F2" w:themeFill="background1" w:themeFillShade="F2"/>
            <w:tcMar>
              <w:left w:w="227" w:type="dxa"/>
            </w:tcMar>
          </w:tcPr>
          <w:p w14:paraId="3E59F407" w14:textId="77777777" w:rsidR="00891B39" w:rsidRPr="00FB59B0" w:rsidRDefault="00FB59B0" w:rsidP="00FB59B0">
            <w:pPr>
              <w:pStyle w:val="15-Subhead1"/>
              <w:rPr>
                <w:sz w:val="44"/>
                <w:szCs w:val="44"/>
              </w:rPr>
            </w:pPr>
            <w:r w:rsidRPr="00FB59B0">
              <w:rPr>
                <w:sz w:val="44"/>
                <w:szCs w:val="44"/>
              </w:rPr>
              <w:t>Contents</w:t>
            </w:r>
          </w:p>
          <w:p w14:paraId="51ACEC64" w14:textId="77777777" w:rsidR="00520F37" w:rsidRDefault="000453E4">
            <w:pPr>
              <w:pStyle w:val="TOC1"/>
              <w:rPr>
                <w:rFonts w:asciiTheme="minorHAnsi" w:eastAsiaTheme="minorEastAsia" w:hAnsiTheme="minorHAnsi" w:cstheme="minorBidi"/>
                <w:b w:val="0"/>
                <w:color w:val="auto"/>
                <w:szCs w:val="22"/>
                <w:lang w:eastAsia="en-GB"/>
              </w:rPr>
            </w:pPr>
            <w:r>
              <w:fldChar w:fldCharType="begin"/>
            </w:r>
            <w:r>
              <w:instrText xml:space="preserve"> TOC \t "14-Chapter head,1" </w:instrText>
            </w:r>
            <w:r>
              <w:fldChar w:fldCharType="separate"/>
            </w:r>
            <w:r w:rsidR="00520F37">
              <w:t>Key messages</w:t>
            </w:r>
            <w:r w:rsidR="00520F37">
              <w:tab/>
            </w:r>
            <w:r w:rsidR="00520F37">
              <w:fldChar w:fldCharType="begin"/>
            </w:r>
            <w:r w:rsidR="00520F37">
              <w:instrText xml:space="preserve"> PAGEREF _Toc460495721 \h </w:instrText>
            </w:r>
            <w:r w:rsidR="00520F37">
              <w:fldChar w:fldCharType="separate"/>
            </w:r>
            <w:r w:rsidR="00520F37">
              <w:t>3</w:t>
            </w:r>
            <w:r w:rsidR="00520F37">
              <w:fldChar w:fldCharType="end"/>
            </w:r>
          </w:p>
          <w:p w14:paraId="71F588F3" w14:textId="77777777" w:rsidR="00520F37" w:rsidRDefault="00520F37">
            <w:pPr>
              <w:pStyle w:val="TOC1"/>
              <w:rPr>
                <w:rFonts w:asciiTheme="minorHAnsi" w:eastAsiaTheme="minorEastAsia" w:hAnsiTheme="minorHAnsi" w:cstheme="minorBidi"/>
                <w:b w:val="0"/>
                <w:color w:val="auto"/>
                <w:szCs w:val="22"/>
                <w:lang w:eastAsia="en-GB"/>
              </w:rPr>
            </w:pPr>
            <w:r>
              <w:t>Introduction</w:t>
            </w:r>
            <w:r>
              <w:tab/>
            </w:r>
            <w:r>
              <w:fldChar w:fldCharType="begin"/>
            </w:r>
            <w:r>
              <w:instrText xml:space="preserve"> PAGEREF _Toc460495722 \h </w:instrText>
            </w:r>
            <w:r>
              <w:fldChar w:fldCharType="separate"/>
            </w:r>
            <w:r>
              <w:t>5</w:t>
            </w:r>
            <w:r>
              <w:fldChar w:fldCharType="end"/>
            </w:r>
          </w:p>
          <w:p w14:paraId="7393BD32" w14:textId="77777777" w:rsidR="00520F37" w:rsidRDefault="00520F37">
            <w:pPr>
              <w:pStyle w:val="TOC1"/>
              <w:rPr>
                <w:rFonts w:asciiTheme="minorHAnsi" w:eastAsiaTheme="minorEastAsia" w:hAnsiTheme="minorHAnsi" w:cstheme="minorBidi"/>
                <w:b w:val="0"/>
                <w:color w:val="auto"/>
                <w:szCs w:val="22"/>
                <w:lang w:eastAsia="en-GB"/>
              </w:rPr>
            </w:pPr>
            <w:r>
              <w:t>Audit of the 2015/16 financial statements</w:t>
            </w:r>
            <w:r>
              <w:tab/>
            </w:r>
            <w:r>
              <w:fldChar w:fldCharType="begin"/>
            </w:r>
            <w:r>
              <w:instrText xml:space="preserve"> PAGEREF _Toc460495723 \h </w:instrText>
            </w:r>
            <w:r>
              <w:fldChar w:fldCharType="separate"/>
            </w:r>
            <w:r>
              <w:t>6</w:t>
            </w:r>
            <w:r>
              <w:fldChar w:fldCharType="end"/>
            </w:r>
          </w:p>
          <w:p w14:paraId="05CE2F2A" w14:textId="77777777" w:rsidR="00520F37" w:rsidRDefault="00520F37">
            <w:pPr>
              <w:pStyle w:val="TOC1"/>
              <w:rPr>
                <w:rFonts w:asciiTheme="minorHAnsi" w:eastAsiaTheme="minorEastAsia" w:hAnsiTheme="minorHAnsi" w:cstheme="minorBidi"/>
                <w:b w:val="0"/>
                <w:color w:val="auto"/>
                <w:szCs w:val="22"/>
                <w:lang w:eastAsia="en-GB"/>
              </w:rPr>
            </w:pPr>
            <w:r>
              <w:t>Governance and transparency</w:t>
            </w:r>
            <w:r>
              <w:tab/>
            </w:r>
            <w:r>
              <w:fldChar w:fldCharType="begin"/>
            </w:r>
            <w:r>
              <w:instrText xml:space="preserve"> PAGEREF _Toc460495724 \h </w:instrText>
            </w:r>
            <w:r>
              <w:fldChar w:fldCharType="separate"/>
            </w:r>
            <w:r>
              <w:t>12</w:t>
            </w:r>
            <w:r>
              <w:fldChar w:fldCharType="end"/>
            </w:r>
          </w:p>
          <w:p w14:paraId="51F40572" w14:textId="77777777" w:rsidR="00520F37" w:rsidRDefault="00520F37">
            <w:pPr>
              <w:pStyle w:val="TOC1"/>
              <w:rPr>
                <w:rFonts w:asciiTheme="minorHAnsi" w:eastAsiaTheme="minorEastAsia" w:hAnsiTheme="minorHAnsi" w:cstheme="minorBidi"/>
                <w:b w:val="0"/>
                <w:color w:val="auto"/>
                <w:szCs w:val="22"/>
                <w:lang w:eastAsia="en-GB"/>
              </w:rPr>
            </w:pPr>
            <w:r>
              <w:t>Appendix I:  Significant audit risks</w:t>
            </w:r>
            <w:r>
              <w:tab/>
            </w:r>
            <w:r>
              <w:fldChar w:fldCharType="begin"/>
            </w:r>
            <w:r>
              <w:instrText xml:space="preserve"> PAGEREF _Toc460495725 \h </w:instrText>
            </w:r>
            <w:r>
              <w:fldChar w:fldCharType="separate"/>
            </w:r>
            <w:r>
              <w:t>17</w:t>
            </w:r>
            <w:r>
              <w:fldChar w:fldCharType="end"/>
            </w:r>
          </w:p>
          <w:p w14:paraId="1981C02E" w14:textId="77777777" w:rsidR="00520F37" w:rsidRDefault="00520F37">
            <w:pPr>
              <w:pStyle w:val="TOC1"/>
              <w:rPr>
                <w:rFonts w:asciiTheme="minorHAnsi" w:eastAsiaTheme="minorEastAsia" w:hAnsiTheme="minorHAnsi" w:cstheme="minorBidi"/>
                <w:b w:val="0"/>
                <w:color w:val="auto"/>
                <w:szCs w:val="22"/>
                <w:lang w:eastAsia="en-GB"/>
              </w:rPr>
            </w:pPr>
            <w:r>
              <w:t>Appendix II:  Summary of Glasgow City Integration Joint Board local audit reports 2015/16</w:t>
            </w:r>
            <w:r>
              <w:tab/>
            </w:r>
            <w:r>
              <w:fldChar w:fldCharType="begin"/>
            </w:r>
            <w:r>
              <w:instrText xml:space="preserve"> PAGEREF _Toc460495726 \h </w:instrText>
            </w:r>
            <w:r>
              <w:fldChar w:fldCharType="separate"/>
            </w:r>
            <w:r>
              <w:t>19</w:t>
            </w:r>
            <w:r>
              <w:fldChar w:fldCharType="end"/>
            </w:r>
          </w:p>
          <w:p w14:paraId="21B66F6B" w14:textId="77777777" w:rsidR="00520F37" w:rsidRDefault="00520F37">
            <w:pPr>
              <w:pStyle w:val="TOC1"/>
              <w:rPr>
                <w:rFonts w:asciiTheme="minorHAnsi" w:eastAsiaTheme="minorEastAsia" w:hAnsiTheme="minorHAnsi" w:cstheme="minorBidi"/>
                <w:b w:val="0"/>
                <w:color w:val="auto"/>
                <w:szCs w:val="22"/>
                <w:lang w:eastAsia="en-GB"/>
              </w:rPr>
            </w:pPr>
            <w:r>
              <w:t>Appendix III:  Summary of Audit Scotland national reports 2015/16</w:t>
            </w:r>
            <w:r>
              <w:tab/>
            </w:r>
            <w:r>
              <w:fldChar w:fldCharType="begin"/>
            </w:r>
            <w:r>
              <w:instrText xml:space="preserve"> PAGEREF _Toc460495727 \h </w:instrText>
            </w:r>
            <w:r>
              <w:fldChar w:fldCharType="separate"/>
            </w:r>
            <w:r>
              <w:t>20</w:t>
            </w:r>
            <w:r>
              <w:fldChar w:fldCharType="end"/>
            </w:r>
          </w:p>
          <w:p w14:paraId="6EDD1304" w14:textId="77777777" w:rsidR="00520F37" w:rsidRDefault="00520F37">
            <w:pPr>
              <w:pStyle w:val="TOC1"/>
              <w:rPr>
                <w:rFonts w:asciiTheme="minorHAnsi" w:eastAsiaTheme="minorEastAsia" w:hAnsiTheme="minorHAnsi" w:cstheme="minorBidi"/>
                <w:b w:val="0"/>
                <w:color w:val="auto"/>
                <w:szCs w:val="22"/>
                <w:lang w:eastAsia="en-GB"/>
              </w:rPr>
            </w:pPr>
            <w:r>
              <w:t>Appendix IV:  Action plan</w:t>
            </w:r>
            <w:r>
              <w:tab/>
            </w:r>
            <w:r>
              <w:fldChar w:fldCharType="begin"/>
            </w:r>
            <w:r>
              <w:instrText xml:space="preserve"> PAGEREF _Toc460495728 \h </w:instrText>
            </w:r>
            <w:r>
              <w:fldChar w:fldCharType="separate"/>
            </w:r>
            <w:r>
              <w:t>21</w:t>
            </w:r>
            <w:r>
              <w:fldChar w:fldCharType="end"/>
            </w:r>
          </w:p>
          <w:p w14:paraId="3E59F422" w14:textId="77777777" w:rsidR="00891B39" w:rsidRPr="00EF2426" w:rsidRDefault="000453E4" w:rsidP="00CA2590">
            <w:pPr>
              <w:pStyle w:val="21-Tabletext"/>
              <w:tabs>
                <w:tab w:val="right" w:leader="dot" w:pos="7144"/>
              </w:tabs>
              <w:ind w:left="0" w:right="0"/>
            </w:pPr>
            <w:r>
              <w:rPr>
                <w:b/>
                <w:noProof/>
                <w:color w:val="00607A"/>
                <w:szCs w:val="28"/>
              </w:rPr>
              <w:fldChar w:fldCharType="end"/>
            </w:r>
          </w:p>
        </w:tc>
      </w:tr>
      <w:tr w:rsidR="00891B39" w:rsidRPr="00EF2426" w14:paraId="3E59F427" w14:textId="77777777" w:rsidTr="00CA2590">
        <w:trPr>
          <w:trHeight w:hRule="exact" w:val="850"/>
        </w:trPr>
        <w:tc>
          <w:tcPr>
            <w:tcW w:w="7088" w:type="dxa"/>
            <w:shd w:val="clear" w:color="auto" w:fill="00607A"/>
          </w:tcPr>
          <w:p w14:paraId="3E59F424" w14:textId="77777777" w:rsidR="00891B39" w:rsidRPr="00E96AE3" w:rsidRDefault="00891B39" w:rsidP="00FB59B0">
            <w:pPr>
              <w:pStyle w:val="09-Bodytext"/>
              <w:ind w:left="0"/>
            </w:pPr>
          </w:p>
        </w:tc>
        <w:tc>
          <w:tcPr>
            <w:tcW w:w="283" w:type="dxa"/>
            <w:shd w:val="clear" w:color="auto" w:fill="00607A"/>
          </w:tcPr>
          <w:p w14:paraId="3E59F425" w14:textId="77777777" w:rsidR="00891B39" w:rsidRPr="00E96AE3" w:rsidRDefault="00891B39" w:rsidP="00FB59B0">
            <w:pPr>
              <w:pStyle w:val="09-Bodytext"/>
              <w:ind w:left="0"/>
            </w:pPr>
          </w:p>
        </w:tc>
        <w:tc>
          <w:tcPr>
            <w:tcW w:w="8364" w:type="dxa"/>
            <w:shd w:val="clear" w:color="auto" w:fill="00607A"/>
          </w:tcPr>
          <w:p w14:paraId="3E59F426" w14:textId="77777777" w:rsidR="00891B39" w:rsidRPr="00E96AE3" w:rsidRDefault="00891B39" w:rsidP="00FB59B0">
            <w:pPr>
              <w:pStyle w:val="09-Bodytext"/>
              <w:ind w:left="0"/>
            </w:pPr>
          </w:p>
        </w:tc>
      </w:tr>
    </w:tbl>
    <w:p w14:paraId="3E59F428" w14:textId="77777777" w:rsidR="00891B39" w:rsidRDefault="00891B39" w:rsidP="00891B39">
      <w:pPr>
        <w:pStyle w:val="09-Bodytext"/>
        <w:sectPr w:rsidR="00891B39" w:rsidSect="000F38B7">
          <w:headerReference w:type="even" r:id="rId19"/>
          <w:headerReference w:type="default" r:id="rId20"/>
          <w:footerReference w:type="even" r:id="rId21"/>
          <w:footerReference w:type="default" r:id="rId22"/>
          <w:headerReference w:type="first" r:id="rId23"/>
          <w:footerReference w:type="first" r:id="rId24"/>
          <w:pgSz w:w="16838" w:h="11906" w:orient="landscape" w:code="9"/>
          <w:pgMar w:top="567" w:right="567" w:bottom="567" w:left="567" w:header="284" w:footer="284" w:gutter="0"/>
          <w:pgNumType w:start="1"/>
          <w:cols w:space="708"/>
          <w:titlePg/>
          <w:docGrid w:linePitch="299"/>
        </w:sectPr>
      </w:pPr>
      <w:bookmarkStart w:id="1" w:name="updatecontents"/>
    </w:p>
    <w:bookmarkEnd w:id="1"/>
    <w:p w14:paraId="3E59F429" w14:textId="77777777" w:rsidR="00891B39" w:rsidRDefault="00891B39" w:rsidP="00891B39">
      <w:pPr>
        <w:pStyle w:val="14-Chapterhead"/>
        <w:sectPr w:rsidR="00891B39" w:rsidSect="0093282B">
          <w:headerReference w:type="even" r:id="rId25"/>
          <w:headerReference w:type="default" r:id="rId26"/>
          <w:footerReference w:type="even" r:id="rId27"/>
          <w:footerReference w:type="default" r:id="rId28"/>
          <w:endnotePr>
            <w:numFmt w:val="decimal"/>
          </w:endnotePr>
          <w:type w:val="continuous"/>
          <w:pgSz w:w="16838" w:h="11906" w:orient="landscape" w:code="9"/>
          <w:pgMar w:top="1418" w:right="1134" w:bottom="284" w:left="1134" w:header="567" w:footer="454" w:gutter="0"/>
          <w:cols w:space="340"/>
          <w:docGrid w:linePitch="299"/>
        </w:sectPr>
      </w:pPr>
    </w:p>
    <w:p w14:paraId="3E59F42A" w14:textId="77777777" w:rsidR="00891B39" w:rsidRDefault="00891B39" w:rsidP="00913756">
      <w:pPr>
        <w:pStyle w:val="14-Chapterhead"/>
        <w:spacing w:after="200"/>
      </w:pPr>
      <w:bookmarkStart w:id="2" w:name="_Toc421541747"/>
      <w:bookmarkStart w:id="3" w:name="_Toc460495721"/>
      <w:r>
        <w:lastRenderedPageBreak/>
        <w:t xml:space="preserve">Key </w:t>
      </w:r>
      <w:r w:rsidRPr="003E2AFA">
        <w:t>messages</w:t>
      </w:r>
      <w:bookmarkEnd w:id="2"/>
      <w:bookmarkEnd w:id="3"/>
    </w:p>
    <w:tbl>
      <w:tblPr>
        <w:tblStyle w:val="TableGrid1"/>
        <w:tblW w:w="0" w:type="auto"/>
        <w:tblInd w:w="108" w:type="dxa"/>
        <w:tblBorders>
          <w:top w:val="single" w:sz="8" w:space="0" w:color="FFFFFF" w:themeColor="background1"/>
          <w:left w:val="none" w:sz="0" w:space="0" w:color="auto"/>
          <w:bottom w:val="single" w:sz="8" w:space="0" w:color="FFFFFF" w:themeColor="background1"/>
          <w:right w:val="none" w:sz="0" w:space="0" w:color="auto"/>
          <w:insideH w:val="single" w:sz="8" w:space="0" w:color="FFFFFF" w:themeColor="background1"/>
          <w:insideV w:val="none" w:sz="0" w:space="0" w:color="auto"/>
        </w:tblBorders>
        <w:shd w:val="clear" w:color="auto" w:fill="D5F6FF"/>
        <w:tblLayout w:type="fixed"/>
        <w:tblLook w:val="04A0" w:firstRow="1" w:lastRow="0" w:firstColumn="1" w:lastColumn="0" w:noHBand="0" w:noVBand="1"/>
      </w:tblPr>
      <w:tblGrid>
        <w:gridCol w:w="3276"/>
        <w:gridCol w:w="11402"/>
      </w:tblGrid>
      <w:tr w:rsidR="00891B39" w:rsidRPr="008D57C6" w14:paraId="3E59F431" w14:textId="77777777" w:rsidTr="003037E8">
        <w:tc>
          <w:tcPr>
            <w:tcW w:w="3276" w:type="dxa"/>
            <w:shd w:val="clear" w:color="auto" w:fill="ABEDFF"/>
            <w:vAlign w:val="center"/>
          </w:tcPr>
          <w:p w14:paraId="3E59F42B" w14:textId="77777777" w:rsidR="00891B39" w:rsidRPr="008D57C6" w:rsidRDefault="00891B39" w:rsidP="002A1240">
            <w:pPr>
              <w:spacing w:before="100" w:beforeAutospacing="1" w:after="100" w:afterAutospacing="1" w:line="240" w:lineRule="auto"/>
              <w:ind w:left="0"/>
              <w:rPr>
                <w:rFonts w:ascii="Calibri" w:hAnsi="Calibri"/>
                <w:color w:val="ABEDFF"/>
              </w:rPr>
            </w:pPr>
            <w:r w:rsidRPr="008D57C6">
              <w:rPr>
                <w:rFonts w:ascii="Calibri" w:hAnsi="Calibri"/>
                <w:noProof/>
                <w:color w:val="ABEDFF"/>
                <w:lang w:eastAsia="en-GB"/>
              </w:rPr>
              <w:drawing>
                <wp:inline distT="0" distB="0" distL="0" distR="0" wp14:anchorId="3E59F6FB" wp14:editId="3E59F6FC">
                  <wp:extent cx="1790700" cy="809625"/>
                  <wp:effectExtent l="19050" t="0" r="19050"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11402" w:type="dxa"/>
            <w:shd w:val="clear" w:color="auto" w:fill="ABEDFF"/>
            <w:vAlign w:val="center"/>
          </w:tcPr>
          <w:p w14:paraId="3E59F42C" w14:textId="77777777" w:rsidR="00283F6A" w:rsidRDefault="00283F6A" w:rsidP="00913756">
            <w:pPr>
              <w:pStyle w:val="22A-Tablebullet1"/>
              <w:numPr>
                <w:ilvl w:val="0"/>
                <w:numId w:val="0"/>
              </w:numPr>
              <w:spacing w:line="240" w:lineRule="auto"/>
              <w:ind w:left="720" w:hanging="360"/>
              <w:rPr>
                <w:rFonts w:cs="Times New Roman"/>
                <w:sz w:val="18"/>
                <w:szCs w:val="18"/>
              </w:rPr>
            </w:pPr>
          </w:p>
          <w:p w14:paraId="3E59F42D" w14:textId="4B474550" w:rsidR="009912E7" w:rsidRPr="00913756" w:rsidRDefault="00225CDA" w:rsidP="003037E8">
            <w:pPr>
              <w:pStyle w:val="22A-Tablebullet1"/>
              <w:spacing w:line="240" w:lineRule="auto"/>
              <w:rPr>
                <w:sz w:val="18"/>
                <w:szCs w:val="18"/>
              </w:rPr>
            </w:pPr>
            <w:r w:rsidRPr="00F0634B">
              <w:rPr>
                <w:sz w:val="18"/>
                <w:szCs w:val="18"/>
              </w:rPr>
              <w:t xml:space="preserve">We </w:t>
            </w:r>
            <w:r w:rsidR="00E82272">
              <w:rPr>
                <w:sz w:val="18"/>
                <w:szCs w:val="18"/>
              </w:rPr>
              <w:t xml:space="preserve">have completed our audit of the </w:t>
            </w:r>
            <w:r w:rsidR="00E9411B">
              <w:rPr>
                <w:sz w:val="18"/>
                <w:szCs w:val="18"/>
              </w:rPr>
              <w:t>Glasgow City Integration Joint Board (</w:t>
            </w:r>
            <w:r w:rsidR="00CE02AB">
              <w:rPr>
                <w:sz w:val="18"/>
                <w:szCs w:val="18"/>
              </w:rPr>
              <w:t>IIJB</w:t>
            </w:r>
            <w:proofErr w:type="gramStart"/>
            <w:r w:rsidR="00E9411B">
              <w:rPr>
                <w:sz w:val="18"/>
                <w:szCs w:val="18"/>
              </w:rPr>
              <w:t xml:space="preserve">) </w:t>
            </w:r>
            <w:r w:rsidR="00E82272">
              <w:rPr>
                <w:sz w:val="18"/>
                <w:szCs w:val="18"/>
              </w:rPr>
              <w:t xml:space="preserve"> and</w:t>
            </w:r>
            <w:proofErr w:type="gramEnd"/>
            <w:r w:rsidR="00E82272">
              <w:rPr>
                <w:sz w:val="18"/>
                <w:szCs w:val="18"/>
              </w:rPr>
              <w:t xml:space="preserve"> issued an unqualified </w:t>
            </w:r>
            <w:r w:rsidRPr="00F0634B">
              <w:rPr>
                <w:sz w:val="18"/>
                <w:szCs w:val="18"/>
              </w:rPr>
              <w:t>independent auditor’s report</w:t>
            </w:r>
            <w:r w:rsidR="009912E7" w:rsidRPr="00F0634B">
              <w:rPr>
                <w:rFonts w:cs="Arial"/>
                <w:sz w:val="18"/>
                <w:szCs w:val="18"/>
              </w:rPr>
              <w:t xml:space="preserve"> on the 2015/16 financial statements</w:t>
            </w:r>
            <w:r w:rsidR="005A432B">
              <w:rPr>
                <w:rFonts w:cs="Arial"/>
                <w:sz w:val="18"/>
                <w:szCs w:val="18"/>
              </w:rPr>
              <w:t>.</w:t>
            </w:r>
          </w:p>
          <w:p w14:paraId="3E59F42E" w14:textId="77777777" w:rsidR="00C93765" w:rsidRPr="00E82272" w:rsidRDefault="00C93765" w:rsidP="003037E8">
            <w:pPr>
              <w:pStyle w:val="22A-Tablebullet1"/>
              <w:spacing w:line="240" w:lineRule="auto"/>
              <w:rPr>
                <w:sz w:val="18"/>
                <w:szCs w:val="18"/>
              </w:rPr>
            </w:pPr>
            <w:r>
              <w:rPr>
                <w:rFonts w:cs="Arial"/>
                <w:sz w:val="18"/>
                <w:szCs w:val="18"/>
              </w:rPr>
              <w:t xml:space="preserve">The </w:t>
            </w:r>
            <w:r w:rsidR="00734383">
              <w:rPr>
                <w:rFonts w:cs="Arial"/>
                <w:sz w:val="18"/>
                <w:szCs w:val="18"/>
              </w:rPr>
              <w:t>unaudited financial statements were provided on 24</w:t>
            </w:r>
            <w:r w:rsidR="00734383" w:rsidRPr="00913756">
              <w:rPr>
                <w:rFonts w:cs="Arial"/>
                <w:sz w:val="18"/>
                <w:szCs w:val="18"/>
                <w:vertAlign w:val="superscript"/>
              </w:rPr>
              <w:t>th</w:t>
            </w:r>
            <w:r w:rsidR="00734383">
              <w:rPr>
                <w:rFonts w:cs="Arial"/>
                <w:sz w:val="18"/>
                <w:szCs w:val="18"/>
              </w:rPr>
              <w:t xml:space="preserve"> June 2016, before the deadline of 30</w:t>
            </w:r>
            <w:r w:rsidR="00734383" w:rsidRPr="00913756">
              <w:rPr>
                <w:rFonts w:cs="Arial"/>
                <w:sz w:val="18"/>
                <w:szCs w:val="18"/>
                <w:vertAlign w:val="superscript"/>
              </w:rPr>
              <w:t>th</w:t>
            </w:r>
            <w:r w:rsidR="00734383">
              <w:rPr>
                <w:rFonts w:cs="Arial"/>
                <w:sz w:val="18"/>
                <w:szCs w:val="18"/>
              </w:rPr>
              <w:t xml:space="preserve"> June 2016. </w:t>
            </w:r>
          </w:p>
          <w:p w14:paraId="3E59F430" w14:textId="77777777" w:rsidR="00891B39" w:rsidRPr="00785BC4" w:rsidRDefault="00891B39">
            <w:pPr>
              <w:pStyle w:val="22A-Tablebullet1"/>
              <w:numPr>
                <w:ilvl w:val="0"/>
                <w:numId w:val="0"/>
              </w:numPr>
              <w:spacing w:line="240" w:lineRule="auto"/>
              <w:rPr>
                <w:sz w:val="18"/>
                <w:szCs w:val="18"/>
              </w:rPr>
            </w:pPr>
          </w:p>
        </w:tc>
      </w:tr>
      <w:tr w:rsidR="00891B39" w:rsidRPr="00660A60" w14:paraId="3E59F43A" w14:textId="77777777" w:rsidTr="003037E8">
        <w:tc>
          <w:tcPr>
            <w:tcW w:w="3276" w:type="dxa"/>
            <w:shd w:val="clear" w:color="auto" w:fill="D5F6FF"/>
            <w:vAlign w:val="center"/>
          </w:tcPr>
          <w:p w14:paraId="3E59F432" w14:textId="77777777" w:rsidR="00891B39" w:rsidRPr="00660A60" w:rsidRDefault="00891B39" w:rsidP="002A1240">
            <w:pPr>
              <w:spacing w:before="100" w:beforeAutospacing="1" w:after="100" w:afterAutospacing="1" w:line="240" w:lineRule="auto"/>
              <w:ind w:left="0"/>
              <w:rPr>
                <w:rFonts w:ascii="Calibri" w:hAnsi="Calibri"/>
                <w:noProof/>
                <w:lang w:eastAsia="en-GB"/>
              </w:rPr>
            </w:pPr>
            <w:r w:rsidRPr="00660A60">
              <w:rPr>
                <w:rFonts w:ascii="Calibri" w:hAnsi="Calibri"/>
                <w:noProof/>
                <w:lang w:eastAsia="en-GB"/>
              </w:rPr>
              <w:drawing>
                <wp:inline distT="0" distB="0" distL="0" distR="0" wp14:anchorId="3E59F6FD" wp14:editId="3E59F6FE">
                  <wp:extent cx="1847850" cy="885825"/>
                  <wp:effectExtent l="19050" t="0" r="19050"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c>
          <w:tcPr>
            <w:tcW w:w="11402" w:type="dxa"/>
            <w:shd w:val="clear" w:color="auto" w:fill="D5F6FF"/>
            <w:vAlign w:val="center"/>
          </w:tcPr>
          <w:p w14:paraId="3E59F434" w14:textId="74373B5C" w:rsidR="00277253" w:rsidRDefault="00277253" w:rsidP="00913756">
            <w:pPr>
              <w:pStyle w:val="22A-Tablebullet1"/>
              <w:numPr>
                <w:ilvl w:val="0"/>
                <w:numId w:val="0"/>
              </w:numPr>
              <w:spacing w:line="240" w:lineRule="auto"/>
              <w:ind w:left="720" w:hanging="360"/>
              <w:rPr>
                <w:rFonts w:cs="Times New Roman"/>
                <w:sz w:val="18"/>
                <w:szCs w:val="18"/>
              </w:rPr>
            </w:pPr>
          </w:p>
          <w:p w14:paraId="3E59F435" w14:textId="36E7CD16" w:rsidR="00277253" w:rsidRPr="00277253" w:rsidRDefault="00277253">
            <w:pPr>
              <w:pStyle w:val="22A-Tablebullet1"/>
              <w:spacing w:line="240" w:lineRule="auto"/>
              <w:rPr>
                <w:sz w:val="18"/>
                <w:szCs w:val="18"/>
              </w:rPr>
            </w:pPr>
            <w:r>
              <w:rPr>
                <w:sz w:val="18"/>
                <w:szCs w:val="18"/>
              </w:rPr>
              <w:t xml:space="preserve">The costs of providing </w:t>
            </w:r>
            <w:r w:rsidR="00913756">
              <w:rPr>
                <w:sz w:val="18"/>
                <w:szCs w:val="18"/>
              </w:rPr>
              <w:t>integrated functions</w:t>
            </w:r>
            <w:r>
              <w:rPr>
                <w:sz w:val="18"/>
                <w:szCs w:val="18"/>
              </w:rPr>
              <w:t xml:space="preserve"> and man</w:t>
            </w:r>
            <w:r w:rsidR="00913756">
              <w:rPr>
                <w:sz w:val="18"/>
                <w:szCs w:val="18"/>
              </w:rPr>
              <w:t>a</w:t>
            </w:r>
            <w:r>
              <w:rPr>
                <w:sz w:val="18"/>
                <w:szCs w:val="18"/>
              </w:rPr>
              <w:t xml:space="preserve">ging the Board in the period from </w:t>
            </w:r>
            <w:r w:rsidR="00F346CA">
              <w:rPr>
                <w:sz w:val="18"/>
                <w:szCs w:val="18"/>
              </w:rPr>
              <w:t xml:space="preserve">6 February 2016 </w:t>
            </w:r>
            <w:r>
              <w:rPr>
                <w:sz w:val="18"/>
                <w:szCs w:val="18"/>
              </w:rPr>
              <w:t>to 31 March 2016 totalled £53,000. Costs were fully funded by the partner organisations.</w:t>
            </w:r>
          </w:p>
          <w:p w14:paraId="636F170E" w14:textId="31B120E6" w:rsidR="00F346CA" w:rsidRPr="00913756" w:rsidRDefault="00277253" w:rsidP="003037E8">
            <w:pPr>
              <w:pStyle w:val="22A-Tablebullet1"/>
              <w:spacing w:line="240" w:lineRule="auto"/>
              <w:rPr>
                <w:sz w:val="18"/>
                <w:szCs w:val="18"/>
              </w:rPr>
            </w:pPr>
            <w:r>
              <w:rPr>
                <w:rFonts w:cs="Arial"/>
                <w:sz w:val="18"/>
                <w:szCs w:val="18"/>
              </w:rPr>
              <w:t xml:space="preserve">The </w:t>
            </w:r>
            <w:r w:rsidR="00913756">
              <w:rPr>
                <w:rFonts w:cs="Arial"/>
                <w:sz w:val="18"/>
                <w:szCs w:val="18"/>
              </w:rPr>
              <w:t xml:space="preserve">Scottish Government’s </w:t>
            </w:r>
            <w:r>
              <w:rPr>
                <w:rFonts w:cs="Arial"/>
                <w:sz w:val="18"/>
                <w:szCs w:val="18"/>
              </w:rPr>
              <w:t>timetable for confirmation of NHS budgets mean</w:t>
            </w:r>
            <w:r w:rsidR="00913756">
              <w:rPr>
                <w:rFonts w:cs="Arial"/>
                <w:sz w:val="18"/>
                <w:szCs w:val="18"/>
              </w:rPr>
              <w:t>t</w:t>
            </w:r>
            <w:r>
              <w:rPr>
                <w:rFonts w:cs="Arial"/>
                <w:sz w:val="18"/>
                <w:szCs w:val="18"/>
              </w:rPr>
              <w:t xml:space="preserve"> that the Board had to set its 2016/17 budget in advance of </w:t>
            </w:r>
            <w:r w:rsidR="00913756">
              <w:rPr>
                <w:rFonts w:cs="Arial"/>
                <w:sz w:val="18"/>
                <w:szCs w:val="18"/>
              </w:rPr>
              <w:t>agreement</w:t>
            </w:r>
            <w:r>
              <w:rPr>
                <w:rFonts w:cs="Arial"/>
                <w:sz w:val="18"/>
                <w:szCs w:val="18"/>
              </w:rPr>
              <w:t xml:space="preserve"> of the health board’s settlement.  Any significant change to th</w:t>
            </w:r>
            <w:r w:rsidR="00913756">
              <w:rPr>
                <w:rFonts w:cs="Arial"/>
                <w:sz w:val="18"/>
                <w:szCs w:val="18"/>
              </w:rPr>
              <w:t xml:space="preserve">e budget of NHS </w:t>
            </w:r>
            <w:r w:rsidR="005E02A0">
              <w:rPr>
                <w:rFonts w:cs="Arial"/>
                <w:sz w:val="18"/>
                <w:szCs w:val="18"/>
              </w:rPr>
              <w:t>Greater Glasgow and</w:t>
            </w:r>
            <w:r w:rsidR="00913756">
              <w:rPr>
                <w:rFonts w:cs="Arial"/>
                <w:sz w:val="18"/>
                <w:szCs w:val="18"/>
              </w:rPr>
              <w:t xml:space="preserve"> Clyde</w:t>
            </w:r>
            <w:r>
              <w:rPr>
                <w:rFonts w:cs="Arial"/>
                <w:sz w:val="18"/>
                <w:szCs w:val="18"/>
              </w:rPr>
              <w:t xml:space="preserve"> could impact the level of service provided by the Board</w:t>
            </w:r>
            <w:r w:rsidR="00F346CA">
              <w:rPr>
                <w:rFonts w:cs="Arial"/>
                <w:sz w:val="18"/>
                <w:szCs w:val="18"/>
              </w:rPr>
              <w:t>.</w:t>
            </w:r>
          </w:p>
          <w:p w14:paraId="1DA305B0" w14:textId="158207C0" w:rsidR="00F346CA" w:rsidRPr="00913756" w:rsidRDefault="00F346CA" w:rsidP="003037E8">
            <w:pPr>
              <w:pStyle w:val="22A-Tablebullet1"/>
              <w:spacing w:line="240" w:lineRule="auto"/>
              <w:rPr>
                <w:sz w:val="18"/>
                <w:szCs w:val="18"/>
              </w:rPr>
            </w:pPr>
            <w:r>
              <w:rPr>
                <w:rFonts w:cs="Arial"/>
                <w:sz w:val="18"/>
                <w:szCs w:val="18"/>
              </w:rPr>
              <w:t>The Board approved an interim budget of £1</w:t>
            </w:r>
            <w:r w:rsidR="00F211DC">
              <w:rPr>
                <w:rFonts w:cs="Arial"/>
                <w:sz w:val="18"/>
                <w:szCs w:val="18"/>
              </w:rPr>
              <w:t>,</w:t>
            </w:r>
            <w:r>
              <w:rPr>
                <w:rFonts w:cs="Arial"/>
                <w:sz w:val="18"/>
                <w:szCs w:val="18"/>
              </w:rPr>
              <w:t>026</w:t>
            </w:r>
            <w:r w:rsidR="00F211DC">
              <w:rPr>
                <w:rFonts w:cs="Arial"/>
                <w:sz w:val="18"/>
                <w:szCs w:val="18"/>
              </w:rPr>
              <w:t xml:space="preserve"> million</w:t>
            </w:r>
            <w:r>
              <w:rPr>
                <w:rFonts w:cs="Arial"/>
                <w:sz w:val="18"/>
                <w:szCs w:val="18"/>
              </w:rPr>
              <w:t xml:space="preserve"> </w:t>
            </w:r>
            <w:r w:rsidR="00BE7149">
              <w:rPr>
                <w:rFonts w:cs="Arial"/>
                <w:sz w:val="18"/>
                <w:szCs w:val="18"/>
              </w:rPr>
              <w:t xml:space="preserve">for 2016/17 </w:t>
            </w:r>
            <w:r>
              <w:rPr>
                <w:rFonts w:cs="Arial"/>
                <w:sz w:val="18"/>
                <w:szCs w:val="18"/>
              </w:rPr>
              <w:t xml:space="preserve">on 21 March 2016. However the contribution from NHS Greater Glasgow &amp; Clyde </w:t>
            </w:r>
            <w:r w:rsidR="00F211DC">
              <w:rPr>
                <w:rFonts w:cs="Arial"/>
                <w:sz w:val="18"/>
                <w:szCs w:val="18"/>
              </w:rPr>
              <w:t xml:space="preserve">of </w:t>
            </w:r>
            <w:r>
              <w:rPr>
                <w:rFonts w:cs="Arial"/>
                <w:sz w:val="18"/>
                <w:szCs w:val="18"/>
              </w:rPr>
              <w:t>£631</w:t>
            </w:r>
            <w:r w:rsidR="00F211DC">
              <w:rPr>
                <w:rFonts w:cs="Arial"/>
                <w:sz w:val="18"/>
                <w:szCs w:val="18"/>
              </w:rPr>
              <w:t xml:space="preserve"> million</w:t>
            </w:r>
            <w:r>
              <w:rPr>
                <w:rFonts w:cs="Arial"/>
                <w:sz w:val="18"/>
                <w:szCs w:val="18"/>
              </w:rPr>
              <w:t xml:space="preserve"> is indicative and does not include the set aside budget</w:t>
            </w:r>
            <w:r w:rsidR="00F211DC">
              <w:rPr>
                <w:rFonts w:cs="Arial"/>
                <w:sz w:val="18"/>
                <w:szCs w:val="18"/>
              </w:rPr>
              <w:t xml:space="preserve"> for acute services</w:t>
            </w:r>
            <w:r>
              <w:rPr>
                <w:rFonts w:cs="Arial"/>
                <w:sz w:val="18"/>
                <w:szCs w:val="18"/>
              </w:rPr>
              <w:t>.</w:t>
            </w:r>
          </w:p>
          <w:p w14:paraId="3E59F437" w14:textId="40301999" w:rsidR="002B682B" w:rsidRDefault="002B682B" w:rsidP="00913756">
            <w:pPr>
              <w:pStyle w:val="22A-Tablebullet1"/>
              <w:numPr>
                <w:ilvl w:val="0"/>
                <w:numId w:val="0"/>
              </w:numPr>
              <w:spacing w:line="240" w:lineRule="auto"/>
              <w:ind w:left="720" w:hanging="360"/>
              <w:rPr>
                <w:rFonts w:cs="Times New Roman"/>
                <w:sz w:val="18"/>
                <w:szCs w:val="18"/>
              </w:rPr>
            </w:pPr>
          </w:p>
          <w:p w14:paraId="3E59F439" w14:textId="304A990E" w:rsidR="00891B39" w:rsidRPr="00F0634B" w:rsidRDefault="00891B39" w:rsidP="00913756">
            <w:pPr>
              <w:pStyle w:val="22A-Tablebullet1"/>
              <w:numPr>
                <w:ilvl w:val="0"/>
                <w:numId w:val="0"/>
              </w:numPr>
              <w:spacing w:line="240" w:lineRule="auto"/>
              <w:ind w:left="720"/>
              <w:rPr>
                <w:rFonts w:cs="Times New Roman"/>
                <w:sz w:val="18"/>
                <w:szCs w:val="18"/>
              </w:rPr>
            </w:pPr>
          </w:p>
        </w:tc>
      </w:tr>
      <w:tr w:rsidR="00891B39" w:rsidRPr="00660A60" w14:paraId="3E59F442" w14:textId="77777777" w:rsidTr="003037E8">
        <w:tc>
          <w:tcPr>
            <w:tcW w:w="3276" w:type="dxa"/>
            <w:shd w:val="clear" w:color="auto" w:fill="ABEDFF"/>
            <w:vAlign w:val="center"/>
          </w:tcPr>
          <w:p w14:paraId="3E59F43B" w14:textId="77777777" w:rsidR="00891B39" w:rsidRPr="00660A60" w:rsidRDefault="00891B39" w:rsidP="002A1240">
            <w:pPr>
              <w:spacing w:before="100" w:beforeAutospacing="1" w:after="100" w:afterAutospacing="1" w:line="240" w:lineRule="auto"/>
              <w:ind w:left="0"/>
              <w:rPr>
                <w:rFonts w:ascii="Calibri" w:hAnsi="Calibri"/>
              </w:rPr>
            </w:pPr>
            <w:r w:rsidRPr="00660A60">
              <w:rPr>
                <w:rFonts w:ascii="Calibri" w:hAnsi="Calibri"/>
                <w:noProof/>
                <w:lang w:eastAsia="en-GB"/>
              </w:rPr>
              <w:drawing>
                <wp:inline distT="0" distB="0" distL="0" distR="0" wp14:anchorId="3E59F6FF" wp14:editId="3E59F700">
                  <wp:extent cx="1847850" cy="942975"/>
                  <wp:effectExtent l="1905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tc>
        <w:tc>
          <w:tcPr>
            <w:tcW w:w="11402" w:type="dxa"/>
            <w:shd w:val="clear" w:color="auto" w:fill="ABEDFF"/>
            <w:vAlign w:val="center"/>
          </w:tcPr>
          <w:p w14:paraId="3E59F43D" w14:textId="4F8E26F3" w:rsidR="00EA7F38" w:rsidRDefault="00EA7F38">
            <w:pPr>
              <w:pStyle w:val="22A-Tablebullet1"/>
              <w:spacing w:line="240" w:lineRule="auto"/>
              <w:rPr>
                <w:sz w:val="18"/>
                <w:szCs w:val="18"/>
              </w:rPr>
            </w:pPr>
            <w:r>
              <w:rPr>
                <w:sz w:val="18"/>
                <w:szCs w:val="18"/>
              </w:rPr>
              <w:t xml:space="preserve">The Board’s internal audit service is </w:t>
            </w:r>
            <w:proofErr w:type="gramStart"/>
            <w:r>
              <w:rPr>
                <w:sz w:val="18"/>
                <w:szCs w:val="18"/>
              </w:rPr>
              <w:t>provided</w:t>
            </w:r>
            <w:r w:rsidR="00E279F9">
              <w:rPr>
                <w:sz w:val="18"/>
                <w:szCs w:val="18"/>
              </w:rPr>
              <w:t xml:space="preserve"> </w:t>
            </w:r>
            <w:r>
              <w:rPr>
                <w:sz w:val="18"/>
                <w:szCs w:val="18"/>
              </w:rPr>
              <w:t xml:space="preserve"> by</w:t>
            </w:r>
            <w:proofErr w:type="gramEnd"/>
            <w:r>
              <w:rPr>
                <w:sz w:val="18"/>
                <w:szCs w:val="18"/>
              </w:rPr>
              <w:t xml:space="preserve"> the internal </w:t>
            </w:r>
            <w:r w:rsidR="00F211DC">
              <w:rPr>
                <w:sz w:val="18"/>
                <w:szCs w:val="18"/>
              </w:rPr>
              <w:t>auditors</w:t>
            </w:r>
            <w:r>
              <w:rPr>
                <w:sz w:val="18"/>
                <w:szCs w:val="18"/>
              </w:rPr>
              <w:t xml:space="preserve"> of </w:t>
            </w:r>
            <w:r w:rsidR="00A7655B">
              <w:rPr>
                <w:sz w:val="18"/>
                <w:szCs w:val="18"/>
              </w:rPr>
              <w:t>Glasgow City Council</w:t>
            </w:r>
            <w:r>
              <w:rPr>
                <w:sz w:val="18"/>
                <w:szCs w:val="18"/>
              </w:rPr>
              <w:t xml:space="preserve">.  </w:t>
            </w:r>
            <w:r w:rsidR="00A7655B">
              <w:rPr>
                <w:sz w:val="18"/>
                <w:szCs w:val="18"/>
              </w:rPr>
              <w:t>Th</w:t>
            </w:r>
            <w:r w:rsidR="001D0BB4">
              <w:rPr>
                <w:sz w:val="18"/>
                <w:szCs w:val="18"/>
              </w:rPr>
              <w:t>e</w:t>
            </w:r>
            <w:r>
              <w:rPr>
                <w:sz w:val="18"/>
                <w:szCs w:val="18"/>
              </w:rPr>
              <w:t xml:space="preserve"> internal audit function compl</w:t>
            </w:r>
            <w:r w:rsidR="001D0BB4">
              <w:rPr>
                <w:sz w:val="18"/>
                <w:szCs w:val="18"/>
              </w:rPr>
              <w:t>ies</w:t>
            </w:r>
            <w:r>
              <w:rPr>
                <w:sz w:val="18"/>
                <w:szCs w:val="18"/>
              </w:rPr>
              <w:t xml:space="preserve"> with </w:t>
            </w:r>
            <w:r w:rsidR="00E9411B">
              <w:rPr>
                <w:sz w:val="18"/>
                <w:szCs w:val="18"/>
              </w:rPr>
              <w:t xml:space="preserve">the main requirements of the </w:t>
            </w:r>
            <w:r>
              <w:rPr>
                <w:sz w:val="18"/>
                <w:szCs w:val="18"/>
              </w:rPr>
              <w:t>Public Sector Internal Audit Standards.</w:t>
            </w:r>
          </w:p>
          <w:p w14:paraId="3E59F43E" w14:textId="10FC239B" w:rsidR="001D0BB4" w:rsidRPr="00EA7F38" w:rsidRDefault="001D0BB4">
            <w:pPr>
              <w:pStyle w:val="22A-Tablebullet1"/>
              <w:spacing w:line="240" w:lineRule="auto"/>
              <w:rPr>
                <w:sz w:val="18"/>
                <w:szCs w:val="18"/>
              </w:rPr>
            </w:pPr>
            <w:r>
              <w:rPr>
                <w:sz w:val="18"/>
                <w:szCs w:val="18"/>
              </w:rPr>
              <w:t>Board activity is conducted in an open and transparent manner</w:t>
            </w:r>
            <w:r w:rsidR="00F346CA">
              <w:rPr>
                <w:sz w:val="18"/>
                <w:szCs w:val="18"/>
              </w:rPr>
              <w:t xml:space="preserve"> although there is scope for improvement as current arrangements continue to develop.</w:t>
            </w:r>
          </w:p>
          <w:p w14:paraId="3E293358" w14:textId="77777777" w:rsidR="00F346CA" w:rsidRDefault="00F346CA" w:rsidP="00913756">
            <w:pPr>
              <w:pStyle w:val="22A-Tablebullet1"/>
              <w:numPr>
                <w:ilvl w:val="0"/>
                <w:numId w:val="0"/>
              </w:numPr>
              <w:spacing w:line="240" w:lineRule="auto"/>
              <w:ind w:left="720" w:hanging="360"/>
              <w:rPr>
                <w:rFonts w:cs="Times New Roman"/>
                <w:sz w:val="18"/>
                <w:szCs w:val="18"/>
              </w:rPr>
            </w:pPr>
          </w:p>
          <w:p w14:paraId="3E59F441" w14:textId="1F50C62D" w:rsidR="00891B39" w:rsidRPr="00E279F9" w:rsidRDefault="00891B39" w:rsidP="00913756">
            <w:pPr>
              <w:pStyle w:val="22A-Tablebullet1"/>
              <w:numPr>
                <w:ilvl w:val="0"/>
                <w:numId w:val="0"/>
              </w:numPr>
              <w:spacing w:line="240" w:lineRule="auto"/>
              <w:ind w:left="720" w:hanging="360"/>
              <w:rPr>
                <w:rFonts w:cs="Times New Roman"/>
                <w:sz w:val="18"/>
                <w:szCs w:val="18"/>
              </w:rPr>
            </w:pPr>
          </w:p>
        </w:tc>
      </w:tr>
      <w:tr w:rsidR="00891B39" w:rsidRPr="00660A60" w14:paraId="3E59F44B" w14:textId="77777777" w:rsidTr="003037E8">
        <w:tc>
          <w:tcPr>
            <w:tcW w:w="3276" w:type="dxa"/>
            <w:shd w:val="clear" w:color="auto" w:fill="D5F6FF"/>
            <w:vAlign w:val="center"/>
          </w:tcPr>
          <w:p w14:paraId="3E59F443" w14:textId="77777777" w:rsidR="00891B39" w:rsidRPr="00660A60" w:rsidRDefault="00891B39" w:rsidP="002A1240">
            <w:pPr>
              <w:spacing w:before="100" w:beforeAutospacing="1" w:after="100" w:afterAutospacing="1" w:line="240" w:lineRule="auto"/>
              <w:ind w:left="0"/>
              <w:rPr>
                <w:rFonts w:ascii="Calibri" w:hAnsi="Calibri"/>
              </w:rPr>
            </w:pPr>
            <w:r w:rsidRPr="00660A60">
              <w:rPr>
                <w:rFonts w:ascii="Calibri" w:hAnsi="Calibri"/>
                <w:noProof/>
                <w:lang w:eastAsia="en-GB"/>
              </w:rPr>
              <w:drawing>
                <wp:inline distT="0" distB="0" distL="0" distR="0" wp14:anchorId="3E59F701" wp14:editId="3E59F702">
                  <wp:extent cx="1866900" cy="819150"/>
                  <wp:effectExtent l="0" t="0" r="1905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tc>
        <w:tc>
          <w:tcPr>
            <w:tcW w:w="11402" w:type="dxa"/>
            <w:shd w:val="clear" w:color="auto" w:fill="D5F6FF"/>
            <w:vAlign w:val="center"/>
          </w:tcPr>
          <w:p w14:paraId="3E59F444" w14:textId="6676A7A9" w:rsidR="00225CDA" w:rsidRPr="00785BC4" w:rsidRDefault="00225CDA" w:rsidP="003037E8">
            <w:pPr>
              <w:pStyle w:val="21-Tabletext"/>
              <w:spacing w:line="240" w:lineRule="auto"/>
              <w:rPr>
                <w:rFonts w:cs="Arial"/>
                <w:sz w:val="18"/>
                <w:szCs w:val="18"/>
              </w:rPr>
            </w:pPr>
          </w:p>
          <w:p w14:paraId="3E59F446" w14:textId="02E055B5" w:rsidR="00C25A3A" w:rsidRDefault="00A86924" w:rsidP="003037E8">
            <w:pPr>
              <w:pStyle w:val="22A-Tablebullet1"/>
              <w:spacing w:line="240" w:lineRule="auto"/>
              <w:rPr>
                <w:sz w:val="18"/>
                <w:szCs w:val="18"/>
              </w:rPr>
            </w:pPr>
            <w:r>
              <w:rPr>
                <w:sz w:val="18"/>
                <w:szCs w:val="18"/>
              </w:rPr>
              <w:t>The Board</w:t>
            </w:r>
            <w:r w:rsidR="00C25A3A">
              <w:rPr>
                <w:sz w:val="18"/>
                <w:szCs w:val="18"/>
              </w:rPr>
              <w:t xml:space="preserve"> has approved a performance </w:t>
            </w:r>
            <w:r>
              <w:rPr>
                <w:sz w:val="18"/>
                <w:szCs w:val="18"/>
              </w:rPr>
              <w:t>management framework as</w:t>
            </w:r>
            <w:r w:rsidR="00C25A3A">
              <w:rPr>
                <w:sz w:val="18"/>
                <w:szCs w:val="18"/>
              </w:rPr>
              <w:t xml:space="preserve"> required by the Public </w:t>
            </w:r>
            <w:r>
              <w:rPr>
                <w:sz w:val="18"/>
                <w:szCs w:val="18"/>
              </w:rPr>
              <w:t>Bodies (</w:t>
            </w:r>
            <w:r w:rsidR="00C25A3A">
              <w:rPr>
                <w:sz w:val="18"/>
                <w:szCs w:val="18"/>
              </w:rPr>
              <w:t>Joint Working) (</w:t>
            </w:r>
            <w:r>
              <w:rPr>
                <w:sz w:val="18"/>
                <w:szCs w:val="18"/>
              </w:rPr>
              <w:t>Scotland</w:t>
            </w:r>
            <w:r w:rsidR="00C25A3A">
              <w:rPr>
                <w:sz w:val="18"/>
                <w:szCs w:val="18"/>
              </w:rPr>
              <w:t>) Act 2014.</w:t>
            </w:r>
          </w:p>
          <w:p w14:paraId="3E59F447" w14:textId="49E50300" w:rsidR="00A7655B" w:rsidRDefault="00A7655B" w:rsidP="003037E8">
            <w:pPr>
              <w:pStyle w:val="22A-Tablebullet1"/>
              <w:spacing w:line="240" w:lineRule="auto"/>
              <w:rPr>
                <w:sz w:val="18"/>
                <w:szCs w:val="18"/>
              </w:rPr>
            </w:pPr>
            <w:r>
              <w:rPr>
                <w:sz w:val="18"/>
                <w:szCs w:val="18"/>
              </w:rPr>
              <w:t xml:space="preserve">The </w:t>
            </w:r>
            <w:r w:rsidR="00E9411B">
              <w:rPr>
                <w:sz w:val="18"/>
                <w:szCs w:val="18"/>
              </w:rPr>
              <w:t>Board’s</w:t>
            </w:r>
            <w:r w:rsidR="000658B0">
              <w:rPr>
                <w:sz w:val="18"/>
                <w:szCs w:val="18"/>
              </w:rPr>
              <w:t xml:space="preserve"> </w:t>
            </w:r>
            <w:r>
              <w:rPr>
                <w:sz w:val="18"/>
                <w:szCs w:val="18"/>
              </w:rPr>
              <w:t>annual strategic plan outlines the partnership’s vision, mission and values</w:t>
            </w:r>
            <w:r w:rsidR="001D0BB4">
              <w:rPr>
                <w:sz w:val="18"/>
                <w:szCs w:val="18"/>
              </w:rPr>
              <w:t>.</w:t>
            </w:r>
          </w:p>
          <w:p w14:paraId="3E59F44A" w14:textId="679E73C9" w:rsidR="00891B39" w:rsidRPr="00785BC4" w:rsidRDefault="00891B39" w:rsidP="00913756">
            <w:pPr>
              <w:pStyle w:val="22A-Tablebullet1"/>
              <w:numPr>
                <w:ilvl w:val="0"/>
                <w:numId w:val="0"/>
              </w:numPr>
              <w:spacing w:line="240" w:lineRule="auto"/>
              <w:ind w:left="720"/>
              <w:rPr>
                <w:rFonts w:cs="Times New Roman"/>
                <w:sz w:val="18"/>
                <w:szCs w:val="18"/>
              </w:rPr>
            </w:pPr>
          </w:p>
        </w:tc>
      </w:tr>
      <w:tr w:rsidR="00891B39" w:rsidRPr="00660A60" w14:paraId="3E59F452" w14:textId="77777777" w:rsidTr="003037E8">
        <w:tc>
          <w:tcPr>
            <w:tcW w:w="3276" w:type="dxa"/>
            <w:shd w:val="clear" w:color="auto" w:fill="ABEDFF"/>
            <w:vAlign w:val="center"/>
          </w:tcPr>
          <w:p w14:paraId="3E59F44C" w14:textId="77777777" w:rsidR="00891B39" w:rsidRPr="00660A60" w:rsidRDefault="00891B39" w:rsidP="002A1240">
            <w:pPr>
              <w:spacing w:before="100" w:beforeAutospacing="1" w:after="100" w:afterAutospacing="1" w:line="240" w:lineRule="auto"/>
              <w:ind w:left="0"/>
              <w:rPr>
                <w:rFonts w:ascii="Calibri" w:hAnsi="Calibri"/>
              </w:rPr>
            </w:pPr>
            <w:r w:rsidRPr="00660A60">
              <w:rPr>
                <w:rFonts w:ascii="Calibri" w:hAnsi="Calibri"/>
                <w:noProof/>
                <w:lang w:eastAsia="en-GB"/>
              </w:rPr>
              <w:drawing>
                <wp:inline distT="0" distB="0" distL="0" distR="0" wp14:anchorId="3E59F703" wp14:editId="3E59F704">
                  <wp:extent cx="1847850" cy="800100"/>
                  <wp:effectExtent l="19050" t="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tc>
        <w:tc>
          <w:tcPr>
            <w:tcW w:w="11402" w:type="dxa"/>
            <w:shd w:val="clear" w:color="auto" w:fill="ABEDFF"/>
            <w:vAlign w:val="center"/>
          </w:tcPr>
          <w:p w14:paraId="3E59F44D" w14:textId="374DA702" w:rsidR="00FD1975" w:rsidRDefault="00FD1975" w:rsidP="000248E8">
            <w:pPr>
              <w:pStyle w:val="22A-Tablebullet1"/>
              <w:spacing w:line="240" w:lineRule="auto"/>
              <w:rPr>
                <w:sz w:val="18"/>
                <w:szCs w:val="18"/>
              </w:rPr>
            </w:pPr>
            <w:r>
              <w:rPr>
                <w:sz w:val="18"/>
                <w:szCs w:val="18"/>
              </w:rPr>
              <w:t xml:space="preserve">2016/17 will be the first year of </w:t>
            </w:r>
            <w:proofErr w:type="spellStart"/>
            <w:r w:rsidR="00E9411B">
              <w:rPr>
                <w:sz w:val="18"/>
                <w:szCs w:val="18"/>
              </w:rPr>
              <w:t>opretaion</w:t>
            </w:r>
            <w:proofErr w:type="spellEnd"/>
            <w:r w:rsidR="00E9411B">
              <w:rPr>
                <w:sz w:val="18"/>
                <w:szCs w:val="18"/>
              </w:rPr>
              <w:t xml:space="preserve"> of the Board. </w:t>
            </w:r>
            <w:r>
              <w:rPr>
                <w:sz w:val="18"/>
                <w:szCs w:val="18"/>
              </w:rPr>
              <w:t xml:space="preserve">Joint working, prioritisation of service reform </w:t>
            </w:r>
            <w:proofErr w:type="gramStart"/>
            <w:r>
              <w:rPr>
                <w:sz w:val="18"/>
                <w:szCs w:val="18"/>
              </w:rPr>
              <w:t>and  effective</w:t>
            </w:r>
            <w:proofErr w:type="gramEnd"/>
            <w:r>
              <w:rPr>
                <w:sz w:val="18"/>
                <w:szCs w:val="18"/>
              </w:rPr>
              <w:t xml:space="preserve"> financial management will be </w:t>
            </w:r>
            <w:r w:rsidR="0050724B">
              <w:rPr>
                <w:sz w:val="18"/>
                <w:szCs w:val="18"/>
              </w:rPr>
              <w:t>important</w:t>
            </w:r>
            <w:r>
              <w:rPr>
                <w:sz w:val="18"/>
                <w:szCs w:val="18"/>
              </w:rPr>
              <w:t xml:space="preserve"> to ensuring that</w:t>
            </w:r>
            <w:r w:rsidR="00E9411B">
              <w:rPr>
                <w:sz w:val="18"/>
                <w:szCs w:val="18"/>
              </w:rPr>
              <w:t xml:space="preserve"> the</w:t>
            </w:r>
            <w:r>
              <w:rPr>
                <w:sz w:val="18"/>
                <w:szCs w:val="18"/>
              </w:rPr>
              <w:t xml:space="preserve"> integration of health and social care services provides an improved service</w:t>
            </w:r>
            <w:r w:rsidR="005D0E5D">
              <w:rPr>
                <w:sz w:val="18"/>
                <w:szCs w:val="18"/>
              </w:rPr>
              <w:t xml:space="preserve"> to the people of </w:t>
            </w:r>
            <w:r w:rsidR="001D0BB4">
              <w:rPr>
                <w:sz w:val="18"/>
                <w:szCs w:val="18"/>
              </w:rPr>
              <w:t>Glasgow City</w:t>
            </w:r>
            <w:r>
              <w:rPr>
                <w:sz w:val="18"/>
                <w:szCs w:val="18"/>
              </w:rPr>
              <w:t xml:space="preserve"> in the face </w:t>
            </w:r>
            <w:r w:rsidR="001D0BB4">
              <w:rPr>
                <w:sz w:val="18"/>
                <w:szCs w:val="18"/>
              </w:rPr>
              <w:t>o</w:t>
            </w:r>
            <w:r>
              <w:rPr>
                <w:sz w:val="18"/>
                <w:szCs w:val="18"/>
              </w:rPr>
              <w:t>f rising demand and financial constraint.</w:t>
            </w:r>
          </w:p>
          <w:p w14:paraId="3E59F44E" w14:textId="2150D5C2" w:rsidR="001D0BB4" w:rsidRDefault="001D0BB4" w:rsidP="000248E8">
            <w:pPr>
              <w:pStyle w:val="22A-Tablebullet1"/>
              <w:spacing w:line="240" w:lineRule="auto"/>
              <w:rPr>
                <w:sz w:val="18"/>
                <w:szCs w:val="18"/>
              </w:rPr>
            </w:pPr>
            <w:r>
              <w:rPr>
                <w:sz w:val="18"/>
                <w:szCs w:val="18"/>
              </w:rPr>
              <w:t xml:space="preserve">All integration authorities need to continue to shift resources towards a more preventative and community based approach. It is important that the Board can demonstrate that these changes, which may take several years to fully evolve, are making a positive impact on service users and improving outcomes.  </w:t>
            </w:r>
          </w:p>
          <w:p w14:paraId="3E59F451" w14:textId="777500CE" w:rsidR="000248E8" w:rsidRPr="000248E8" w:rsidRDefault="000248E8" w:rsidP="00913756">
            <w:pPr>
              <w:pStyle w:val="22A-Tablebullet1"/>
              <w:numPr>
                <w:ilvl w:val="0"/>
                <w:numId w:val="0"/>
              </w:numPr>
              <w:spacing w:line="240" w:lineRule="auto"/>
              <w:ind w:left="360"/>
              <w:rPr>
                <w:rFonts w:cs="Times New Roman"/>
                <w:sz w:val="18"/>
                <w:szCs w:val="18"/>
              </w:rPr>
            </w:pPr>
          </w:p>
        </w:tc>
      </w:tr>
    </w:tbl>
    <w:p w14:paraId="3E59F453" w14:textId="77777777" w:rsidR="00891B39" w:rsidRDefault="00891B39" w:rsidP="003037E8">
      <w:pPr>
        <w:pStyle w:val="35-Pageend"/>
        <w:rPr>
          <w:rStyle w:val="01-Bold"/>
          <w:rFonts w:eastAsiaTheme="minorEastAsia"/>
          <w:color w:val="FFFFFF" w:themeColor="background1"/>
        </w:rPr>
        <w:sectPr w:rsidR="00891B39" w:rsidSect="00873AED">
          <w:headerReference w:type="even" r:id="rId54"/>
          <w:headerReference w:type="default" r:id="rId55"/>
          <w:endnotePr>
            <w:numFmt w:val="decimal"/>
          </w:endnotePr>
          <w:pgSz w:w="16838" w:h="11906" w:orient="landscape" w:code="9"/>
          <w:pgMar w:top="1418" w:right="1134" w:bottom="284" w:left="1134" w:header="567" w:footer="454" w:gutter="0"/>
          <w:cols w:space="340"/>
          <w:docGrid w:linePitch="299"/>
        </w:sectPr>
      </w:pPr>
    </w:p>
    <w:p w14:paraId="3E59F454" w14:textId="77777777" w:rsidR="00891B39" w:rsidRDefault="00891B39" w:rsidP="00891B39">
      <w:pPr>
        <w:pStyle w:val="14-Chapterhead"/>
        <w:sectPr w:rsidR="00891B39" w:rsidSect="0093282B">
          <w:endnotePr>
            <w:numFmt w:val="decimal"/>
          </w:endnotePr>
          <w:type w:val="continuous"/>
          <w:pgSz w:w="16838" w:h="11906" w:orient="landscape" w:code="9"/>
          <w:pgMar w:top="1418" w:right="1134" w:bottom="284" w:left="1134" w:header="567" w:footer="454" w:gutter="0"/>
          <w:cols w:num="2" w:space="340"/>
          <w:docGrid w:linePitch="299"/>
        </w:sectPr>
      </w:pPr>
    </w:p>
    <w:p w14:paraId="3E59F455" w14:textId="77777777" w:rsidR="00891B39" w:rsidRDefault="00891B39" w:rsidP="00913756">
      <w:pPr>
        <w:pStyle w:val="14-Chapterhead"/>
        <w:spacing w:line="540" w:lineRule="exact"/>
      </w:pPr>
      <w:bookmarkStart w:id="4" w:name="_Toc421541748"/>
      <w:bookmarkStart w:id="5" w:name="_Toc460495722"/>
      <w:r>
        <w:t>Introduction</w:t>
      </w:r>
      <w:bookmarkEnd w:id="4"/>
      <w:bookmarkEnd w:id="5"/>
    </w:p>
    <w:p w14:paraId="3E59F456" w14:textId="624C74E4" w:rsidR="00C34B46" w:rsidRDefault="00C34B46" w:rsidP="00913756">
      <w:pPr>
        <w:pStyle w:val="10-Bodynumbered"/>
        <w:tabs>
          <w:tab w:val="clear" w:pos="596"/>
          <w:tab w:val="num" w:pos="454"/>
        </w:tabs>
        <w:spacing w:before="140"/>
        <w:ind w:left="454"/>
      </w:pPr>
      <w:r w:rsidRPr="00125917">
        <w:t xml:space="preserve">In </w:t>
      </w:r>
      <w:r w:rsidRPr="000B1C65">
        <w:t>October 2015</w:t>
      </w:r>
      <w:r w:rsidRPr="00125917">
        <w:t xml:space="preserve"> the Accounts Commission approved the appointment of Audit Scotland</w:t>
      </w:r>
      <w:r w:rsidR="009C1260">
        <w:t xml:space="preserve"> </w:t>
      </w:r>
      <w:r w:rsidRPr="00125917">
        <w:t xml:space="preserve">as external auditors of </w:t>
      </w:r>
      <w:r w:rsidR="00736545">
        <w:t>Glasgow City</w:t>
      </w:r>
      <w:r w:rsidR="00822F3F">
        <w:t xml:space="preserve"> </w:t>
      </w:r>
      <w:r w:rsidRPr="00125917">
        <w:t>Integration Joint Board</w:t>
      </w:r>
      <w:r w:rsidR="00665CA9">
        <w:t xml:space="preserve"> (</w:t>
      </w:r>
      <w:r w:rsidR="0050724B">
        <w:t xml:space="preserve">the </w:t>
      </w:r>
      <w:r w:rsidR="005D0E5D">
        <w:t>IJB</w:t>
      </w:r>
      <w:r w:rsidR="00665CA9">
        <w:t>)</w:t>
      </w:r>
      <w:r w:rsidRPr="00125917">
        <w:t xml:space="preserve">. Our audit appointment is for </w:t>
      </w:r>
      <w:r w:rsidR="005D0E5D">
        <w:t>the period to 31 March 2016</w:t>
      </w:r>
      <w:r w:rsidRPr="00125917">
        <w:t xml:space="preserve">, the first accounting period for which the </w:t>
      </w:r>
      <w:r w:rsidR="00665CA9">
        <w:t>B</w:t>
      </w:r>
      <w:r w:rsidRPr="00125917">
        <w:t>oard is required to prepare financial statements.</w:t>
      </w:r>
      <w:r w:rsidR="002B7B80">
        <w:t xml:space="preserve"> </w:t>
      </w:r>
      <w:r w:rsidR="005D0E5D" w:rsidRPr="0023255E">
        <w:t>The report is divided into sections which reflect</w:t>
      </w:r>
      <w:r w:rsidR="005D0E5D">
        <w:t xml:space="preserve"> our public sector audit model.</w:t>
      </w:r>
    </w:p>
    <w:p w14:paraId="3E59F457" w14:textId="0814B5E4" w:rsidR="00521196" w:rsidRDefault="00521196" w:rsidP="00E51598">
      <w:pPr>
        <w:pStyle w:val="10-Bodynumbered"/>
        <w:tabs>
          <w:tab w:val="clear" w:pos="596"/>
          <w:tab w:val="num" w:pos="454"/>
        </w:tabs>
        <w:spacing w:before="140"/>
        <w:ind w:left="454"/>
      </w:pPr>
      <w:r w:rsidRPr="00AF1130">
        <w:t>This report is a summary of our findings arising</w:t>
      </w:r>
      <w:r>
        <w:t xml:space="preserve"> from the 2015/16 audit of Glasgow City Integration Joint Board</w:t>
      </w:r>
      <w:r w:rsidRPr="00AF1130">
        <w:t xml:space="preserve">.  </w:t>
      </w:r>
    </w:p>
    <w:p w14:paraId="3E59F459" w14:textId="6890EAB3" w:rsidR="00891B39" w:rsidRPr="0023255E" w:rsidRDefault="005D0E5D" w:rsidP="00E51598">
      <w:pPr>
        <w:pStyle w:val="10-Bodynumbered"/>
        <w:tabs>
          <w:tab w:val="clear" w:pos="596"/>
          <w:tab w:val="num" w:pos="454"/>
        </w:tabs>
        <w:spacing w:before="140"/>
        <w:ind w:left="454"/>
      </w:pPr>
      <w:r>
        <w:t>M</w:t>
      </w:r>
      <w:r w:rsidR="00891B39" w:rsidRPr="0023255E">
        <w:t xml:space="preserve">anagement of </w:t>
      </w:r>
      <w:r w:rsidR="00665CA9">
        <w:t>the</w:t>
      </w:r>
      <w:r w:rsidR="00C34B46">
        <w:t xml:space="preserve"> </w:t>
      </w:r>
      <w:r>
        <w:t>IJB</w:t>
      </w:r>
      <w:r w:rsidR="00C34B46">
        <w:t xml:space="preserve"> </w:t>
      </w:r>
      <w:r w:rsidR="00891B39" w:rsidRPr="0023255E">
        <w:t>is responsible for:</w:t>
      </w:r>
    </w:p>
    <w:p w14:paraId="3E59F45A" w14:textId="77777777" w:rsidR="00891B39" w:rsidRPr="0023255E" w:rsidRDefault="00891B39" w:rsidP="00913756">
      <w:pPr>
        <w:pStyle w:val="11-Bullet1"/>
        <w:spacing w:before="60"/>
        <w:ind w:left="850" w:hanging="425"/>
      </w:pPr>
      <w:r w:rsidRPr="0023255E">
        <w:t>preparing financial statements which give a true and fair view</w:t>
      </w:r>
    </w:p>
    <w:p w14:paraId="3E59F45B" w14:textId="77777777" w:rsidR="00891B39" w:rsidRPr="0023255E" w:rsidRDefault="00891B39" w:rsidP="00913756">
      <w:pPr>
        <w:pStyle w:val="11-Bullet1"/>
        <w:spacing w:before="60"/>
        <w:ind w:left="850" w:hanging="425"/>
      </w:pPr>
      <w:r w:rsidRPr="0023255E">
        <w:t>implementing appropriate internal control systems</w:t>
      </w:r>
    </w:p>
    <w:p w14:paraId="3E59F45C" w14:textId="77777777" w:rsidR="00891B39" w:rsidRPr="0023255E" w:rsidRDefault="00891B39" w:rsidP="00913756">
      <w:pPr>
        <w:pStyle w:val="11-Bullet1"/>
        <w:spacing w:before="60"/>
        <w:ind w:left="850" w:hanging="425"/>
      </w:pPr>
      <w:r w:rsidRPr="0023255E">
        <w:t xml:space="preserve">putting in place proper arrangements for the conduct of its affairs </w:t>
      </w:r>
    </w:p>
    <w:p w14:paraId="3E59F45D" w14:textId="77777777" w:rsidR="00891B39" w:rsidRPr="0023255E" w:rsidRDefault="00891B39" w:rsidP="00913756">
      <w:pPr>
        <w:pStyle w:val="11-Bullet1"/>
        <w:spacing w:before="60"/>
        <w:ind w:left="850" w:hanging="425"/>
      </w:pPr>
      <w:proofErr w:type="gramStart"/>
      <w:r w:rsidRPr="0023255E">
        <w:t>ensuring</w:t>
      </w:r>
      <w:proofErr w:type="gramEnd"/>
      <w:r w:rsidRPr="0023255E">
        <w:t xml:space="preserve"> that the financial position is soundly based. </w:t>
      </w:r>
    </w:p>
    <w:p w14:paraId="3E59F45E" w14:textId="5AB9D356" w:rsidR="00962F3A" w:rsidRDefault="00891B39" w:rsidP="00913756">
      <w:pPr>
        <w:pStyle w:val="10-Bodynumbered"/>
        <w:tabs>
          <w:tab w:val="clear" w:pos="596"/>
          <w:tab w:val="num" w:pos="454"/>
        </w:tabs>
        <w:spacing w:before="140"/>
        <w:ind w:left="454"/>
      </w:pPr>
      <w:r w:rsidRPr="00902D4B">
        <w:t xml:space="preserve">Our responsibility, as the external auditor of </w:t>
      </w:r>
      <w:r w:rsidR="009C1260">
        <w:t xml:space="preserve">the </w:t>
      </w:r>
      <w:r w:rsidR="00BD454E">
        <w:t xml:space="preserve">IJB, </w:t>
      </w:r>
      <w:r w:rsidRPr="00902D4B">
        <w:t>is to undertake our audit in accordance with Interna</w:t>
      </w:r>
      <w:r>
        <w:t>tional Standards on Auditing,</w:t>
      </w:r>
      <w:r w:rsidRPr="00902D4B">
        <w:t xml:space="preserve"> the principles contained in the Code of Audit Practice issue</w:t>
      </w:r>
      <w:r>
        <w:t>d by Audit Scotland in May 2011 and the ethical standards issued by the Auditing Practices Board.</w:t>
      </w:r>
      <w:r w:rsidR="00C34B46">
        <w:t xml:space="preserve"> </w:t>
      </w:r>
    </w:p>
    <w:p w14:paraId="3E59F45F" w14:textId="77777777" w:rsidR="00107254" w:rsidRDefault="00891B39" w:rsidP="00913756">
      <w:pPr>
        <w:pStyle w:val="10-Bodynumbered"/>
        <w:spacing w:before="200"/>
      </w:pPr>
      <w:r w:rsidRPr="00264762">
        <w:t>An audit of financial statements is not designed to identify all matters that may be relevant to those charged with governance.</w:t>
      </w:r>
      <w:r>
        <w:t xml:space="preserve"> </w:t>
      </w:r>
      <w:r w:rsidRPr="00902D4B">
        <w:t xml:space="preserve">It is </w:t>
      </w:r>
      <w:r w:rsidR="00962F3A">
        <w:t>t</w:t>
      </w:r>
      <w:r w:rsidR="00107254">
        <w:t xml:space="preserve">he auditor’s responsibility to form and express an opinion on the </w:t>
      </w:r>
    </w:p>
    <w:p w14:paraId="3E59F460" w14:textId="20617D14" w:rsidR="00891B39" w:rsidRDefault="00891B39" w:rsidP="00913756">
      <w:pPr>
        <w:pStyle w:val="10-Bodynumbered"/>
        <w:numPr>
          <w:ilvl w:val="0"/>
          <w:numId w:val="0"/>
        </w:numPr>
        <w:spacing w:before="0"/>
        <w:ind w:left="454"/>
      </w:pPr>
      <w:proofErr w:type="gramStart"/>
      <w:r>
        <w:t>financial</w:t>
      </w:r>
      <w:proofErr w:type="gramEnd"/>
      <w:r>
        <w:t xml:space="preserve"> statements; </w:t>
      </w:r>
      <w:r w:rsidRPr="00902D4B">
        <w:t xml:space="preserve">this does not relieve management of their responsibility </w:t>
      </w:r>
      <w:r w:rsidR="00665CA9">
        <w:t>to</w:t>
      </w:r>
      <w:r w:rsidRPr="00902D4B">
        <w:t xml:space="preserve"> prepar</w:t>
      </w:r>
      <w:r w:rsidR="00665CA9">
        <w:t>e</w:t>
      </w:r>
      <w:r>
        <w:t xml:space="preserve"> financial statements</w:t>
      </w:r>
      <w:r w:rsidRPr="002B1B99">
        <w:rPr>
          <w:rFonts w:asciiTheme="minorHAnsi" w:eastAsiaTheme="minorHAnsi" w:hAnsiTheme="minorHAnsi" w:cstheme="minorBidi"/>
        </w:rPr>
        <w:t xml:space="preserve"> </w:t>
      </w:r>
      <w:r w:rsidRPr="002B1B99">
        <w:t>which give a true and fair view</w:t>
      </w:r>
      <w:r>
        <w:t xml:space="preserve">.  </w:t>
      </w:r>
    </w:p>
    <w:p w14:paraId="3E59F461" w14:textId="1D52AFBD" w:rsidR="00891B39" w:rsidRPr="00B87D80" w:rsidRDefault="00765EDB" w:rsidP="00913756">
      <w:pPr>
        <w:pStyle w:val="Style1"/>
      </w:pPr>
      <w:hyperlink w:anchor="AppI" w:history="1">
        <w:r w:rsidR="000D44F7" w:rsidRPr="003324A1">
          <w:rPr>
            <w:rStyle w:val="Hyperlink"/>
          </w:rPr>
          <w:t xml:space="preserve">Appendix </w:t>
        </w:r>
        <w:r w:rsidR="000A72AA" w:rsidRPr="003324A1">
          <w:rPr>
            <w:rStyle w:val="Hyperlink"/>
          </w:rPr>
          <w:t>I</w:t>
        </w:r>
      </w:hyperlink>
      <w:r w:rsidR="000D44F7" w:rsidRPr="00B87D80">
        <w:t xml:space="preserve"> </w:t>
      </w:r>
      <w:proofErr w:type="gramStart"/>
      <w:r w:rsidR="000D44F7" w:rsidRPr="00B87D80">
        <w:t>lists</w:t>
      </w:r>
      <w:proofErr w:type="gramEnd"/>
      <w:r w:rsidR="000D44F7" w:rsidRPr="00B87D80">
        <w:t xml:space="preserve"> the audit risks that we identified in the annual audit plan we issued in March 201</w:t>
      </w:r>
      <w:r w:rsidR="00A315EA" w:rsidRPr="00B87D80">
        <w:t>6</w:t>
      </w:r>
      <w:r w:rsidR="000D44F7" w:rsidRPr="00B87D80">
        <w:t xml:space="preserve">.  It summarises the assurances provided by management to demonstrate that risks are being addressed and </w:t>
      </w:r>
      <w:r w:rsidR="005D0E5D">
        <w:t xml:space="preserve">records </w:t>
      </w:r>
      <w:r w:rsidR="000D44F7" w:rsidRPr="00B87D80">
        <w:t>the conclusions of our audit work</w:t>
      </w:r>
      <w:r w:rsidR="00107254">
        <w:t>.</w:t>
      </w:r>
      <w:r w:rsidR="00FD6E41">
        <w:t xml:space="preserve"> </w:t>
      </w:r>
      <w:r w:rsidR="000D44F7" w:rsidRPr="00B87D80">
        <w:t xml:space="preserve"> </w:t>
      </w:r>
      <w:r w:rsidR="00891B39" w:rsidRPr="00B87D80">
        <w:t xml:space="preserve"> </w:t>
      </w:r>
    </w:p>
    <w:p w14:paraId="3E59F462" w14:textId="195D00AF" w:rsidR="00891B39" w:rsidRPr="009562C9" w:rsidRDefault="00765EDB" w:rsidP="00891B39">
      <w:pPr>
        <w:pStyle w:val="10-Bodynumbered"/>
      </w:pPr>
      <w:hyperlink w:anchor="AppIV" w:history="1">
        <w:r w:rsidR="00520F37">
          <w:rPr>
            <w:rStyle w:val="Hyperlink"/>
          </w:rPr>
          <w:t>Appendix IV</w:t>
        </w:r>
      </w:hyperlink>
      <w:r w:rsidR="00891B39" w:rsidRPr="009562C9">
        <w:t xml:space="preserve"> is an action plan setting out our recommendations to address the high level risks we have identified </w:t>
      </w:r>
      <w:r w:rsidR="00891B39">
        <w:t xml:space="preserve">during the course of </w:t>
      </w:r>
      <w:r w:rsidR="00891B39" w:rsidRPr="009562C9">
        <w:t xml:space="preserve">the audit.  Officers considered the issues and agreed to take steps </w:t>
      </w:r>
      <w:r w:rsidR="00AD30FD">
        <w:t>to address them</w:t>
      </w:r>
      <w:r w:rsidR="00891B39" w:rsidRPr="009562C9">
        <w:t xml:space="preserve">. </w:t>
      </w:r>
      <w:r w:rsidR="00FE5443">
        <w:t xml:space="preserve"> </w:t>
      </w:r>
      <w:r w:rsidR="002374E1">
        <w:t>T</w:t>
      </w:r>
      <w:r w:rsidR="00AD30FD">
        <w:t>he</w:t>
      </w:r>
      <w:r w:rsidR="000D44F7">
        <w:t xml:space="preserve"> Board </w:t>
      </w:r>
      <w:r w:rsidR="002374E1">
        <w:t>should ensure it has</w:t>
      </w:r>
      <w:r w:rsidR="00891B39" w:rsidRPr="00841B43">
        <w:t xml:space="preserve"> a mechanism in place to assess progress and monitor outcomes.</w:t>
      </w:r>
    </w:p>
    <w:p w14:paraId="3E59F463" w14:textId="77777777" w:rsidR="00891B39" w:rsidRDefault="00891B39" w:rsidP="00891B39">
      <w:pPr>
        <w:pStyle w:val="10-Bodynumbered"/>
      </w:pPr>
      <w:r w:rsidRPr="0023255E">
        <w:t>We have included in this report only those matters that have come to our attention as a result of our normal audit procedures; consequently, our comments should not be regarded as a comprehensive record of all deficiencies that may exist or improvements that could be made.</w:t>
      </w:r>
    </w:p>
    <w:p w14:paraId="3E59F465" w14:textId="59F11B0D" w:rsidR="00311BC1" w:rsidRPr="00311BC1" w:rsidRDefault="00891B39" w:rsidP="00913756">
      <w:pPr>
        <w:pStyle w:val="10-Bodynumbered"/>
        <w:spacing w:before="180"/>
      </w:pPr>
      <w:r w:rsidRPr="0023255E">
        <w:t>The cooperation and assistance afforded to the audit team during the course of the audit is gratefully acknowledged</w:t>
      </w:r>
      <w:r>
        <w:t>.</w:t>
      </w:r>
    </w:p>
    <w:p w14:paraId="3E59F466" w14:textId="77777777" w:rsidR="001F73E3" w:rsidRDefault="001F73E3">
      <w:pPr>
        <w:pStyle w:val="35-Pageend"/>
      </w:pPr>
    </w:p>
    <w:p w14:paraId="3E59F467" w14:textId="77777777" w:rsidR="00483995" w:rsidRDefault="00483995" w:rsidP="001776A5">
      <w:pPr>
        <w:pStyle w:val="35-Pageend"/>
        <w:sectPr w:rsidR="00483995" w:rsidSect="0093282B">
          <w:endnotePr>
            <w:numFmt w:val="decimal"/>
          </w:endnotePr>
          <w:pgSz w:w="16838" w:h="11906" w:orient="landscape" w:code="9"/>
          <w:pgMar w:top="1418" w:right="1134" w:bottom="284" w:left="1134" w:header="567" w:footer="454" w:gutter="0"/>
          <w:cols w:num="2" w:space="340"/>
          <w:docGrid w:linePitch="299"/>
        </w:sectPr>
      </w:pPr>
    </w:p>
    <w:p w14:paraId="3E59F468" w14:textId="77777777" w:rsidR="00891B39" w:rsidRDefault="00891B39" w:rsidP="00891B39">
      <w:pPr>
        <w:pStyle w:val="14-Chapterhead"/>
      </w:pPr>
      <w:bookmarkStart w:id="6" w:name="_Toc418179419"/>
      <w:bookmarkStart w:id="7" w:name="_Toc421541749"/>
      <w:bookmarkStart w:id="8" w:name="_Toc460495723"/>
      <w:r>
        <w:t xml:space="preserve">Audit </w:t>
      </w:r>
      <w:r w:rsidRPr="003037E8">
        <w:t>of</w:t>
      </w:r>
      <w:r>
        <w:t xml:space="preserve"> the </w:t>
      </w:r>
      <w:r w:rsidR="000453E4">
        <w:t>2015/16</w:t>
      </w:r>
      <w:r w:rsidRPr="00170D2D">
        <w:t xml:space="preserve"> financial statements</w:t>
      </w:r>
      <w:bookmarkEnd w:id="6"/>
      <w:bookmarkEnd w:id="7"/>
      <w:bookmarkEnd w:id="8"/>
    </w:p>
    <w:p w14:paraId="3E59F469" w14:textId="77777777" w:rsidR="003037E8" w:rsidRPr="003037E8" w:rsidRDefault="003037E8" w:rsidP="003037E8">
      <w:pPr>
        <w:pStyle w:val="09-Bodytext"/>
      </w:pPr>
    </w:p>
    <w:tbl>
      <w:tblPr>
        <w:tblStyle w:val="TableGrid"/>
        <w:tblW w:w="14601" w:type="dxa"/>
        <w:tblInd w:w="5" w:type="dxa"/>
        <w:tblBorders>
          <w:top w:val="single" w:sz="8" w:space="0" w:color="FFFFFF" w:themeColor="background1"/>
          <w:left w:val="none" w:sz="0" w:space="0" w:color="auto"/>
          <w:bottom w:val="single" w:sz="8" w:space="0" w:color="FFFFFF" w:themeColor="background1"/>
          <w:right w:val="none" w:sz="0" w:space="0" w:color="auto"/>
          <w:insideH w:val="single" w:sz="8" w:space="0" w:color="FFFFFF" w:themeColor="background1"/>
          <w:insideV w:val="none" w:sz="0" w:space="0" w:color="auto"/>
        </w:tblBorders>
        <w:tblCellMar>
          <w:top w:w="113" w:type="dxa"/>
          <w:bottom w:w="113" w:type="dxa"/>
        </w:tblCellMar>
        <w:tblLook w:val="04A0" w:firstRow="1" w:lastRow="0" w:firstColumn="1" w:lastColumn="0" w:noHBand="0" w:noVBand="1"/>
      </w:tblPr>
      <w:tblGrid>
        <w:gridCol w:w="4114"/>
        <w:gridCol w:w="10487"/>
      </w:tblGrid>
      <w:tr w:rsidR="00891B39" w14:paraId="3E59F46C" w14:textId="77777777" w:rsidTr="003037E8">
        <w:tc>
          <w:tcPr>
            <w:tcW w:w="4114" w:type="dxa"/>
            <w:shd w:val="clear" w:color="auto" w:fill="00607A"/>
            <w:vAlign w:val="center"/>
          </w:tcPr>
          <w:p w14:paraId="3E59F46A" w14:textId="77777777" w:rsidR="00891B39" w:rsidRPr="003037E8" w:rsidRDefault="00891B39" w:rsidP="003037E8">
            <w:pPr>
              <w:pStyle w:val="21-Tabletext"/>
              <w:rPr>
                <w:rStyle w:val="01-Bold"/>
                <w:color w:val="FFFFFF" w:themeColor="background1"/>
              </w:rPr>
            </w:pPr>
            <w:r w:rsidRPr="003037E8">
              <w:rPr>
                <w:rStyle w:val="01-Bold"/>
                <w:color w:val="FFFFFF" w:themeColor="background1"/>
              </w:rPr>
              <w:t>Audit opinion</w:t>
            </w:r>
          </w:p>
        </w:tc>
        <w:tc>
          <w:tcPr>
            <w:tcW w:w="10487" w:type="dxa"/>
            <w:shd w:val="clear" w:color="auto" w:fill="ABEDFF"/>
          </w:tcPr>
          <w:p w14:paraId="3E59F46B" w14:textId="77777777" w:rsidR="00891B39" w:rsidRPr="003037E8" w:rsidRDefault="008D1721" w:rsidP="00913756">
            <w:pPr>
              <w:pStyle w:val="22A-Tablebullet1"/>
              <w:tabs>
                <w:tab w:val="left" w:pos="559"/>
              </w:tabs>
              <w:ind w:left="559" w:hanging="425"/>
            </w:pPr>
            <w:r w:rsidRPr="000A349B">
              <w:t xml:space="preserve">We have completed our audit and issued an unqualified independent auditor’s </w:t>
            </w:r>
            <w:r>
              <w:t>report</w:t>
            </w:r>
            <w:r w:rsidR="00891B39" w:rsidRPr="003037E8">
              <w:t>.</w:t>
            </w:r>
          </w:p>
        </w:tc>
      </w:tr>
      <w:tr w:rsidR="00891B39" w14:paraId="3E59F470" w14:textId="77777777" w:rsidTr="003037E8">
        <w:tc>
          <w:tcPr>
            <w:tcW w:w="4114" w:type="dxa"/>
            <w:shd w:val="clear" w:color="auto" w:fill="00607A"/>
            <w:vAlign w:val="center"/>
          </w:tcPr>
          <w:p w14:paraId="3E59F46D" w14:textId="77777777" w:rsidR="00891B39" w:rsidRPr="003037E8" w:rsidRDefault="008D1721" w:rsidP="008D1721">
            <w:pPr>
              <w:pStyle w:val="21-Tabletext"/>
              <w:rPr>
                <w:rStyle w:val="01-Bold"/>
                <w:color w:val="FFFFFF" w:themeColor="background1"/>
              </w:rPr>
            </w:pPr>
            <w:r>
              <w:rPr>
                <w:rStyle w:val="01-Bold"/>
                <w:color w:val="FFFFFF" w:themeColor="background1"/>
              </w:rPr>
              <w:t>Going concern</w:t>
            </w:r>
          </w:p>
        </w:tc>
        <w:tc>
          <w:tcPr>
            <w:tcW w:w="10487" w:type="dxa"/>
            <w:shd w:val="clear" w:color="auto" w:fill="D5F6FF"/>
          </w:tcPr>
          <w:p w14:paraId="3E59F46E" w14:textId="77777777" w:rsidR="002722DC" w:rsidRDefault="008D1721" w:rsidP="00913756">
            <w:pPr>
              <w:pStyle w:val="22A-Tablebullet1"/>
              <w:tabs>
                <w:tab w:val="left" w:pos="559"/>
              </w:tabs>
              <w:ind w:left="559" w:hanging="425"/>
            </w:pPr>
            <w:r>
              <w:t xml:space="preserve">The financial statements were </w:t>
            </w:r>
            <w:r w:rsidRPr="000A349B">
              <w:t xml:space="preserve">prepared on the going concern basis. </w:t>
            </w:r>
            <w:r>
              <w:t xml:space="preserve"> </w:t>
            </w:r>
          </w:p>
          <w:p w14:paraId="3E59F46F" w14:textId="0CF6F330" w:rsidR="00891B39" w:rsidRPr="003037E8" w:rsidRDefault="00CE653F" w:rsidP="00913756">
            <w:pPr>
              <w:pStyle w:val="22A-Tablebullet1"/>
              <w:tabs>
                <w:tab w:val="left" w:pos="559"/>
              </w:tabs>
              <w:ind w:left="559" w:hanging="425"/>
            </w:pPr>
            <w:r>
              <w:t xml:space="preserve">There is increased financial risk for the IJB which </w:t>
            </w:r>
            <w:r w:rsidR="00793534">
              <w:t>has been operating with an interim</w:t>
            </w:r>
            <w:r>
              <w:t xml:space="preserve"> budget</w:t>
            </w:r>
            <w:r w:rsidR="00793534">
              <w:t xml:space="preserve"> for 2016/17. This is due to an indicative contribution from NHS Greater Glasgow &amp; Clyde</w:t>
            </w:r>
            <w:r>
              <w:t xml:space="preserve"> </w:t>
            </w:r>
            <w:r w:rsidR="00793534">
              <w:t>which does not include the set aside budget</w:t>
            </w:r>
            <w:r>
              <w:t>. However w</w:t>
            </w:r>
            <w:r w:rsidRPr="000A349B">
              <w:t xml:space="preserve">e </w:t>
            </w:r>
            <w:r>
              <w:t xml:space="preserve">do not feel this or any other </w:t>
            </w:r>
            <w:r w:rsidRPr="000A349B">
              <w:t xml:space="preserve">events or conditions cast significant doubt on </w:t>
            </w:r>
            <w:r>
              <w:t>the IJB’s</w:t>
            </w:r>
            <w:r w:rsidRPr="000A349B">
              <w:t xml:space="preserve"> ability to continue as a going concern</w:t>
            </w:r>
            <w:r w:rsidRPr="003037E8">
              <w:t>.</w:t>
            </w:r>
          </w:p>
        </w:tc>
      </w:tr>
      <w:tr w:rsidR="00891B39" w14:paraId="3E59F474" w14:textId="77777777" w:rsidTr="003037E8">
        <w:tc>
          <w:tcPr>
            <w:tcW w:w="4114" w:type="dxa"/>
            <w:shd w:val="clear" w:color="auto" w:fill="00607A"/>
            <w:vAlign w:val="center"/>
          </w:tcPr>
          <w:p w14:paraId="3E59F471" w14:textId="77777777" w:rsidR="00891B39" w:rsidRPr="00913756" w:rsidRDefault="00891B39">
            <w:pPr>
              <w:pStyle w:val="21-Tabletext"/>
              <w:rPr>
                <w:rFonts w:eastAsia="Calibri"/>
              </w:rPr>
            </w:pPr>
            <w:r w:rsidRPr="006D418D">
              <w:rPr>
                <w:rStyle w:val="01-Bold"/>
                <w:color w:val="FFFFFF" w:themeColor="background1"/>
              </w:rPr>
              <w:t>Other information</w:t>
            </w:r>
          </w:p>
        </w:tc>
        <w:tc>
          <w:tcPr>
            <w:tcW w:w="10487" w:type="dxa"/>
            <w:shd w:val="clear" w:color="auto" w:fill="ABEDFF"/>
          </w:tcPr>
          <w:p w14:paraId="3E59F472" w14:textId="3C987657" w:rsidR="00E9411B" w:rsidRDefault="008D1721" w:rsidP="00E9411B">
            <w:pPr>
              <w:pStyle w:val="22A-Tablebullet1"/>
              <w:tabs>
                <w:tab w:val="left" w:pos="559"/>
              </w:tabs>
              <w:ind w:left="559" w:hanging="446"/>
            </w:pPr>
            <w:r w:rsidRPr="00283F6A">
              <w:t xml:space="preserve">We review and report on other information published with the financial statements, including the management commentary, annual governance statement and the remuneration report.  </w:t>
            </w:r>
            <w:r w:rsidR="00E9411B">
              <w:t xml:space="preserve">We have nothing to report in respect of these statements. </w:t>
            </w:r>
          </w:p>
          <w:p w14:paraId="3E59F473" w14:textId="602FA625" w:rsidR="00891B39" w:rsidRPr="003037E8" w:rsidRDefault="00891B39" w:rsidP="00E9411B">
            <w:pPr>
              <w:pStyle w:val="22A-Tablebullet1"/>
              <w:numPr>
                <w:ilvl w:val="0"/>
                <w:numId w:val="0"/>
              </w:numPr>
              <w:tabs>
                <w:tab w:val="left" w:pos="559"/>
              </w:tabs>
              <w:ind w:left="559"/>
            </w:pPr>
          </w:p>
        </w:tc>
      </w:tr>
    </w:tbl>
    <w:p w14:paraId="3E59F475" w14:textId="77777777" w:rsidR="00891B39" w:rsidRDefault="00891B39" w:rsidP="00891B39">
      <w:pPr>
        <w:rPr>
          <w:bCs/>
          <w:iCs/>
        </w:rPr>
        <w:sectPr w:rsidR="00891B39" w:rsidSect="000A349B">
          <w:endnotePr>
            <w:numFmt w:val="decimal"/>
          </w:endnotePr>
          <w:type w:val="continuous"/>
          <w:pgSz w:w="16838" w:h="11906" w:orient="landscape" w:code="9"/>
          <w:pgMar w:top="1418" w:right="1134" w:bottom="284" w:left="1134" w:header="567" w:footer="454" w:gutter="0"/>
          <w:cols w:space="340"/>
          <w:docGrid w:linePitch="299"/>
        </w:sectPr>
      </w:pPr>
    </w:p>
    <w:p w14:paraId="3E59F476" w14:textId="77777777" w:rsidR="00891B39" w:rsidRDefault="00891B39" w:rsidP="00891B39">
      <w:pPr>
        <w:pStyle w:val="35-Pageend"/>
        <w:rPr>
          <w:rFonts w:eastAsiaTheme="majorEastAsia"/>
          <w:lang w:val="en-US" w:eastAsia="ja-JP"/>
        </w:rPr>
      </w:pPr>
    </w:p>
    <w:p w14:paraId="3E59F477" w14:textId="77777777" w:rsidR="00891B39" w:rsidRPr="003037E8" w:rsidRDefault="00891B39" w:rsidP="003037E8">
      <w:pPr>
        <w:pStyle w:val="35-Pageend"/>
        <w:rPr>
          <w:rFonts w:eastAsiaTheme="majorEastAsia"/>
        </w:rPr>
      </w:pPr>
    </w:p>
    <w:p w14:paraId="3E59F478" w14:textId="77777777" w:rsidR="00891B39" w:rsidRDefault="00891B39" w:rsidP="00891B39">
      <w:pPr>
        <w:pStyle w:val="15-Subhead1"/>
      </w:pPr>
      <w:r>
        <w:t>Submission of financial statements for audit</w:t>
      </w:r>
    </w:p>
    <w:p w14:paraId="3E59F479" w14:textId="77777777" w:rsidR="005D0E5D" w:rsidRDefault="005D0E5D" w:rsidP="000247F2">
      <w:pPr>
        <w:pStyle w:val="10-Bodynumbered"/>
      </w:pPr>
      <w:r w:rsidRPr="00A0640D">
        <w:t xml:space="preserve">The financial statements </w:t>
      </w:r>
      <w:r>
        <w:t>were</w:t>
      </w:r>
      <w:r w:rsidRPr="00A0640D">
        <w:t xml:space="preserve"> prepared in accordance with the</w:t>
      </w:r>
      <w:r>
        <w:t xml:space="preserve"> Local Government (Scotland) 1973 Act and the 2015/16</w:t>
      </w:r>
      <w:r w:rsidRPr="00AA6572">
        <w:t xml:space="preserve"> </w:t>
      </w:r>
      <w:r>
        <w:t xml:space="preserve">Code of Practice on Local Authority Accounting in the United Kingdom (the Code).  </w:t>
      </w:r>
    </w:p>
    <w:p w14:paraId="3E59F47C" w14:textId="12A3B384" w:rsidR="00615D9A" w:rsidRPr="006604E6" w:rsidRDefault="00A0640D" w:rsidP="00913756">
      <w:pPr>
        <w:pStyle w:val="10-Bodynumbered"/>
        <w:spacing w:before="140"/>
      </w:pPr>
      <w:r w:rsidRPr="002D1D99">
        <w:t xml:space="preserve">We received the unaudited financial statements </w:t>
      </w:r>
      <w:r w:rsidR="009C1508" w:rsidRPr="002D1D99">
        <w:t xml:space="preserve">of the </w:t>
      </w:r>
      <w:r w:rsidR="00C93765">
        <w:t xml:space="preserve">IJB </w:t>
      </w:r>
      <w:r w:rsidRPr="002D1D99">
        <w:t>on</w:t>
      </w:r>
      <w:r w:rsidR="00AB36FF" w:rsidRPr="002D1D99">
        <w:t xml:space="preserve"> </w:t>
      </w:r>
      <w:r w:rsidR="002D1D99">
        <w:t>24</w:t>
      </w:r>
      <w:r w:rsidR="00AB36FF" w:rsidRPr="002D1D99">
        <w:t xml:space="preserve"> June 2016.</w:t>
      </w:r>
      <w:r w:rsidRPr="002D1D99">
        <w:t xml:space="preserve"> </w:t>
      </w:r>
      <w:r w:rsidR="00AB36FF" w:rsidRPr="002D1D99">
        <w:t xml:space="preserve">This was </w:t>
      </w:r>
      <w:r w:rsidR="00F631B2">
        <w:t>in accordance with the timetable</w:t>
      </w:r>
      <w:r w:rsidR="002E159E" w:rsidRPr="002D1D99">
        <w:t xml:space="preserve"> set out in our 2015/16 Audit Plan. </w:t>
      </w:r>
    </w:p>
    <w:p w14:paraId="3E59F47D" w14:textId="25D1BCE2" w:rsidR="0045617E" w:rsidRPr="006604E6" w:rsidRDefault="006604E6" w:rsidP="00913756">
      <w:pPr>
        <w:pStyle w:val="10-Bodynumbered"/>
        <w:spacing w:before="140"/>
      </w:pPr>
      <w:r w:rsidRPr="006604E6">
        <w:t>The working papers were of a good standard and finance staff provided good support to the audit team which assisted the delivery of the audit by the deadline.</w:t>
      </w:r>
      <w:r w:rsidR="00615D9A" w:rsidRPr="006604E6">
        <w:t xml:space="preserve"> </w:t>
      </w:r>
    </w:p>
    <w:p w14:paraId="3E59F480" w14:textId="77777777" w:rsidR="00A0640D" w:rsidRPr="00CF5278" w:rsidRDefault="00A0640D" w:rsidP="00913756">
      <w:pPr>
        <w:pStyle w:val="15-Subhead1"/>
        <w:spacing w:before="200"/>
      </w:pPr>
      <w:r w:rsidRPr="00CF5278">
        <w:t>Overview of the scope of the audit of the financial statements</w:t>
      </w:r>
    </w:p>
    <w:p w14:paraId="3E59F481" w14:textId="52C4B868" w:rsidR="003643B3" w:rsidRPr="00E07F4D" w:rsidRDefault="00A0640D" w:rsidP="000247F2">
      <w:pPr>
        <w:pStyle w:val="10-Bodynumbered"/>
      </w:pPr>
      <w:r w:rsidRPr="00E07F4D">
        <w:t xml:space="preserve">Information on the integrity and objectivity of the appointed auditor and audit staff, and the nature and scope of the audit, were outlined </w:t>
      </w:r>
      <w:r w:rsidR="00E07F4D" w:rsidRPr="00885E0B">
        <w:t xml:space="preserve">in our </w:t>
      </w:r>
      <w:r w:rsidR="00E07F4D">
        <w:t xml:space="preserve">2015/16 </w:t>
      </w:r>
      <w:r w:rsidR="00E07F4D" w:rsidRPr="00885E0B">
        <w:t>Annual Audit Plan</w:t>
      </w:r>
      <w:r w:rsidR="00E9411B">
        <w:t xml:space="preserve"> which was presented to the </w:t>
      </w:r>
      <w:r w:rsidR="00A25701">
        <w:t>Finance and Audit Committee</w:t>
      </w:r>
      <w:r w:rsidR="00E07F4D" w:rsidRPr="00885E0B">
        <w:t>.</w:t>
      </w:r>
    </w:p>
    <w:p w14:paraId="3E59F483" w14:textId="2A77ED3A" w:rsidR="00A0640D" w:rsidRPr="00CF5278" w:rsidRDefault="00A0640D">
      <w:pPr>
        <w:pStyle w:val="10-Bodynumbered"/>
      </w:pPr>
      <w:r w:rsidRPr="00E07F4D">
        <w:t>As</w:t>
      </w:r>
      <w:r w:rsidRPr="00CF5278">
        <w:t xml:space="preserve"> part of the requirement to provide full and fair disclosure of matters relating to our independence, we can confirm that we have not undertaken non-audit related services.  The 2015/16 agreed fee for the audit was set out in </w:t>
      </w:r>
      <w:r w:rsidR="005321B9">
        <w:t>our</w:t>
      </w:r>
      <w:r w:rsidRPr="00CF5278">
        <w:t xml:space="preserve"> Annual Audit Plan and as we did not carry out any work additional to our planned audit activity, the fee remains unchanged.</w:t>
      </w:r>
    </w:p>
    <w:p w14:paraId="3E59F485" w14:textId="04465A6A" w:rsidR="00170D61" w:rsidRPr="00A26CE9" w:rsidRDefault="00A0640D" w:rsidP="00913756">
      <w:pPr>
        <w:pStyle w:val="10-Bodynumbered"/>
        <w:spacing w:before="180"/>
      </w:pPr>
      <w:r w:rsidRPr="00CF5278">
        <w:t xml:space="preserve">During the planning phase of our audit we identified a number of </w:t>
      </w:r>
      <w:r w:rsidRPr="00A26CE9">
        <w:t xml:space="preserve">risks and reported these to you in our Annual Audit Plan along with the work we proposed doing in order to obtain appropriate levels of assurance.  </w:t>
      </w:r>
      <w:hyperlink w:anchor="AppI" w:history="1">
        <w:r w:rsidR="009335C1" w:rsidRPr="00913756">
          <w:rPr>
            <w:rStyle w:val="Hyperlink"/>
            <w:color w:val="auto"/>
          </w:rPr>
          <w:t>Appendix I</w:t>
        </w:r>
      </w:hyperlink>
      <w:r w:rsidRPr="00A26CE9">
        <w:t xml:space="preserve"> </w:t>
      </w:r>
      <w:proofErr w:type="gramStart"/>
      <w:r w:rsidRPr="00A26CE9">
        <w:t>sets</w:t>
      </w:r>
      <w:proofErr w:type="gramEnd"/>
      <w:r w:rsidRPr="00A26CE9">
        <w:t xml:space="preserve"> out the significant audit risks identified and how we addressed </w:t>
      </w:r>
      <w:r w:rsidR="00C00886" w:rsidRPr="00A26CE9">
        <w:t>e</w:t>
      </w:r>
      <w:r w:rsidRPr="00A26CE9">
        <w:t>ach risk.</w:t>
      </w:r>
    </w:p>
    <w:p w14:paraId="3E59F486" w14:textId="77777777" w:rsidR="00CF5278" w:rsidRPr="00A26CE9" w:rsidRDefault="00CF5278" w:rsidP="00CF5278">
      <w:pPr>
        <w:pStyle w:val="10-Bodynumbered"/>
      </w:pPr>
      <w:r w:rsidRPr="00A26CE9">
        <w:t>Our audit involved obtaining evidence about the amounts and disclosures in the financial statements sufficient to give reasonable assurance that the financial statements are free from material misstatement, whether caused by fraud or error.</w:t>
      </w:r>
    </w:p>
    <w:p w14:paraId="3E59F487" w14:textId="77777777" w:rsidR="00283F6A" w:rsidRPr="00A25701" w:rsidRDefault="00283F6A" w:rsidP="00A25701">
      <w:pPr>
        <w:pStyle w:val="15-Subhead1"/>
        <w:spacing w:before="200"/>
      </w:pPr>
      <w:r w:rsidRPr="00913756">
        <w:t>Local Authority Accounts (Scotland) Regulations 2014</w:t>
      </w:r>
    </w:p>
    <w:p w14:paraId="3E59F488" w14:textId="5A1F7740" w:rsidR="00283F6A" w:rsidRPr="00A26CE9" w:rsidRDefault="00283F6A" w:rsidP="00913756">
      <w:pPr>
        <w:pStyle w:val="10-Bodynumbered"/>
        <w:spacing w:before="120"/>
      </w:pPr>
      <w:r w:rsidRPr="00913756">
        <w:t xml:space="preserve">These regulations </w:t>
      </w:r>
      <w:r w:rsidR="00AC72B3" w:rsidRPr="00913756">
        <w:t>apply to t</w:t>
      </w:r>
      <w:r w:rsidR="00AC72B3" w:rsidRPr="00A26CE9">
        <w:t>h</w:t>
      </w:r>
      <w:r w:rsidR="00AC72B3" w:rsidRPr="00913756">
        <w:t>e statutory annual accounts. Local Government Fina</w:t>
      </w:r>
      <w:r w:rsidR="00AC72B3" w:rsidRPr="00A26CE9">
        <w:t xml:space="preserve">nce Circular 7/2014 provides guidance on how these regulations should apply. </w:t>
      </w:r>
      <w:r w:rsidR="00DB2BD0" w:rsidRPr="00A26CE9">
        <w:t xml:space="preserve">We noted that </w:t>
      </w:r>
      <w:r w:rsidR="00D51265" w:rsidRPr="00913756">
        <w:t xml:space="preserve">IJB </w:t>
      </w:r>
      <w:r w:rsidR="00DB2BD0" w:rsidRPr="00A26CE9">
        <w:t>complied with the regulations</w:t>
      </w:r>
      <w:r w:rsidR="00C828E0">
        <w:t>.</w:t>
      </w:r>
    </w:p>
    <w:p w14:paraId="3E59F48E" w14:textId="035AE30D" w:rsidR="00891B39" w:rsidRPr="00A25701" w:rsidRDefault="001E05F2" w:rsidP="00A25701">
      <w:pPr>
        <w:pStyle w:val="15-Subhead1"/>
        <w:spacing w:before="200"/>
      </w:pPr>
      <w:r w:rsidRPr="00A25701">
        <w:t>M</w:t>
      </w:r>
      <w:r w:rsidR="00EF3046" w:rsidRPr="00A25701">
        <w:t>at</w:t>
      </w:r>
      <w:r w:rsidR="00891B39" w:rsidRPr="00A25701">
        <w:t>eriality</w:t>
      </w:r>
    </w:p>
    <w:p w14:paraId="3E59F48F" w14:textId="77777777" w:rsidR="00CF5278" w:rsidRPr="00A26CE9" w:rsidRDefault="00CF5278" w:rsidP="00CF5278">
      <w:pPr>
        <w:pStyle w:val="10-Bodynumbered"/>
        <w:spacing w:before="180"/>
      </w:pPr>
      <w:r w:rsidRPr="00A26CE9">
        <w:t xml:space="preserve">Materiality can be defined as the maximum amount by which auditors believe the financial statements could be misstated and still not be expected to affect the decisions of users of financial statements.  A misstatement or omission, which would not normally be regarded as material by amount, may be important for other reasons (for example, an item contrary to law). </w:t>
      </w:r>
    </w:p>
    <w:p w14:paraId="3E59F493" w14:textId="55D480B1" w:rsidR="00CF5278" w:rsidRPr="00A26CE9" w:rsidRDefault="00CF5278" w:rsidP="000247F2">
      <w:pPr>
        <w:pStyle w:val="10-Bodynumbered"/>
      </w:pPr>
      <w:r w:rsidRPr="00A26CE9">
        <w:t xml:space="preserve">We summarised our approach to materiality in our </w:t>
      </w:r>
      <w:r w:rsidR="00170D61" w:rsidRPr="00A26CE9">
        <w:t xml:space="preserve">2015/16 </w:t>
      </w:r>
      <w:r w:rsidRPr="00A26CE9">
        <w:t>Annual Audit Plan.</w:t>
      </w:r>
      <w:r w:rsidR="00C828E0">
        <w:t xml:space="preserve"> We revised our planning materiality for 2015/16 on receipt of the unaudited accounts to </w:t>
      </w:r>
      <w:r w:rsidRPr="00A26CE9">
        <w:t>£</w:t>
      </w:r>
      <w:r w:rsidR="00A26CE9">
        <w:t>540</w:t>
      </w:r>
      <w:r w:rsidRPr="00A26CE9">
        <w:t xml:space="preserve"> (or 1% of gross expenditure</w:t>
      </w:r>
      <w:r w:rsidR="00C828E0">
        <w:t>).</w:t>
      </w:r>
      <w:r w:rsidR="0087218B" w:rsidRPr="00CF5278">
        <w:t xml:space="preserve"> </w:t>
      </w:r>
      <w:r w:rsidRPr="00A26CE9">
        <w:t xml:space="preserve">  </w:t>
      </w:r>
    </w:p>
    <w:p w14:paraId="3E59F494" w14:textId="77777777" w:rsidR="00891B39" w:rsidRDefault="00891B39" w:rsidP="00913756">
      <w:pPr>
        <w:pStyle w:val="15-Subhead1"/>
        <w:spacing w:before="240"/>
      </w:pPr>
      <w:r>
        <w:t>Evaluation of misstatements</w:t>
      </w:r>
    </w:p>
    <w:p w14:paraId="3E59F496" w14:textId="2EB89168" w:rsidR="00330F92" w:rsidRPr="00913756" w:rsidRDefault="00CF5278" w:rsidP="00913756">
      <w:pPr>
        <w:pStyle w:val="10-Bodynumbered"/>
        <w:rPr>
          <w:rStyle w:val="04-Normalcharacter"/>
          <w:color w:val="000000" w:themeColor="text1"/>
        </w:rPr>
      </w:pPr>
      <w:r w:rsidRPr="00FC55BF">
        <w:rPr>
          <w:color w:val="000000" w:themeColor="text1"/>
        </w:rPr>
        <w:t xml:space="preserve">The audit identified some presentational and monetary adjustments which were discussed and agreed with management.  </w:t>
      </w:r>
      <w:r w:rsidR="00465ED0" w:rsidRPr="00396B43">
        <w:rPr>
          <w:rStyle w:val="04-Normalcharacter"/>
        </w:rPr>
        <w:t xml:space="preserve">None of these had an impact on the </w:t>
      </w:r>
      <w:r w:rsidR="006D418D">
        <w:rPr>
          <w:rStyle w:val="04-Normalcharacter"/>
        </w:rPr>
        <w:t>statement of income and expenditure reported</w:t>
      </w:r>
      <w:r w:rsidR="00FC55BF">
        <w:rPr>
          <w:rStyle w:val="04-Normalcharacter"/>
        </w:rPr>
        <w:t xml:space="preserve"> to </w:t>
      </w:r>
      <w:r w:rsidR="00F631B2">
        <w:rPr>
          <w:rStyle w:val="04-Normalcharacter"/>
        </w:rPr>
        <w:t xml:space="preserve">the </w:t>
      </w:r>
      <w:r w:rsidR="005321B9">
        <w:rPr>
          <w:rStyle w:val="04-Normalcharacter"/>
        </w:rPr>
        <w:t xml:space="preserve">Finance and </w:t>
      </w:r>
      <w:r w:rsidR="006D418D" w:rsidRPr="000B1C65">
        <w:rPr>
          <w:rStyle w:val="04-Normalcharacter"/>
        </w:rPr>
        <w:t xml:space="preserve">Audit Committee </w:t>
      </w:r>
      <w:r w:rsidR="00FC55BF" w:rsidRPr="000B1C65">
        <w:rPr>
          <w:rStyle w:val="04-Normalcharacter"/>
        </w:rPr>
        <w:t>o</w:t>
      </w:r>
      <w:r w:rsidR="00465ED0" w:rsidRPr="000B1C65">
        <w:rPr>
          <w:rStyle w:val="04-Normalcharacter"/>
        </w:rPr>
        <w:t xml:space="preserve">n </w:t>
      </w:r>
      <w:r w:rsidR="00330F92" w:rsidRPr="00913756">
        <w:rPr>
          <w:rStyle w:val="04-Normalcharacter"/>
        </w:rPr>
        <w:t>24 June</w:t>
      </w:r>
      <w:r w:rsidR="00FC55BF" w:rsidRPr="000B1C65">
        <w:rPr>
          <w:rStyle w:val="04-Normalcharacter"/>
        </w:rPr>
        <w:t xml:space="preserve"> 2016</w:t>
      </w:r>
      <w:r w:rsidR="00FC55BF">
        <w:rPr>
          <w:rStyle w:val="04-Normalcharacter"/>
        </w:rPr>
        <w:t xml:space="preserve"> </w:t>
      </w:r>
      <w:r w:rsidR="00465ED0" w:rsidRPr="00396B43">
        <w:rPr>
          <w:rStyle w:val="04-Normalcharacter"/>
        </w:rPr>
        <w:t>when the unaudited accounts were presented</w:t>
      </w:r>
      <w:r w:rsidR="00FC55BF">
        <w:rPr>
          <w:rStyle w:val="04-Normalcharacter"/>
        </w:rPr>
        <w:t xml:space="preserve"> for consideration.</w:t>
      </w:r>
    </w:p>
    <w:p w14:paraId="3E59F498" w14:textId="462BB00C" w:rsidR="00CF5278" w:rsidRPr="00FC55BF" w:rsidRDefault="00CF5278" w:rsidP="00913756">
      <w:pPr>
        <w:pStyle w:val="10-Bodynumbered"/>
        <w:numPr>
          <w:ilvl w:val="0"/>
          <w:numId w:val="0"/>
        </w:numPr>
        <w:ind w:left="596"/>
        <w:rPr>
          <w:b/>
        </w:rPr>
      </w:pPr>
    </w:p>
    <w:p w14:paraId="3E59F499" w14:textId="77777777" w:rsidR="00891B39" w:rsidRDefault="00891B39" w:rsidP="00913756">
      <w:pPr>
        <w:pStyle w:val="15-Subhead1"/>
        <w:spacing w:before="240" w:after="100"/>
      </w:pPr>
      <w:r w:rsidRPr="00171425">
        <w:t>Significant findings from the audit</w:t>
      </w:r>
    </w:p>
    <w:p w14:paraId="3E59F49A" w14:textId="62B25DEF" w:rsidR="00E07F4D" w:rsidRDefault="00CF5278" w:rsidP="00913756">
      <w:pPr>
        <w:pStyle w:val="10-Bodynumbered"/>
      </w:pPr>
      <w:r w:rsidRPr="00E07F4D">
        <w:t>International</w:t>
      </w:r>
      <w:r w:rsidRPr="00CF5278">
        <w:t xml:space="preserve"> Standard on Auditing 260 requires us to communicate</w:t>
      </w:r>
      <w:r w:rsidR="00E07F4D">
        <w:t xml:space="preserve"> to you significant findings from the audit. </w:t>
      </w:r>
      <w:r w:rsidR="00464101">
        <w:t>I</w:t>
      </w:r>
      <w:r w:rsidR="00E07F4D" w:rsidRPr="00CF5278">
        <w:t>n our view</w:t>
      </w:r>
      <w:r w:rsidR="002D3876">
        <w:t xml:space="preserve"> there are</w:t>
      </w:r>
      <w:r w:rsidR="00E07F4D" w:rsidRPr="00CF5278">
        <w:t xml:space="preserve"> </w:t>
      </w:r>
      <w:r w:rsidR="00464101">
        <w:t xml:space="preserve">no </w:t>
      </w:r>
      <w:r w:rsidR="002D3876">
        <w:t xml:space="preserve">significant findings to be </w:t>
      </w:r>
      <w:r w:rsidR="00E07F4D" w:rsidRPr="00CF5278">
        <w:t>communicated to those charged with governance in accordance with ISA 260.</w:t>
      </w:r>
    </w:p>
    <w:p w14:paraId="3E59F49B" w14:textId="77777777" w:rsidR="002D3876" w:rsidRPr="00CF5278" w:rsidRDefault="002D3876" w:rsidP="00913756">
      <w:pPr>
        <w:pStyle w:val="10-Bodynumbered"/>
        <w:numPr>
          <w:ilvl w:val="0"/>
          <w:numId w:val="0"/>
        </w:numPr>
      </w:pPr>
    </w:p>
    <w:p w14:paraId="3E59F49C" w14:textId="77777777" w:rsidR="00E07F4D" w:rsidRDefault="00E07F4D" w:rsidP="00913756">
      <w:pPr>
        <w:pStyle w:val="10-Bodynumbered"/>
        <w:numPr>
          <w:ilvl w:val="0"/>
          <w:numId w:val="0"/>
        </w:numPr>
        <w:spacing w:before="180"/>
        <w:ind w:left="142"/>
      </w:pPr>
    </w:p>
    <w:p w14:paraId="3E59F49D" w14:textId="48A3C5D0" w:rsidR="001E05F2" w:rsidRDefault="001E05F2" w:rsidP="00913756">
      <w:pPr>
        <w:pStyle w:val="10-Bodynumbered"/>
        <w:numPr>
          <w:ilvl w:val="0"/>
          <w:numId w:val="0"/>
        </w:numPr>
        <w:spacing w:before="180"/>
        <w:ind w:left="142"/>
      </w:pPr>
    </w:p>
    <w:p w14:paraId="3E59F49E" w14:textId="6E7743BE" w:rsidR="001E05F2" w:rsidRDefault="001E05F2" w:rsidP="00913756">
      <w:pPr>
        <w:pStyle w:val="10-Bodynumbered"/>
        <w:numPr>
          <w:ilvl w:val="0"/>
          <w:numId w:val="0"/>
        </w:numPr>
        <w:spacing w:before="0" w:line="280" w:lineRule="atLeast"/>
      </w:pPr>
    </w:p>
    <w:p w14:paraId="3E59F4A8" w14:textId="77777777" w:rsidR="00891B39" w:rsidRPr="008F05D3" w:rsidRDefault="00891B39" w:rsidP="00913756">
      <w:pPr>
        <w:pStyle w:val="10-Bodynumbered"/>
        <w:numPr>
          <w:ilvl w:val="0"/>
          <w:numId w:val="0"/>
        </w:numPr>
        <w:spacing w:before="0" w:line="160" w:lineRule="atLeast"/>
        <w:sectPr w:rsidR="00891B39" w:rsidRPr="008F05D3" w:rsidSect="000976AE">
          <w:endnotePr>
            <w:numFmt w:val="decimal"/>
          </w:endnotePr>
          <w:type w:val="continuous"/>
          <w:pgSz w:w="16838" w:h="11906" w:orient="landscape" w:code="9"/>
          <w:pgMar w:top="1418" w:right="1134" w:bottom="284" w:left="1134" w:header="567" w:footer="454" w:gutter="0"/>
          <w:cols w:num="2" w:space="340"/>
          <w:docGrid w:linePitch="299"/>
        </w:sectPr>
      </w:pPr>
    </w:p>
    <w:p w14:paraId="3E59F4B8" w14:textId="77777777" w:rsidR="00F404DD" w:rsidRPr="00F404DD" w:rsidRDefault="00F404DD" w:rsidP="00913756">
      <w:pPr>
        <w:pStyle w:val="10-Bodynumbered"/>
        <w:numPr>
          <w:ilvl w:val="0"/>
          <w:numId w:val="0"/>
        </w:numPr>
        <w:spacing w:after="160"/>
        <w:ind w:left="454"/>
        <w:sectPr w:rsidR="00F404DD" w:rsidRPr="00F404DD" w:rsidSect="001776A5">
          <w:endnotePr>
            <w:numFmt w:val="decimal"/>
          </w:endnotePr>
          <w:type w:val="continuous"/>
          <w:pgSz w:w="16838" w:h="11906" w:orient="landscape" w:code="9"/>
          <w:pgMar w:top="1418" w:right="1134" w:bottom="284" w:left="1134" w:header="567" w:footer="454" w:gutter="0"/>
          <w:cols w:space="340"/>
          <w:docGrid w:linePitch="299"/>
        </w:sectPr>
      </w:pPr>
    </w:p>
    <w:p w14:paraId="3E59F4BA" w14:textId="77777777" w:rsidR="00D405A7" w:rsidRDefault="00D405A7" w:rsidP="00D405A7">
      <w:pPr>
        <w:pStyle w:val="35-Pageend"/>
      </w:pPr>
    </w:p>
    <w:p w14:paraId="3E59F4BB" w14:textId="77777777" w:rsidR="00311BC1" w:rsidRDefault="00311BC1" w:rsidP="00D405A7">
      <w:pPr>
        <w:pStyle w:val="15-Subhead1"/>
        <w:sectPr w:rsidR="00311BC1" w:rsidSect="000A349B">
          <w:endnotePr>
            <w:numFmt w:val="decimal"/>
          </w:endnotePr>
          <w:type w:val="continuous"/>
          <w:pgSz w:w="16838" w:h="11906" w:orient="landscape" w:code="9"/>
          <w:pgMar w:top="1418" w:right="1134" w:bottom="284" w:left="1134" w:header="567" w:footer="454" w:gutter="0"/>
          <w:cols w:space="340"/>
          <w:docGrid w:linePitch="299"/>
        </w:sectPr>
      </w:pPr>
    </w:p>
    <w:p w14:paraId="3E59F4BC" w14:textId="77777777" w:rsidR="00891B39" w:rsidRDefault="00891B39" w:rsidP="00D405A7">
      <w:pPr>
        <w:pStyle w:val="15-Subhead1"/>
      </w:pPr>
      <w:r>
        <w:t>Future accounting and auditing developments</w:t>
      </w:r>
    </w:p>
    <w:p w14:paraId="3E59F4BD" w14:textId="77777777" w:rsidR="00D405A7" w:rsidRPr="00D405A7" w:rsidRDefault="00D405A7" w:rsidP="00D405A7">
      <w:pPr>
        <w:pStyle w:val="16-Subhead2"/>
      </w:pPr>
      <w:r w:rsidRPr="000B1C65">
        <w:t>Audit appointment from 2016/17</w:t>
      </w:r>
    </w:p>
    <w:p w14:paraId="3E59F4BE" w14:textId="1F6279A4" w:rsidR="00D405A7" w:rsidRPr="000360A1" w:rsidRDefault="00D405A7" w:rsidP="000247F2">
      <w:pPr>
        <w:pStyle w:val="10-Bodynumbered"/>
      </w:pPr>
      <w:r>
        <w:t>External auditors are appointed for a five year term either from Audit Scotland</w:t>
      </w:r>
      <w:r w:rsidR="002D3876">
        <w:t xml:space="preserve"> </w:t>
      </w:r>
      <w:r>
        <w:t>or</w:t>
      </w:r>
      <w:r w:rsidR="00E07F4D">
        <w:t xml:space="preserve"> a </w:t>
      </w:r>
      <w:r>
        <w:t xml:space="preserve">private firm of accountants. </w:t>
      </w:r>
      <w:r w:rsidR="00E07F4D">
        <w:t xml:space="preserve">The procurement process for the new round of audit appointments </w:t>
      </w:r>
      <w:r w:rsidR="00E07F4D" w:rsidRPr="00C01BB1">
        <w:t xml:space="preserve">was completed in March 2016. As a result of this process, </w:t>
      </w:r>
      <w:r w:rsidR="000B1C65" w:rsidRPr="00913756">
        <w:t>Audit Scotland</w:t>
      </w:r>
      <w:r w:rsidR="00E07F4D" w:rsidRPr="00C01BB1">
        <w:t xml:space="preserve"> will be </w:t>
      </w:r>
      <w:r w:rsidR="005321B9">
        <w:t xml:space="preserve">continuing as </w:t>
      </w:r>
      <w:r w:rsidR="00E07F4D" w:rsidRPr="00C01BB1">
        <w:t xml:space="preserve">the appointed auditor for the </w:t>
      </w:r>
      <w:r w:rsidR="005321B9">
        <w:t xml:space="preserve">Board </w:t>
      </w:r>
      <w:r w:rsidR="00E07F4D" w:rsidRPr="00C01BB1">
        <w:t>for a five year period commencing in 2016/17.</w:t>
      </w:r>
      <w:r>
        <w:t xml:space="preserve"> </w:t>
      </w:r>
      <w:r w:rsidR="003C0BFB">
        <w:t xml:space="preserve"> </w:t>
      </w:r>
    </w:p>
    <w:p w14:paraId="3E59F4C0" w14:textId="77777777" w:rsidR="008D1967" w:rsidRPr="00D405A7" w:rsidRDefault="008D1967" w:rsidP="008D1967">
      <w:pPr>
        <w:pStyle w:val="16-Subhead2"/>
        <w:spacing w:before="200" w:after="120"/>
      </w:pPr>
      <w:r>
        <w:t>Code of Audit Practice</w:t>
      </w:r>
    </w:p>
    <w:p w14:paraId="3E59F4C1" w14:textId="73B5A1BF" w:rsidR="00E07F4D" w:rsidRDefault="008D1967" w:rsidP="00913756">
      <w:pPr>
        <w:pStyle w:val="10-Bodynumbered"/>
      </w:pPr>
      <w:r w:rsidRPr="00E07F4D">
        <w:t>A new Code of Audit Practice applies to public sector audits for financial years starting on or after 1 April 2016. It outlines the objectives and principles to be followed by auditors.</w:t>
      </w:r>
      <w:r w:rsidR="00E07F4D" w:rsidRPr="00E07F4D">
        <w:t xml:space="preserve"> </w:t>
      </w:r>
    </w:p>
    <w:p w14:paraId="3E59F4C2" w14:textId="7B4F1F7D" w:rsidR="008D1967" w:rsidRDefault="00E07F4D">
      <w:pPr>
        <w:pStyle w:val="10-Bodynumbered"/>
      </w:pPr>
      <w:r w:rsidRPr="00E07F4D">
        <w:t xml:space="preserve">The new Code increases the transparency of our work by making more audit outputs available on Audit Scotland’s website.  In addition to publishing all annual audit reports, annual audit plans and other significant audit outputs will be put on the website for all audited bodies.  </w:t>
      </w:r>
    </w:p>
    <w:p w14:paraId="3E59F4C5" w14:textId="77777777" w:rsidR="002C385F" w:rsidRDefault="002C385F" w:rsidP="00913756">
      <w:pPr>
        <w:pStyle w:val="16-Subhead2"/>
      </w:pPr>
      <w:r>
        <w:t>Health and Social Care Integration</w:t>
      </w:r>
    </w:p>
    <w:p w14:paraId="3E59F4C6" w14:textId="0F59CF57" w:rsidR="002C385F" w:rsidRDefault="00FB5691" w:rsidP="002C385F">
      <w:pPr>
        <w:pStyle w:val="10-Bodynumbered"/>
        <w:spacing w:before="180"/>
      </w:pPr>
      <w:r>
        <w:t xml:space="preserve">The </w:t>
      </w:r>
      <w:r w:rsidR="00904428">
        <w:t>IJB</w:t>
      </w:r>
      <w:r w:rsidR="002C385F">
        <w:t xml:space="preserve"> became operational on 1 April 2016 when delegated services transferred </w:t>
      </w:r>
      <w:r w:rsidR="00DB2BD0">
        <w:t xml:space="preserve">from </w:t>
      </w:r>
      <w:r w:rsidR="00DB2BD0" w:rsidRPr="008F6391">
        <w:t>NHS</w:t>
      </w:r>
      <w:r w:rsidR="002C385F" w:rsidRPr="008F6391">
        <w:t xml:space="preserve"> </w:t>
      </w:r>
      <w:r w:rsidR="008F6391" w:rsidRPr="00913756">
        <w:t>Greater Glasgow and Clyde</w:t>
      </w:r>
      <w:r w:rsidR="00E96DFF" w:rsidRPr="008F6391">
        <w:t xml:space="preserve"> and </w:t>
      </w:r>
      <w:r w:rsidR="008F6391" w:rsidRPr="00913756">
        <w:t>Glasgow City Council</w:t>
      </w:r>
      <w:r w:rsidR="00E96DFF" w:rsidRPr="008F6391">
        <w:t>.</w:t>
      </w:r>
      <w:r>
        <w:t xml:space="preserve"> T</w:t>
      </w:r>
      <w:r w:rsidR="002C385F">
        <w:t xml:space="preserve">he financial results of </w:t>
      </w:r>
      <w:r>
        <w:t>the IJB</w:t>
      </w:r>
      <w:r w:rsidR="002C385F">
        <w:t xml:space="preserve"> will require to be consolidated into </w:t>
      </w:r>
      <w:r w:rsidR="008F6391">
        <w:t xml:space="preserve">NHS Greater Glasgow and Clyde and Glasgow City Council’s </w:t>
      </w:r>
      <w:r w:rsidR="005321B9">
        <w:t xml:space="preserve">financial statements </w:t>
      </w:r>
      <w:r w:rsidR="002C385F">
        <w:t>in 2016/17.</w:t>
      </w:r>
    </w:p>
    <w:p w14:paraId="3E59F4C7" w14:textId="77777777" w:rsidR="00311BC1" w:rsidRDefault="0078561B" w:rsidP="000247F2">
      <w:pPr>
        <w:pStyle w:val="10-Bodynumbered"/>
      </w:pPr>
      <w:r>
        <w:t xml:space="preserve">The </w:t>
      </w:r>
      <w:r w:rsidR="00FB5691">
        <w:t>IJB</w:t>
      </w:r>
      <w:r w:rsidR="002C385F">
        <w:t xml:space="preserve"> will have to ensure that procedures are in place for it to provide financial and non-financial information by a mutually agreed date to allow the council and </w:t>
      </w:r>
      <w:r w:rsidR="00DB2BD0">
        <w:t>health</w:t>
      </w:r>
      <w:r w:rsidR="002C385F">
        <w:t xml:space="preserve"> board to meet their statutory reporting obligations. In addition, the </w:t>
      </w:r>
      <w:r w:rsidR="00FB5691">
        <w:t>IJB</w:t>
      </w:r>
      <w:r w:rsidR="002C385F">
        <w:t xml:space="preserve"> will need to consider what assurances </w:t>
      </w:r>
      <w:r w:rsidR="009A618D">
        <w:t xml:space="preserve">they are required to provide to the council and health board </w:t>
      </w:r>
      <w:r w:rsidR="00FB5691">
        <w:t>to</w:t>
      </w:r>
      <w:r w:rsidR="00DB2BD0">
        <w:t xml:space="preserve"> support</w:t>
      </w:r>
      <w:r w:rsidR="009A618D">
        <w:t xml:space="preserve"> disclosures in their</w:t>
      </w:r>
      <w:r w:rsidR="002C385F">
        <w:t xml:space="preserve"> annual governance statement</w:t>
      </w:r>
      <w:r w:rsidR="009A618D">
        <w:t>s</w:t>
      </w:r>
      <w:r w:rsidR="002C385F">
        <w:t>.</w:t>
      </w:r>
    </w:p>
    <w:p w14:paraId="3E59F4C8" w14:textId="77777777" w:rsidR="00311BC1" w:rsidRDefault="00311BC1" w:rsidP="00913756">
      <w:pPr>
        <w:pStyle w:val="10-Bodynumbered"/>
        <w:numPr>
          <w:ilvl w:val="0"/>
          <w:numId w:val="0"/>
        </w:numPr>
        <w:spacing w:before="180"/>
        <w:ind w:left="454" w:hanging="454"/>
      </w:pPr>
    </w:p>
    <w:p w14:paraId="3E59F4C9" w14:textId="77777777" w:rsidR="00311BC1" w:rsidRDefault="00311BC1" w:rsidP="00913756">
      <w:pPr>
        <w:pStyle w:val="10-Bodynumbered"/>
        <w:numPr>
          <w:ilvl w:val="0"/>
          <w:numId w:val="0"/>
        </w:numPr>
        <w:spacing w:before="180"/>
        <w:ind w:left="454" w:hanging="454"/>
      </w:pPr>
    </w:p>
    <w:p w14:paraId="3E59F4CA" w14:textId="77777777" w:rsidR="00311BC1" w:rsidRDefault="00311BC1" w:rsidP="00913756">
      <w:pPr>
        <w:pStyle w:val="10-Bodynumbered"/>
        <w:numPr>
          <w:ilvl w:val="0"/>
          <w:numId w:val="0"/>
        </w:numPr>
        <w:spacing w:before="180"/>
        <w:ind w:left="454" w:hanging="454"/>
      </w:pPr>
    </w:p>
    <w:p w14:paraId="3E59F4CB" w14:textId="77777777" w:rsidR="00311BC1" w:rsidRDefault="00311BC1" w:rsidP="00913756">
      <w:pPr>
        <w:pStyle w:val="10-Bodynumbered"/>
        <w:numPr>
          <w:ilvl w:val="0"/>
          <w:numId w:val="0"/>
        </w:numPr>
        <w:spacing w:before="180"/>
        <w:ind w:left="454" w:hanging="454"/>
      </w:pPr>
    </w:p>
    <w:p w14:paraId="3E59F4CC" w14:textId="77777777" w:rsidR="00FB5691" w:rsidRDefault="00FB5691">
      <w:pPr>
        <w:spacing w:before="0" w:line="240" w:lineRule="auto"/>
        <w:ind w:left="0"/>
        <w:rPr>
          <w:rFonts w:eastAsiaTheme="majorEastAsia" w:cs="Arial"/>
          <w:b/>
          <w:bCs/>
          <w:color w:val="00607A"/>
          <w:sz w:val="52"/>
          <w:szCs w:val="52"/>
          <w:lang w:val="en-US" w:eastAsia="ja-JP"/>
        </w:rPr>
      </w:pPr>
      <w:r>
        <w:br w:type="page"/>
      </w:r>
    </w:p>
    <w:p w14:paraId="3E59F4D9" w14:textId="6B37E38A" w:rsidR="000976AE" w:rsidRDefault="00891B39" w:rsidP="00913756">
      <w:pPr>
        <w:pStyle w:val="ChapterHead1"/>
        <w:spacing w:before="360" w:after="200" w:line="240" w:lineRule="auto"/>
      </w:pPr>
      <w:bookmarkStart w:id="9" w:name="_Toc329956578"/>
      <w:bookmarkStart w:id="10" w:name="_Toc362853589"/>
      <w:bookmarkStart w:id="11" w:name="_Toc395260658"/>
      <w:bookmarkStart w:id="12" w:name="_Toc418179420"/>
      <w:bookmarkStart w:id="13" w:name="_Toc421541750"/>
      <w:r w:rsidRPr="002961CD">
        <w:t xml:space="preserve">Financial </w:t>
      </w:r>
      <w:bookmarkEnd w:id="9"/>
      <w:bookmarkEnd w:id="10"/>
      <w:bookmarkEnd w:id="11"/>
      <w:r w:rsidRPr="002961CD">
        <w:t>management and sustainability</w:t>
      </w:r>
      <w:bookmarkEnd w:id="12"/>
      <w:bookmarkEnd w:id="13"/>
    </w:p>
    <w:p w14:paraId="3E59F4DA" w14:textId="77777777" w:rsidR="00891B39" w:rsidRPr="000B1C65" w:rsidRDefault="00891B39" w:rsidP="00913756">
      <w:pPr>
        <w:pStyle w:val="15-Subhead1"/>
        <w:spacing w:before="0" w:after="100"/>
      </w:pPr>
      <w:r w:rsidRPr="000B1C65">
        <w:t>Financial management</w:t>
      </w:r>
    </w:p>
    <w:p w14:paraId="3E59F4DD" w14:textId="477AEBE3" w:rsidR="00EE50BE" w:rsidRDefault="00DB2BD0">
      <w:pPr>
        <w:pStyle w:val="10-Bodynumbered"/>
      </w:pPr>
      <w:r w:rsidRPr="008069E6">
        <w:t xml:space="preserve">The </w:t>
      </w:r>
      <w:r w:rsidR="005321B9">
        <w:t xml:space="preserve">Board </w:t>
      </w:r>
      <w:r w:rsidRPr="008069E6">
        <w:t xml:space="preserve">does not have any </w:t>
      </w:r>
      <w:r w:rsidR="005321B9">
        <w:t xml:space="preserve">non current </w:t>
      </w:r>
      <w:r w:rsidRPr="008069E6">
        <w:t>assets</w:t>
      </w:r>
      <w:r w:rsidR="005321B9">
        <w:t xml:space="preserve"> and does not directly </w:t>
      </w:r>
      <w:r w:rsidRPr="008069E6">
        <w:t xml:space="preserve">employ staff, other than the Chief Officer.  </w:t>
      </w:r>
      <w:r w:rsidR="004269DA" w:rsidRPr="008069E6">
        <w:t xml:space="preserve">All funding and expenditure relating </w:t>
      </w:r>
      <w:r w:rsidR="001E0C99" w:rsidRPr="008069E6">
        <w:t xml:space="preserve">to </w:t>
      </w:r>
      <w:r w:rsidR="004269DA" w:rsidRPr="008069E6">
        <w:t xml:space="preserve">services managed by the Board </w:t>
      </w:r>
      <w:r w:rsidR="008070F8">
        <w:t>is</w:t>
      </w:r>
      <w:r w:rsidR="004269DA" w:rsidRPr="008069E6">
        <w:t xml:space="preserve"> incurred by </w:t>
      </w:r>
      <w:r w:rsidR="001B2CB2" w:rsidRPr="008069E6">
        <w:t xml:space="preserve">partner bodies </w:t>
      </w:r>
      <w:r w:rsidR="004269DA" w:rsidRPr="008069E6">
        <w:t xml:space="preserve">and processed in their </w:t>
      </w:r>
      <w:r w:rsidR="001E0C99" w:rsidRPr="008069E6">
        <w:t xml:space="preserve">accounting records.  </w:t>
      </w:r>
    </w:p>
    <w:p w14:paraId="02454950" w14:textId="7FF6F6F0" w:rsidR="00676D94" w:rsidRDefault="000C5D4D">
      <w:pPr>
        <w:pStyle w:val="10-Bodynumbered"/>
      </w:pPr>
      <w:r>
        <w:t>The Board is empowered to hold reserves.  The reserves policy for the integration joint board set out the arrangements between the partners for addressing and financing any overspends or underspends.</w:t>
      </w:r>
    </w:p>
    <w:p w14:paraId="10C21046" w14:textId="1F8EC798" w:rsidR="000C5D4D" w:rsidRDefault="000C5D4D">
      <w:pPr>
        <w:pStyle w:val="10-Bodynumbered"/>
      </w:pPr>
      <w:r>
        <w:t xml:space="preserve">The reserves policy will allocate resources it receives from Glasgow City Council and NHS Greater Glasgow and Clyde in line with its strategic plan. The IJB may also build up reserves year on year as a result of unanticipated underspends. </w:t>
      </w:r>
    </w:p>
    <w:p w14:paraId="2CC2B637" w14:textId="5F885885" w:rsidR="00C73A12" w:rsidRPr="00520F37" w:rsidRDefault="000C5D4D" w:rsidP="00520F37">
      <w:pPr>
        <w:pStyle w:val="10-Bodynumbered"/>
      </w:pPr>
      <w:r>
        <w:t xml:space="preserve">In the event of a forecast </w:t>
      </w:r>
      <w:proofErr w:type="gramStart"/>
      <w:r>
        <w:t>overspend,</w:t>
      </w:r>
      <w:proofErr w:type="gramEnd"/>
      <w:r>
        <w:t xml:space="preserve"> the IJB may increase the payment to the overspending partner </w:t>
      </w:r>
      <w:r w:rsidR="00520F37">
        <w:t xml:space="preserve">by utilising the balance on the general fund, if available. </w:t>
      </w:r>
    </w:p>
    <w:p w14:paraId="1C0E1313" w14:textId="77777777" w:rsidR="00C73A12" w:rsidRDefault="00107C38" w:rsidP="00C73A12">
      <w:pPr>
        <w:pStyle w:val="10-Bodynumbered"/>
        <w:numPr>
          <w:ilvl w:val="0"/>
          <w:numId w:val="0"/>
        </w:numPr>
        <w:rPr>
          <w:ins w:id="14" w:author="Administrator" w:date="2016-08-26T10:59:00Z"/>
          <w:b/>
          <w:color w:val="7F7F7F" w:themeColor="text1" w:themeTint="80"/>
          <w:sz w:val="26"/>
          <w:szCs w:val="26"/>
        </w:rPr>
      </w:pPr>
      <w:r w:rsidRPr="00913756">
        <w:rPr>
          <w:b/>
          <w:color w:val="7F7F7F" w:themeColor="text1" w:themeTint="80"/>
          <w:sz w:val="26"/>
          <w:szCs w:val="26"/>
        </w:rPr>
        <w:t>Fin</w:t>
      </w:r>
      <w:r w:rsidR="00904428">
        <w:rPr>
          <w:b/>
          <w:color w:val="7F7F7F" w:themeColor="text1" w:themeTint="80"/>
          <w:sz w:val="26"/>
          <w:szCs w:val="26"/>
        </w:rPr>
        <w:t>a</w:t>
      </w:r>
      <w:r w:rsidRPr="00913756">
        <w:rPr>
          <w:b/>
          <w:color w:val="7F7F7F" w:themeColor="text1" w:themeTint="80"/>
          <w:sz w:val="26"/>
          <w:szCs w:val="26"/>
        </w:rPr>
        <w:t>nci</w:t>
      </w:r>
      <w:r w:rsidR="00904428">
        <w:rPr>
          <w:b/>
          <w:color w:val="7F7F7F" w:themeColor="text1" w:themeTint="80"/>
          <w:sz w:val="26"/>
          <w:szCs w:val="26"/>
        </w:rPr>
        <w:t>a</w:t>
      </w:r>
      <w:r w:rsidRPr="00913756">
        <w:rPr>
          <w:b/>
          <w:color w:val="7F7F7F" w:themeColor="text1" w:themeTint="80"/>
          <w:sz w:val="26"/>
          <w:szCs w:val="26"/>
        </w:rPr>
        <w:t>l performance 2015/16</w:t>
      </w:r>
    </w:p>
    <w:p w14:paraId="3E59F4E6" w14:textId="62FE7DA4" w:rsidR="00476EA1" w:rsidRDefault="008070F8" w:rsidP="00C73A12">
      <w:pPr>
        <w:pStyle w:val="10-Bodynumbered"/>
      </w:pPr>
      <w:r>
        <w:t>The Board incurred total running costs of £53,000 in the period from its establishment on 6 February 2016 to 31 March 2016.</w:t>
      </w:r>
      <w:r w:rsidR="00476EA1">
        <w:t xml:space="preserve"> This expenditure was fully </w:t>
      </w:r>
      <w:r w:rsidR="00476EA1" w:rsidRPr="008033C7">
        <w:t xml:space="preserve">funded by payments from </w:t>
      </w:r>
      <w:r w:rsidR="005E02A0">
        <w:t>Glasgow City Council and NHS Greater Glasgow and Clyde</w:t>
      </w:r>
      <w:r w:rsidR="00476EA1" w:rsidRPr="008033C7">
        <w:t>.</w:t>
      </w:r>
    </w:p>
    <w:p w14:paraId="3E59F4E7" w14:textId="2FD1AFF5" w:rsidR="00476EA1" w:rsidRPr="00913756" w:rsidRDefault="00476EA1" w:rsidP="00C73A12">
      <w:pPr>
        <w:pStyle w:val="10-Bodynumbered"/>
      </w:pPr>
      <w:r>
        <w:t>The</w:t>
      </w:r>
      <w:r w:rsidR="00055157">
        <w:t xml:space="preserve"> IJB </w:t>
      </w:r>
      <w:r w:rsidR="009268AC">
        <w:t xml:space="preserve">also </w:t>
      </w:r>
      <w:r w:rsidR="00055157">
        <w:t xml:space="preserve">incurred costs relating to </w:t>
      </w:r>
      <w:r w:rsidR="009268AC">
        <w:t>its</w:t>
      </w:r>
      <w:r w:rsidR="00055157">
        <w:t xml:space="preserve"> </w:t>
      </w:r>
      <w:r w:rsidR="009268AC">
        <w:t>s</w:t>
      </w:r>
      <w:r>
        <w:t xml:space="preserve">trategic </w:t>
      </w:r>
      <w:r w:rsidR="009268AC">
        <w:t>p</w:t>
      </w:r>
      <w:r>
        <w:t xml:space="preserve">lan </w:t>
      </w:r>
      <w:r w:rsidR="00AA67B5">
        <w:t xml:space="preserve">and other running costs </w:t>
      </w:r>
      <w:r w:rsidR="009268AC">
        <w:t>totalling</w:t>
      </w:r>
      <w:r w:rsidR="005C7B40">
        <w:t xml:space="preserve"> £</w:t>
      </w:r>
      <w:r w:rsidR="002D3876">
        <w:t xml:space="preserve">16,347. These were provided by the </w:t>
      </w:r>
      <w:r w:rsidR="006D296C">
        <w:t xml:space="preserve">council and health board </w:t>
      </w:r>
      <w:r w:rsidR="002D3876">
        <w:t xml:space="preserve">for no consideration. </w:t>
      </w:r>
    </w:p>
    <w:p w14:paraId="3E59F4EA" w14:textId="624C2C87" w:rsidR="00476EA1" w:rsidRDefault="00476EA1" w:rsidP="00913756">
      <w:pPr>
        <w:pStyle w:val="10-Bodynumbered"/>
        <w:numPr>
          <w:ilvl w:val="0"/>
          <w:numId w:val="0"/>
        </w:numPr>
        <w:spacing w:before="0"/>
        <w:ind w:left="142"/>
      </w:pPr>
    </w:p>
    <w:p w14:paraId="3E59F52C" w14:textId="77777777" w:rsidR="00B46811" w:rsidRPr="009F76A0" w:rsidRDefault="00B46811" w:rsidP="00913756">
      <w:pPr>
        <w:pStyle w:val="16-Subhead2"/>
        <w:spacing w:before="240"/>
      </w:pPr>
      <w:r w:rsidRPr="009F76A0">
        <w:t>Financial management arrangements</w:t>
      </w:r>
    </w:p>
    <w:p w14:paraId="7520F6C3" w14:textId="61266FF2" w:rsidR="00AE62E8" w:rsidRDefault="00AE62E8" w:rsidP="00B31D06">
      <w:pPr>
        <w:pStyle w:val="10-Bodynumbered"/>
      </w:pPr>
      <w:r w:rsidRPr="00376C9C">
        <w:t xml:space="preserve">As </w:t>
      </w:r>
      <w:r w:rsidRPr="004316D2">
        <w:t>auditors</w:t>
      </w:r>
      <w:r>
        <w:t>,</w:t>
      </w:r>
      <w:r w:rsidRPr="004316D2">
        <w:t xml:space="preserve"> we need to consider whether </w:t>
      </w:r>
      <w:r>
        <w:t>audited bodies</w:t>
      </w:r>
      <w:r w:rsidRPr="004316D2">
        <w:t xml:space="preserve"> have established adequate financial management arrangements. </w:t>
      </w:r>
      <w:r>
        <w:t xml:space="preserve"> </w:t>
      </w:r>
      <w:r w:rsidRPr="004316D2">
        <w:t>We do this by considering a number of factors, including whether:</w:t>
      </w:r>
    </w:p>
    <w:p w14:paraId="7D094A4D" w14:textId="77777777" w:rsidR="00AE62E8" w:rsidRPr="009F76A0" w:rsidRDefault="00AE62E8" w:rsidP="00AE62E8">
      <w:pPr>
        <w:pStyle w:val="11-Bullet1"/>
        <w:ind w:left="908" w:hanging="454"/>
      </w:pPr>
      <w:r>
        <w:t>the Chief Financial Officer</w:t>
      </w:r>
      <w:r w:rsidRPr="009F76A0">
        <w:t xml:space="preserve"> has sufficient status to be able to deliver good financial management</w:t>
      </w:r>
    </w:p>
    <w:p w14:paraId="68746042" w14:textId="77777777" w:rsidR="00AE62E8" w:rsidRPr="009F76A0" w:rsidRDefault="00AE62E8" w:rsidP="00AE62E8">
      <w:pPr>
        <w:pStyle w:val="11-Bullet1"/>
        <w:ind w:left="908" w:hanging="454"/>
      </w:pPr>
      <w:r w:rsidRPr="009F76A0">
        <w:t>standing financial instructions and standing orders are comprehensive, current and promoted within the Board</w:t>
      </w:r>
    </w:p>
    <w:p w14:paraId="539DC095" w14:textId="77777777" w:rsidR="00AE62E8" w:rsidRPr="009F76A0" w:rsidRDefault="00AE62E8" w:rsidP="00AE62E8">
      <w:pPr>
        <w:pStyle w:val="11-Bullet1"/>
        <w:ind w:left="908" w:hanging="454"/>
      </w:pPr>
      <w:r w:rsidRPr="009F76A0">
        <w:t>reports monitoring performance against budgets are accurate and provided regularly to budget holders</w:t>
      </w:r>
    </w:p>
    <w:p w14:paraId="3E59F52D" w14:textId="30835C6D" w:rsidR="002B175D" w:rsidRPr="002B175D" w:rsidRDefault="00331314" w:rsidP="00C73A12">
      <w:pPr>
        <w:pStyle w:val="10-Bodynumbered"/>
      </w:pPr>
      <w:r>
        <w:t>The</w:t>
      </w:r>
      <w:r w:rsidR="002B175D">
        <w:t xml:space="preserve"> </w:t>
      </w:r>
      <w:r w:rsidR="00E91A92">
        <w:t xml:space="preserve">Chief Officer; Finance and Resources </w:t>
      </w:r>
      <w:r w:rsidR="002B175D" w:rsidRPr="00913756">
        <w:t>was appointed</w:t>
      </w:r>
      <w:r w:rsidR="00C01BB1">
        <w:t xml:space="preserve"> </w:t>
      </w:r>
      <w:r w:rsidR="002B175D" w:rsidRPr="00913756">
        <w:t xml:space="preserve">on </w:t>
      </w:r>
      <w:r w:rsidR="00C01BB1" w:rsidRPr="00913756">
        <w:t>8 February 2016</w:t>
      </w:r>
      <w:r w:rsidR="00AE62E8">
        <w:t xml:space="preserve"> and is responsible for ensuring that appropriate financial services are available to the Board and the Chief Officer.</w:t>
      </w:r>
    </w:p>
    <w:p w14:paraId="3E59F52E" w14:textId="5E4A2C17" w:rsidR="00476EA1" w:rsidRDefault="00AE62E8" w:rsidP="00B31D06">
      <w:pPr>
        <w:pStyle w:val="10-Bodynumbered"/>
      </w:pPr>
      <w:r>
        <w:t>We reviewed the s</w:t>
      </w:r>
      <w:r w:rsidR="003D0217" w:rsidRPr="003D0217">
        <w:t>tanding orders and</w:t>
      </w:r>
      <w:r w:rsidR="007F2CE5" w:rsidRPr="003D0217">
        <w:t xml:space="preserve"> financial regulation</w:t>
      </w:r>
      <w:r w:rsidR="003D0217" w:rsidRPr="003D0217">
        <w:t>s</w:t>
      </w:r>
      <w:r>
        <w:t xml:space="preserve">, which </w:t>
      </w:r>
      <w:r w:rsidR="003D0217" w:rsidRPr="003D0217">
        <w:t xml:space="preserve">were approved in </w:t>
      </w:r>
      <w:r>
        <w:t xml:space="preserve">February </w:t>
      </w:r>
      <w:r w:rsidR="003D0217" w:rsidRPr="003D0217">
        <w:t>2016</w:t>
      </w:r>
      <w:r>
        <w:t xml:space="preserve"> on the formation of the IJB</w:t>
      </w:r>
      <w:r w:rsidR="003D0217">
        <w:t xml:space="preserve">. </w:t>
      </w:r>
      <w:r w:rsidR="003D0217" w:rsidRPr="00885E0B">
        <w:t xml:space="preserve">We </w:t>
      </w:r>
      <w:r w:rsidR="003D0217">
        <w:t>have concluded that they a</w:t>
      </w:r>
      <w:r w:rsidR="003D0217" w:rsidRPr="00885E0B">
        <w:t>re appropriate for the Boar</w:t>
      </w:r>
      <w:r w:rsidR="00C01BB1">
        <w:t>d.</w:t>
      </w:r>
    </w:p>
    <w:p w14:paraId="3E59F536" w14:textId="25FF2DA0" w:rsidR="00B46811" w:rsidRPr="009F76A0" w:rsidRDefault="004A239B" w:rsidP="009E711A">
      <w:pPr>
        <w:pStyle w:val="10-Bodynumbered"/>
      </w:pPr>
      <w:r>
        <w:t xml:space="preserve">Limited budget monitoring and reporting was undertaken in 2015/16 due to the IJB not being operational.  We are satisfied with the arrangements the IJB has put in place for </w:t>
      </w:r>
      <w:proofErr w:type="spellStart"/>
      <w:r>
        <w:t>monitoiring</w:t>
      </w:r>
      <w:proofErr w:type="spellEnd"/>
      <w:r>
        <w:t xml:space="preserve"> performance</w:t>
      </w:r>
      <w:r w:rsidR="009E711A">
        <w:t xml:space="preserve"> against budgets going forward.</w:t>
      </w:r>
    </w:p>
    <w:p w14:paraId="3E59F53C" w14:textId="61D13D9B" w:rsidR="00891B39" w:rsidRDefault="00891B39" w:rsidP="00913756">
      <w:pPr>
        <w:pStyle w:val="15-Subhead1"/>
        <w:spacing w:before="240" w:after="100"/>
      </w:pPr>
      <w:r>
        <w:t>Fi</w:t>
      </w:r>
      <w:r w:rsidRPr="00E73089">
        <w:t>n</w:t>
      </w:r>
      <w:r w:rsidR="002D3876">
        <w:t>a</w:t>
      </w:r>
      <w:r w:rsidRPr="00E73089">
        <w:t xml:space="preserve">ncial </w:t>
      </w:r>
      <w:r w:rsidRPr="009F76A0">
        <w:t>sustainability</w:t>
      </w:r>
    </w:p>
    <w:p w14:paraId="3E59F540" w14:textId="77777777" w:rsidR="009F76A0" w:rsidRPr="00665114" w:rsidRDefault="009F76A0" w:rsidP="00913756">
      <w:pPr>
        <w:pStyle w:val="16-Subhead2"/>
        <w:spacing w:before="240"/>
      </w:pPr>
      <w:r w:rsidRPr="00665114">
        <w:t xml:space="preserve">Financial </w:t>
      </w:r>
      <w:r w:rsidRPr="009F76A0">
        <w:t>planning</w:t>
      </w:r>
    </w:p>
    <w:p w14:paraId="3E59F541" w14:textId="5FB7220F" w:rsidR="0035637B" w:rsidRPr="002D3876" w:rsidRDefault="003D0217">
      <w:pPr>
        <w:pStyle w:val="10-Bodynumbered"/>
      </w:pPr>
      <w:r w:rsidRPr="002D3876">
        <w:t xml:space="preserve">The process for determining the first year budget for the IJB is set out in the integration scheme agreed between </w:t>
      </w:r>
      <w:r w:rsidR="002D3876" w:rsidRPr="00913756">
        <w:t>Glasgow City Council</w:t>
      </w:r>
      <w:r w:rsidRPr="002D3876">
        <w:t xml:space="preserve"> and NHS </w:t>
      </w:r>
      <w:r w:rsidR="002D3876" w:rsidRPr="002D3876">
        <w:t xml:space="preserve">Greater Glasgow </w:t>
      </w:r>
      <w:r w:rsidR="00073CDC">
        <w:t>and</w:t>
      </w:r>
      <w:r w:rsidR="002D3876" w:rsidRPr="002D3876">
        <w:t xml:space="preserve"> Clyde</w:t>
      </w:r>
      <w:r w:rsidRPr="002D3876">
        <w:t xml:space="preserve">. Delays </w:t>
      </w:r>
      <w:r w:rsidR="00073CDC">
        <w:t>in</w:t>
      </w:r>
      <w:r w:rsidRPr="002D3876">
        <w:t xml:space="preserve"> the agreement of the Scottish Government’s financial plans meant that the integration board budget for 2016/17 was not formally set at the beginning of the financial year.  </w:t>
      </w:r>
    </w:p>
    <w:p w14:paraId="3E59F544" w14:textId="3D3DEE6D" w:rsidR="00DD1FC2" w:rsidRPr="00DD1FC2" w:rsidRDefault="00DD1FC2" w:rsidP="00C73A12">
      <w:pPr>
        <w:pStyle w:val="10-Bodynumbered"/>
        <w:spacing w:before="140"/>
      </w:pPr>
      <w:r>
        <w:t xml:space="preserve">The Board approved an interim budget on 21 March 2016. </w:t>
      </w:r>
      <w:r w:rsidR="00BA3791">
        <w:t xml:space="preserve">This included a contribution of £395 </w:t>
      </w:r>
      <w:r w:rsidR="00073CDC">
        <w:t xml:space="preserve">million </w:t>
      </w:r>
      <w:r w:rsidR="00BA3791">
        <w:t>from Glasgow City Council and an indicative contribution of £631</w:t>
      </w:r>
      <w:r w:rsidR="00073CDC">
        <w:t xml:space="preserve"> million</w:t>
      </w:r>
      <w:r w:rsidR="00BA3791">
        <w:t xml:space="preserve"> from </w:t>
      </w:r>
      <w:r w:rsidR="00A34523">
        <w:t xml:space="preserve">NHS Greater Glasgow </w:t>
      </w:r>
      <w:r w:rsidR="00073CDC">
        <w:t>and</w:t>
      </w:r>
      <w:r w:rsidR="00A34523">
        <w:t xml:space="preserve"> Clyde</w:t>
      </w:r>
      <w:r w:rsidR="00BA3791">
        <w:t xml:space="preserve">. The contribution from NHS Greater Glasgow </w:t>
      </w:r>
      <w:r w:rsidR="00073CDC">
        <w:t>and</w:t>
      </w:r>
      <w:r w:rsidR="00BA3791">
        <w:t xml:space="preserve"> Clyde excluded the set aside budget which was to be agreed </w:t>
      </w:r>
      <w:r w:rsidR="00073CDC">
        <w:t>at</w:t>
      </w:r>
      <w:r w:rsidR="00BA3791">
        <w:t xml:space="preserve"> </w:t>
      </w:r>
      <w:r w:rsidR="00274BF0">
        <w:t xml:space="preserve">a meeting in </w:t>
      </w:r>
      <w:r w:rsidR="00BA3791">
        <w:t xml:space="preserve">June 2016. </w:t>
      </w:r>
      <w:r w:rsidR="00A34523">
        <w:t xml:space="preserve"> </w:t>
      </w:r>
    </w:p>
    <w:p w14:paraId="3E59F545" w14:textId="17B2FE7B" w:rsidR="00274BF0" w:rsidRDefault="00137FB5" w:rsidP="00425F39">
      <w:pPr>
        <w:pStyle w:val="10-Bodynumbered"/>
      </w:pPr>
      <w:r>
        <w:t xml:space="preserve">The </w:t>
      </w:r>
      <w:r w:rsidR="00BA3791">
        <w:t xml:space="preserve">Board received correspondence from NHS Greater Glasgow </w:t>
      </w:r>
      <w:r w:rsidR="00073CDC">
        <w:t>and</w:t>
      </w:r>
      <w:r w:rsidR="00BA3791">
        <w:t xml:space="preserve"> Clyde in July </w:t>
      </w:r>
      <w:r w:rsidR="00274BF0">
        <w:t>2016 which outlined a revised contribution of £61</w:t>
      </w:r>
      <w:r w:rsidR="000E0DAB">
        <w:t>6 million</w:t>
      </w:r>
      <w:r w:rsidR="00274BF0">
        <w:t xml:space="preserve"> (</w:t>
      </w:r>
      <w:r w:rsidR="00BE7149">
        <w:t xml:space="preserve">a </w:t>
      </w:r>
      <w:r w:rsidR="00274BF0">
        <w:t>decrease of £15</w:t>
      </w:r>
      <w:r w:rsidR="000E0DAB">
        <w:t xml:space="preserve"> </w:t>
      </w:r>
      <w:r w:rsidR="00274BF0">
        <w:t>m</w:t>
      </w:r>
      <w:r w:rsidR="000E0DAB">
        <w:t>illion</w:t>
      </w:r>
      <w:r w:rsidR="00274BF0">
        <w:t xml:space="preserve">). </w:t>
      </w:r>
      <w:r w:rsidR="000E0DAB">
        <w:t xml:space="preserve">Officers anticipate that the set aside budget will be agreed in October 2016, which is seven months after the </w:t>
      </w:r>
      <w:r w:rsidR="00BE7149">
        <w:t xml:space="preserve">commencement of the financial </w:t>
      </w:r>
      <w:r w:rsidR="000E0DAB">
        <w:t xml:space="preserve">year </w:t>
      </w:r>
      <w:r w:rsidR="00BE7149">
        <w:t>to which it relates</w:t>
      </w:r>
      <w:r w:rsidR="000E0DAB">
        <w:t>.</w:t>
      </w:r>
    </w:p>
    <w:p w14:paraId="3C2CCC91" w14:textId="5F5BCCBF" w:rsidR="00672822" w:rsidRPr="00033F38" w:rsidRDefault="000E0DAB" w:rsidP="00B31D06">
      <w:pPr>
        <w:pStyle w:val="10-Bodynumbered"/>
      </w:pPr>
      <w:r>
        <w:rPr>
          <w:rFonts w:eastAsia="Calibri"/>
        </w:rPr>
        <w:t>T</w:t>
      </w:r>
      <w:r w:rsidR="00274BF0">
        <w:rPr>
          <w:rFonts w:eastAsia="Calibri"/>
        </w:rPr>
        <w:t xml:space="preserve">here are well documented reasons why the Board </w:t>
      </w:r>
      <w:r>
        <w:rPr>
          <w:rFonts w:eastAsia="Calibri"/>
        </w:rPr>
        <w:t xml:space="preserve">has been </w:t>
      </w:r>
      <w:r w:rsidR="00274BF0">
        <w:rPr>
          <w:rFonts w:eastAsia="Calibri"/>
        </w:rPr>
        <w:t xml:space="preserve">required to set an interim working budget for 2016/17, </w:t>
      </w:r>
      <w:r>
        <w:rPr>
          <w:rFonts w:eastAsia="Calibri"/>
        </w:rPr>
        <w:t xml:space="preserve">however </w:t>
      </w:r>
      <w:r w:rsidR="00274BF0">
        <w:rPr>
          <w:rFonts w:eastAsia="Calibri"/>
        </w:rPr>
        <w:t>there are risks to service delivery when operating without an agreed budget</w:t>
      </w:r>
      <w:r w:rsidR="008069E6">
        <w:rPr>
          <w:rFonts w:eastAsia="Calibri"/>
        </w:rPr>
        <w:t xml:space="preserve">. </w:t>
      </w:r>
    </w:p>
    <w:p w14:paraId="25169665" w14:textId="422967DF" w:rsidR="008069E6" w:rsidRPr="00913756" w:rsidRDefault="00E123E6" w:rsidP="00033F38">
      <w:pPr>
        <w:pStyle w:val="28-Quotereference"/>
      </w:pPr>
      <w:r w:rsidRPr="00033F38">
        <w:rPr>
          <w:rFonts w:eastAsia="Calibri"/>
        </w:rPr>
        <w:t xml:space="preserve">Refer </w:t>
      </w:r>
      <w:r w:rsidR="006807B1">
        <w:rPr>
          <w:rFonts w:eastAsia="Calibri"/>
        </w:rPr>
        <w:t>a</w:t>
      </w:r>
      <w:r w:rsidR="008069E6" w:rsidRPr="00672822">
        <w:rPr>
          <w:rFonts w:eastAsia="Calibri"/>
        </w:rPr>
        <w:t xml:space="preserve">ction </w:t>
      </w:r>
      <w:r w:rsidRPr="00672822">
        <w:rPr>
          <w:rFonts w:eastAsia="Calibri"/>
        </w:rPr>
        <w:t>p</w:t>
      </w:r>
      <w:r w:rsidR="008069E6" w:rsidRPr="00672822">
        <w:rPr>
          <w:rFonts w:eastAsia="Calibri"/>
        </w:rPr>
        <w:t>lan</w:t>
      </w:r>
      <w:r w:rsidRPr="00672822">
        <w:rPr>
          <w:rFonts w:eastAsia="Calibri"/>
        </w:rPr>
        <w:t xml:space="preserve"> point 1</w:t>
      </w:r>
    </w:p>
    <w:p w14:paraId="3E59F564" w14:textId="6C163A47" w:rsidR="00666FBE" w:rsidRDefault="000E0DAB" w:rsidP="00526E9C">
      <w:pPr>
        <w:pStyle w:val="10-Bodynumbered"/>
        <w:rPr>
          <w:rFonts w:eastAsia="Calibri"/>
        </w:rPr>
      </w:pPr>
      <w:r>
        <w:rPr>
          <w:rFonts w:eastAsia="Calibri"/>
        </w:rPr>
        <w:t>W</w:t>
      </w:r>
      <w:r w:rsidR="00560EFC">
        <w:rPr>
          <w:rFonts w:eastAsia="Calibri"/>
        </w:rPr>
        <w:t xml:space="preserve">e have concluded that </w:t>
      </w:r>
      <w:r w:rsidR="0078561B">
        <w:rPr>
          <w:rFonts w:eastAsia="Calibri"/>
        </w:rPr>
        <w:t xml:space="preserve">the Board’s </w:t>
      </w:r>
      <w:r w:rsidR="00560EFC">
        <w:rPr>
          <w:rFonts w:eastAsia="Calibri"/>
        </w:rPr>
        <w:t xml:space="preserve">financial position is </w:t>
      </w:r>
      <w:r>
        <w:rPr>
          <w:rFonts w:eastAsia="Calibri"/>
        </w:rPr>
        <w:t xml:space="preserve">currently </w:t>
      </w:r>
      <w:r w:rsidR="00560EFC" w:rsidRPr="008069E6">
        <w:rPr>
          <w:rFonts w:eastAsia="Calibri"/>
        </w:rPr>
        <w:t>sustainable.</w:t>
      </w:r>
      <w:r w:rsidR="00560EFC">
        <w:rPr>
          <w:rFonts w:eastAsia="Calibri"/>
        </w:rPr>
        <w:t xml:space="preserve"> </w:t>
      </w:r>
      <w:r w:rsidR="000A5BBF">
        <w:rPr>
          <w:rFonts w:eastAsia="Calibri"/>
        </w:rPr>
        <w:t xml:space="preserve"> </w:t>
      </w:r>
    </w:p>
    <w:p w14:paraId="3E59F566" w14:textId="77777777" w:rsidR="009F76A0" w:rsidRPr="00560EFC" w:rsidRDefault="009F76A0" w:rsidP="00913756">
      <w:pPr>
        <w:pStyle w:val="10-Bodynumbered"/>
        <w:numPr>
          <w:ilvl w:val="0"/>
          <w:numId w:val="0"/>
        </w:numPr>
        <w:spacing w:before="280" w:after="80"/>
        <w:ind w:left="454" w:hanging="454"/>
      </w:pPr>
      <w:r w:rsidRPr="00560EFC">
        <w:rPr>
          <w:b/>
          <w:color w:val="00607A"/>
          <w:sz w:val="30"/>
        </w:rPr>
        <w:t>Outlook</w:t>
      </w:r>
    </w:p>
    <w:p w14:paraId="3E59F567" w14:textId="2FB140E1" w:rsidR="00D937CF" w:rsidRDefault="00D937CF" w:rsidP="009F76A0">
      <w:pPr>
        <w:pStyle w:val="10-Bodynumbered"/>
      </w:pPr>
      <w:r>
        <w:t>NHS boards and councils have faced several years of financial constraint and this is expected to continue in coming years. The ageing population and increasing numbers of people with long term conditions and complex needs place</w:t>
      </w:r>
      <w:r w:rsidR="00FD1975">
        <w:t>s</w:t>
      </w:r>
      <w:r>
        <w:t xml:space="preserve"> </w:t>
      </w:r>
      <w:r w:rsidR="00FD1975">
        <w:t>p</w:t>
      </w:r>
      <w:r>
        <w:t xml:space="preserve">ressure on health and social care </w:t>
      </w:r>
      <w:r w:rsidR="00FD1975">
        <w:t>services and</w:t>
      </w:r>
      <w:r w:rsidR="001C5539">
        <w:t xml:space="preserve"> finances. </w:t>
      </w:r>
    </w:p>
    <w:p w14:paraId="2BB0585A" w14:textId="77777777" w:rsidR="00653DE6" w:rsidRPr="00E91A92" w:rsidRDefault="00653DE6" w:rsidP="00653DE6">
      <w:pPr>
        <w:pStyle w:val="10-Bodynumbered"/>
      </w:pPr>
      <w:r w:rsidRPr="00E91A92">
        <w:rPr>
          <w:rStyle w:val="01-Bold"/>
          <w:b w:val="0"/>
          <w:sz w:val="21"/>
          <w:szCs w:val="21"/>
        </w:rPr>
        <w:t>The IJB</w:t>
      </w:r>
      <w:r w:rsidRPr="00E91A92">
        <w:rPr>
          <w:rStyle w:val="01-Bold"/>
          <w:sz w:val="21"/>
          <w:szCs w:val="21"/>
        </w:rPr>
        <w:t xml:space="preserve"> </w:t>
      </w:r>
      <w:r w:rsidRPr="00E91A92">
        <w:rPr>
          <w:rStyle w:val="01-Bold"/>
          <w:b w:val="0"/>
          <w:sz w:val="21"/>
          <w:szCs w:val="21"/>
        </w:rPr>
        <w:t>requires to ma</w:t>
      </w:r>
      <w:r>
        <w:rPr>
          <w:rStyle w:val="01-Bold"/>
          <w:b w:val="0"/>
          <w:sz w:val="21"/>
          <w:szCs w:val="21"/>
        </w:rPr>
        <w:t>ke savings of £26.8</w:t>
      </w:r>
      <w:r w:rsidRPr="00E91A92">
        <w:rPr>
          <w:rStyle w:val="01-Bold"/>
          <w:b w:val="0"/>
          <w:sz w:val="21"/>
          <w:szCs w:val="21"/>
        </w:rPr>
        <w:t>m</w:t>
      </w:r>
      <w:r>
        <w:rPr>
          <w:rStyle w:val="01-Bold"/>
          <w:b w:val="0"/>
          <w:sz w:val="21"/>
          <w:szCs w:val="21"/>
        </w:rPr>
        <w:t xml:space="preserve"> in 2016/17, which includes two system wide proposals, </w:t>
      </w:r>
      <w:r w:rsidRPr="00E91A92">
        <w:rPr>
          <w:rStyle w:val="01-Bold"/>
          <w:b w:val="0"/>
          <w:sz w:val="21"/>
          <w:szCs w:val="21"/>
        </w:rPr>
        <w:t xml:space="preserve">and has savings plans in place </w:t>
      </w:r>
      <w:proofErr w:type="gramStart"/>
      <w:r w:rsidRPr="00E91A92">
        <w:rPr>
          <w:rStyle w:val="01-Bold"/>
          <w:b w:val="0"/>
          <w:sz w:val="21"/>
          <w:szCs w:val="21"/>
        </w:rPr>
        <w:t>for  £</w:t>
      </w:r>
      <w:proofErr w:type="gramEnd"/>
      <w:r>
        <w:rPr>
          <w:rStyle w:val="01-Bold"/>
          <w:b w:val="0"/>
          <w:sz w:val="21"/>
          <w:szCs w:val="21"/>
        </w:rPr>
        <w:t>22m leaving a gap of £4.8</w:t>
      </w:r>
      <w:r w:rsidRPr="00E91A92">
        <w:rPr>
          <w:rStyle w:val="01-Bold"/>
          <w:b w:val="0"/>
          <w:sz w:val="21"/>
          <w:szCs w:val="21"/>
        </w:rPr>
        <w:t xml:space="preserve">m. </w:t>
      </w:r>
    </w:p>
    <w:p w14:paraId="4A8D5986" w14:textId="3D4D1A85" w:rsidR="00653DE6" w:rsidRDefault="00653DE6" w:rsidP="009E711A">
      <w:pPr>
        <w:pStyle w:val="10-Bodynumbered"/>
      </w:pPr>
      <w:r w:rsidRPr="00E91A92">
        <w:t>Balanced financial plans should be prepared in advance of the financial period to which they relate if there is to be a reasonable opportunity to realise necessary savings</w:t>
      </w:r>
      <w:r w:rsidR="009E711A">
        <w:t xml:space="preserve"> </w:t>
      </w:r>
    </w:p>
    <w:p w14:paraId="43CC2BB7" w14:textId="47D79E69" w:rsidR="009E711A" w:rsidRPr="009E711A" w:rsidRDefault="006807B1" w:rsidP="009E711A">
      <w:pPr>
        <w:pStyle w:val="10-Bodynumbered"/>
        <w:numPr>
          <w:ilvl w:val="0"/>
          <w:numId w:val="0"/>
        </w:numPr>
        <w:ind w:left="142"/>
        <w:jc w:val="right"/>
        <w:rPr>
          <w:b/>
        </w:rPr>
      </w:pPr>
      <w:r>
        <w:rPr>
          <w:rFonts w:eastAsia="Calibri"/>
          <w:b/>
        </w:rPr>
        <w:t>Refer a</w:t>
      </w:r>
      <w:r w:rsidR="009E711A" w:rsidRPr="009E711A">
        <w:rPr>
          <w:rFonts w:eastAsia="Calibri"/>
          <w:b/>
        </w:rPr>
        <w:t>ction plan</w:t>
      </w:r>
      <w:r w:rsidR="009E711A">
        <w:rPr>
          <w:rFonts w:eastAsia="Calibri"/>
          <w:b/>
        </w:rPr>
        <w:t xml:space="preserve"> point 2</w:t>
      </w:r>
    </w:p>
    <w:p w14:paraId="3E59F56C" w14:textId="0299D5FA" w:rsidR="00FB5691" w:rsidRPr="009E711A" w:rsidRDefault="000A72E8" w:rsidP="009E711A">
      <w:pPr>
        <w:pStyle w:val="10-Bodynumbered"/>
      </w:pPr>
      <w:r>
        <w:t xml:space="preserve">Strategic plans, while setting out the broad direction, will need to be clear regarding the Board’s priorities and the financing and staff that will be available over the longer term to match these priorities.  It is important that they provide detail on the level of resources required in each key area and how they will shift resources towards preventative and community based care. </w:t>
      </w:r>
    </w:p>
    <w:p w14:paraId="3E59F570" w14:textId="77777777" w:rsidR="00891B39" w:rsidRPr="00B6774B" w:rsidRDefault="00891B39" w:rsidP="00913756">
      <w:pPr>
        <w:pStyle w:val="14-Chapterhead"/>
        <w:spacing w:line="500" w:lineRule="exact"/>
      </w:pPr>
      <w:bookmarkStart w:id="15" w:name="_Toc329956582"/>
      <w:bookmarkStart w:id="16" w:name="_Toc362853593"/>
      <w:bookmarkStart w:id="17" w:name="_Toc395260659"/>
      <w:bookmarkStart w:id="18" w:name="_Toc418179421"/>
      <w:bookmarkStart w:id="19" w:name="_Toc421541751"/>
      <w:bookmarkStart w:id="20" w:name="_Toc460495724"/>
      <w:r w:rsidRPr="00B6774B">
        <w:t>Governance an</w:t>
      </w:r>
      <w:bookmarkEnd w:id="15"/>
      <w:bookmarkEnd w:id="16"/>
      <w:bookmarkEnd w:id="17"/>
      <w:r>
        <w:t>d transparency</w:t>
      </w:r>
      <w:bookmarkEnd w:id="18"/>
      <w:bookmarkEnd w:id="19"/>
      <w:bookmarkEnd w:id="20"/>
    </w:p>
    <w:p w14:paraId="3E59F572" w14:textId="5361934D" w:rsidR="00710AC1" w:rsidRDefault="00710AC1">
      <w:pPr>
        <w:pStyle w:val="10-Bodynumbered"/>
      </w:pPr>
      <w:r>
        <w:t xml:space="preserve">Good governance is vital to ensure that public bodies perform effectively.  This can be a particular challenge in partnerships, with </w:t>
      </w:r>
      <w:r w:rsidR="001D7455">
        <w:t>B</w:t>
      </w:r>
      <w:r>
        <w:t xml:space="preserve">oard members drawn from a wide range of backgrounds. </w:t>
      </w:r>
    </w:p>
    <w:p w14:paraId="3E59F575" w14:textId="6C0402AA" w:rsidR="00FF6BD1" w:rsidRDefault="00FF6BD1" w:rsidP="00913756">
      <w:pPr>
        <w:pStyle w:val="16-Subhead2"/>
        <w:spacing w:before="160" w:after="160"/>
      </w:pPr>
      <w:r w:rsidRPr="00913756">
        <w:t>Governa</w:t>
      </w:r>
      <w:r w:rsidRPr="00913756">
        <w:rPr>
          <w:b w:val="0"/>
        </w:rPr>
        <w:t>n</w:t>
      </w:r>
      <w:r w:rsidR="00C7060C" w:rsidRPr="00913756">
        <w:t>ce</w:t>
      </w:r>
      <w:r w:rsidR="00107D78">
        <w:t xml:space="preserve"> </w:t>
      </w:r>
      <w:r w:rsidRPr="00913756">
        <w:t>structures</w:t>
      </w:r>
    </w:p>
    <w:p w14:paraId="3E59F576" w14:textId="5C55C0F7" w:rsidR="00FF6BD1" w:rsidRPr="00FF6BD1" w:rsidRDefault="00A97911" w:rsidP="00913756">
      <w:pPr>
        <w:pStyle w:val="10-Bodynumbered"/>
        <w:spacing w:before="0"/>
      </w:pPr>
      <w:r>
        <w:t>Glasgow City</w:t>
      </w:r>
      <w:r w:rsidR="00C7060C">
        <w:t xml:space="preserve"> IJB</w:t>
      </w:r>
      <w:r w:rsidR="005721A0">
        <w:t xml:space="preserve"> was formal</w:t>
      </w:r>
      <w:r w:rsidR="002F0670">
        <w:t>l</w:t>
      </w:r>
      <w:r w:rsidR="005721A0">
        <w:t xml:space="preserve">y </w:t>
      </w:r>
      <w:r w:rsidR="008A4E42">
        <w:t>established</w:t>
      </w:r>
      <w:r w:rsidR="005721A0">
        <w:t xml:space="preserve"> o</w:t>
      </w:r>
      <w:r>
        <w:t>n 6 February 2016</w:t>
      </w:r>
      <w:r w:rsidR="005721A0">
        <w:t xml:space="preserve"> </w:t>
      </w:r>
      <w:r w:rsidR="00C7060C">
        <w:t xml:space="preserve">and took on operational responsibility for delegated </w:t>
      </w:r>
      <w:r w:rsidR="00E70D8B">
        <w:t>functions and budgets as from</w:t>
      </w:r>
      <w:r w:rsidR="005721A0">
        <w:t xml:space="preserve"> 1 April 2016.  </w:t>
      </w:r>
      <w:r w:rsidR="00C7060C" w:rsidRPr="00BE6FB8">
        <w:t xml:space="preserve">The Board has representation </w:t>
      </w:r>
      <w:r w:rsidR="00FF6BD1" w:rsidRPr="00BE6FB8">
        <w:t>from a wide range of service users and partners</w:t>
      </w:r>
      <w:r w:rsidR="0032301A" w:rsidRPr="00BE6FB8">
        <w:t>.</w:t>
      </w:r>
      <w:r w:rsidR="00FF6BD1" w:rsidRPr="00BE6FB8">
        <w:t xml:space="preserve"> </w:t>
      </w:r>
      <w:r w:rsidR="0032301A" w:rsidRPr="00BE6FB8">
        <w:t>This includes</w:t>
      </w:r>
      <w:r w:rsidR="00FF6BD1" w:rsidRPr="00BE6FB8">
        <w:t xml:space="preserve"> </w:t>
      </w:r>
      <w:r w:rsidRPr="00BE6FB8">
        <w:t xml:space="preserve">eight </w:t>
      </w:r>
      <w:r w:rsidR="00FF6BD1" w:rsidRPr="00BE6FB8">
        <w:t xml:space="preserve">elected </w:t>
      </w:r>
      <w:r w:rsidR="00C7060C" w:rsidRPr="00BE6FB8">
        <w:t xml:space="preserve">councillors nominated by </w:t>
      </w:r>
      <w:r w:rsidRPr="00BE6FB8">
        <w:t xml:space="preserve">Glasgow City </w:t>
      </w:r>
      <w:r w:rsidR="00FF6BD1" w:rsidRPr="00BE6FB8">
        <w:t xml:space="preserve">Council and </w:t>
      </w:r>
      <w:r w:rsidRPr="00BE6FB8">
        <w:t xml:space="preserve">seven </w:t>
      </w:r>
      <w:r w:rsidR="00FF6BD1" w:rsidRPr="00BE6FB8">
        <w:t>directo</w:t>
      </w:r>
      <w:r w:rsidR="00C7060C" w:rsidRPr="00BE6FB8">
        <w:t xml:space="preserve">rs nominated by NHS </w:t>
      </w:r>
      <w:r w:rsidRPr="00BE6FB8">
        <w:t xml:space="preserve">Greater Glasgow </w:t>
      </w:r>
      <w:r w:rsidR="00D85D6E" w:rsidRPr="00BE6FB8">
        <w:t>and</w:t>
      </w:r>
      <w:r w:rsidRPr="00BE6FB8">
        <w:t xml:space="preserve"> Clyde</w:t>
      </w:r>
      <w:r w:rsidR="0032301A" w:rsidRPr="00BE6FB8">
        <w:t>,</w:t>
      </w:r>
      <w:r w:rsidR="0032301A">
        <w:t xml:space="preserve"> with one vacancy for a Board member</w:t>
      </w:r>
      <w:r w:rsidR="00BE6FB8">
        <w:t xml:space="preserve"> from NHS Greater Glasgow and Clyde in 2015/16.</w:t>
      </w:r>
    </w:p>
    <w:p w14:paraId="3E59F578" w14:textId="3F648F07" w:rsidR="002F0670" w:rsidRDefault="00C7060C" w:rsidP="00913756">
      <w:pPr>
        <w:pStyle w:val="10-Bodynumbered"/>
        <w:tabs>
          <w:tab w:val="left" w:pos="6804"/>
        </w:tabs>
      </w:pPr>
      <w:r>
        <w:t>A C</w:t>
      </w:r>
      <w:r w:rsidR="00FF6BD1">
        <w:t>hief Officer</w:t>
      </w:r>
      <w:r w:rsidR="00A97911">
        <w:t xml:space="preserve"> and </w:t>
      </w:r>
      <w:r w:rsidR="00E91A92">
        <w:t>Chief Officer; Finance and Resources</w:t>
      </w:r>
      <w:r>
        <w:t xml:space="preserve"> w</w:t>
      </w:r>
      <w:r w:rsidR="00A97911">
        <w:t>ere</w:t>
      </w:r>
      <w:r w:rsidR="00FF6BD1">
        <w:t xml:space="preserve"> appointed</w:t>
      </w:r>
      <w:r>
        <w:t xml:space="preserve"> to the IJB</w:t>
      </w:r>
      <w:r w:rsidR="00FF6BD1">
        <w:t xml:space="preserve"> </w:t>
      </w:r>
      <w:r w:rsidR="00A97911">
        <w:t xml:space="preserve">in February 2016. </w:t>
      </w:r>
      <w:r w:rsidR="00FF6BD1">
        <w:t xml:space="preserve">The </w:t>
      </w:r>
      <w:r w:rsidR="005321B9">
        <w:t xml:space="preserve">Chief Officer </w:t>
      </w:r>
      <w:r w:rsidR="00FF6BD1">
        <w:t xml:space="preserve">provides </w:t>
      </w:r>
      <w:r w:rsidR="00EB4EA0">
        <w:t xml:space="preserve">strategic and operational advice to the </w:t>
      </w:r>
      <w:r w:rsidR="002F0670">
        <w:t xml:space="preserve">Board while the </w:t>
      </w:r>
      <w:r w:rsidR="00E91A92">
        <w:t xml:space="preserve">Chief Officer; Finance and Resources </w:t>
      </w:r>
      <w:proofErr w:type="gramStart"/>
      <w:r w:rsidR="002F0670">
        <w:t>is</w:t>
      </w:r>
      <w:proofErr w:type="gramEnd"/>
      <w:r w:rsidR="002F0670">
        <w:t xml:space="preserve"> responsible for financial management including budget monitoring reports.</w:t>
      </w:r>
      <w:r w:rsidR="00EB4EA0">
        <w:t xml:space="preserve"> </w:t>
      </w:r>
    </w:p>
    <w:p w14:paraId="3E59F57A" w14:textId="4EB99199" w:rsidR="00477716" w:rsidRDefault="00477716">
      <w:pPr>
        <w:pStyle w:val="10-Bodynumbered"/>
      </w:pPr>
      <w:r>
        <w:t xml:space="preserve">The Board is responsible for the management and delivery of health and social care services in Glasgow City, and is supported by a number of </w:t>
      </w:r>
      <w:r w:rsidR="005321B9">
        <w:t>committees</w:t>
      </w:r>
      <w:r>
        <w:t xml:space="preserve"> as illustrated at Exhibit 1.</w:t>
      </w:r>
      <w:r w:rsidR="00D85D6E">
        <w:t xml:space="preserve"> The Board meets on a regular basis.</w:t>
      </w:r>
    </w:p>
    <w:p w14:paraId="3E59F583" w14:textId="77777777" w:rsidR="002A745E" w:rsidRDefault="002A745E" w:rsidP="00913756">
      <w:pPr>
        <w:pStyle w:val="10-Bodynumbered"/>
        <w:numPr>
          <w:ilvl w:val="0"/>
          <w:numId w:val="0"/>
        </w:numPr>
        <w:spacing w:before="0" w:line="80" w:lineRule="atLeast"/>
      </w:pPr>
      <w:bookmarkStart w:id="21" w:name="EX1"/>
      <w:bookmarkEnd w:id="21"/>
    </w:p>
    <w:p w14:paraId="3E59F584" w14:textId="77777777" w:rsidR="002A745E" w:rsidRPr="00913756" w:rsidRDefault="00625F5D" w:rsidP="00913756">
      <w:pPr>
        <w:pStyle w:val="16-Subhead2"/>
        <w:spacing w:before="0" w:after="0"/>
      </w:pPr>
      <w:r w:rsidRPr="00913756">
        <w:t>Strategic Plan</w:t>
      </w:r>
    </w:p>
    <w:p w14:paraId="3E59F585" w14:textId="2E00BEEE" w:rsidR="00625F5D" w:rsidRDefault="00E70D8B">
      <w:pPr>
        <w:pStyle w:val="10-Bodynumbered"/>
      </w:pPr>
      <w:r>
        <w:t>L</w:t>
      </w:r>
      <w:r w:rsidR="00670238">
        <w:t xml:space="preserve">egislation </w:t>
      </w:r>
      <w:r w:rsidR="002A745E">
        <w:t xml:space="preserve">required the Board to approve </w:t>
      </w:r>
      <w:proofErr w:type="gramStart"/>
      <w:r w:rsidR="002A745E">
        <w:t xml:space="preserve">a </w:t>
      </w:r>
      <w:r w:rsidR="00670238">
        <w:t xml:space="preserve"> </w:t>
      </w:r>
      <w:r w:rsidR="008A4E42">
        <w:t>Strategic</w:t>
      </w:r>
      <w:proofErr w:type="gramEnd"/>
      <w:r>
        <w:t xml:space="preserve"> Plan by </w:t>
      </w:r>
      <w:r w:rsidR="002A745E">
        <w:t xml:space="preserve">31 March 2016 </w:t>
      </w:r>
      <w:r>
        <w:t>in order to</w:t>
      </w:r>
      <w:r w:rsidR="002A745E">
        <w:t xml:space="preserve"> take </w:t>
      </w:r>
      <w:r>
        <w:t xml:space="preserve">on </w:t>
      </w:r>
      <w:r w:rsidR="002A745E">
        <w:t>operation</w:t>
      </w:r>
      <w:r>
        <w:t>al</w:t>
      </w:r>
      <w:r w:rsidR="002A745E">
        <w:t xml:space="preserve"> responsibility </w:t>
      </w:r>
      <w:r w:rsidR="00670238">
        <w:t>f</w:t>
      </w:r>
      <w:r w:rsidR="009A18FE">
        <w:t>or delegated functions and budgets</w:t>
      </w:r>
      <w:r w:rsidR="00670238">
        <w:t xml:space="preserve">. </w:t>
      </w:r>
      <w:r w:rsidR="00DC1A5A">
        <w:t xml:space="preserve">The IJB approved their Strategic </w:t>
      </w:r>
      <w:r w:rsidR="005321B9">
        <w:t>P</w:t>
      </w:r>
      <w:r w:rsidR="00DC1A5A">
        <w:t>lan on 21 March 2016, in line with legislation.</w:t>
      </w:r>
    </w:p>
    <w:p w14:paraId="3E59F586" w14:textId="3B63AA90" w:rsidR="002A745E" w:rsidRDefault="001B2CB2">
      <w:pPr>
        <w:pStyle w:val="10-Bodynumbered"/>
      </w:pPr>
      <w:r>
        <w:t>A number of other important strands of the Board’s governance framework were put in place in 2015/16</w:t>
      </w:r>
      <w:r w:rsidR="00925444">
        <w:t>.</w:t>
      </w:r>
      <w:r>
        <w:t xml:space="preserve"> These</w:t>
      </w:r>
      <w:r w:rsidR="00925444">
        <w:t xml:space="preserve"> were approved on 8 February 2016 and</w:t>
      </w:r>
      <w:r>
        <w:t xml:space="preserve"> included:</w:t>
      </w:r>
    </w:p>
    <w:p w14:paraId="3E59F587" w14:textId="1B4700E6" w:rsidR="002A745E" w:rsidRDefault="00414B97" w:rsidP="00913756">
      <w:pPr>
        <w:pStyle w:val="11-Bullet1"/>
        <w:spacing w:before="160"/>
        <w:ind w:left="850" w:hanging="425"/>
      </w:pPr>
      <w:r>
        <w:t>a</w:t>
      </w:r>
      <w:r w:rsidR="002A745E">
        <w:t>pproval of standing orders</w:t>
      </w:r>
    </w:p>
    <w:p w14:paraId="3E59F588" w14:textId="3ADB3F5E" w:rsidR="00F43B41" w:rsidRDefault="00F43B41" w:rsidP="00913756">
      <w:pPr>
        <w:pStyle w:val="11-Bullet1"/>
        <w:spacing w:before="160"/>
        <w:ind w:left="850" w:hanging="425"/>
      </w:pPr>
      <w:r>
        <w:t>ap</w:t>
      </w:r>
      <w:r w:rsidR="00554E36">
        <w:t>pointment of internal auditors</w:t>
      </w:r>
    </w:p>
    <w:p w14:paraId="3E59F589" w14:textId="081ABD69" w:rsidR="002A745E" w:rsidRDefault="009A18FE" w:rsidP="00913756">
      <w:pPr>
        <w:pStyle w:val="11-Bullet1"/>
        <w:spacing w:before="160"/>
        <w:ind w:left="850" w:hanging="425"/>
      </w:pPr>
      <w:r>
        <w:t xml:space="preserve">approval of </w:t>
      </w:r>
      <w:r w:rsidR="008A4E42">
        <w:t>financial</w:t>
      </w:r>
      <w:r>
        <w:t xml:space="preserve"> regulation</w:t>
      </w:r>
      <w:r w:rsidR="003D0217">
        <w:t>s</w:t>
      </w:r>
      <w:r>
        <w:t xml:space="preserve"> </w:t>
      </w:r>
    </w:p>
    <w:p w14:paraId="3E59F58A" w14:textId="1846C69E" w:rsidR="001B2CB2" w:rsidRDefault="00F43B41" w:rsidP="00913756">
      <w:pPr>
        <w:pStyle w:val="11-Bullet1"/>
        <w:spacing w:before="160"/>
        <w:ind w:left="850" w:hanging="425"/>
      </w:pPr>
      <w:proofErr w:type="gramStart"/>
      <w:r>
        <w:t>approval</w:t>
      </w:r>
      <w:proofErr w:type="gramEnd"/>
      <w:r>
        <w:t xml:space="preserve"> of </w:t>
      </w:r>
      <w:r w:rsidR="001B2CB2">
        <w:t>a risk management stra</w:t>
      </w:r>
      <w:r>
        <w:t>te</w:t>
      </w:r>
      <w:r w:rsidR="001B2CB2">
        <w:t>gy</w:t>
      </w:r>
      <w:r w:rsidR="00925444">
        <w:t xml:space="preserve"> and risk register</w:t>
      </w:r>
      <w:r w:rsidR="00D85D6E">
        <w:t>.</w:t>
      </w:r>
      <w:r w:rsidR="001B2CB2">
        <w:t xml:space="preserve"> </w:t>
      </w:r>
    </w:p>
    <w:p w14:paraId="3E59F58D" w14:textId="1BEE1F6B" w:rsidR="00477716" w:rsidRDefault="00D85D6E" w:rsidP="00913756">
      <w:pPr>
        <w:pStyle w:val="10-Bodynumbered"/>
        <w:spacing w:before="120"/>
      </w:pPr>
      <w:r>
        <w:t>W</w:t>
      </w:r>
      <w:r w:rsidR="00570C0C">
        <w:t>e</w:t>
      </w:r>
      <w:r w:rsidR="009A18FE">
        <w:t xml:space="preserve"> conclude</w:t>
      </w:r>
      <w:r w:rsidR="00570C0C">
        <w:t xml:space="preserve"> that the</w:t>
      </w:r>
      <w:r w:rsidR="00570C0C" w:rsidRPr="00526E9C">
        <w:t xml:space="preserve"> Board h</w:t>
      </w:r>
      <w:r w:rsidR="00414B97">
        <w:t xml:space="preserve">ad </w:t>
      </w:r>
      <w:r w:rsidR="00570C0C">
        <w:t>appropriate</w:t>
      </w:r>
      <w:r w:rsidR="00570C0C" w:rsidRPr="00526E9C">
        <w:t xml:space="preserve"> governance arrangement</w:t>
      </w:r>
      <w:r w:rsidR="00570C0C">
        <w:t>s</w:t>
      </w:r>
      <w:r w:rsidR="00570C0C" w:rsidRPr="00526E9C">
        <w:t xml:space="preserve"> in place</w:t>
      </w:r>
      <w:r w:rsidR="00670238">
        <w:t xml:space="preserve"> </w:t>
      </w:r>
      <w:r>
        <w:t>taking into account</w:t>
      </w:r>
      <w:r w:rsidR="00670238">
        <w:t xml:space="preserve"> its </w:t>
      </w:r>
      <w:r w:rsidR="008A4E42">
        <w:t>responsibilities in</w:t>
      </w:r>
      <w:r w:rsidR="00670238">
        <w:t xml:space="preserve"> 2015/16.</w:t>
      </w:r>
    </w:p>
    <w:p w14:paraId="3E59F58E" w14:textId="77777777" w:rsidR="00477716" w:rsidRDefault="00477716" w:rsidP="00913756">
      <w:pPr>
        <w:pStyle w:val="18-Itemnumber"/>
        <w:rPr>
          <w:rStyle w:val="08-Exhibitreference"/>
          <w:color w:val="006C81"/>
        </w:rPr>
      </w:pPr>
      <w:r>
        <w:t xml:space="preserve">Exhibit </w:t>
      </w:r>
      <w:fldSimple w:instr=" SEQ Exhibit \* ARABIC ">
        <w:r w:rsidR="009B220D">
          <w:rPr>
            <w:noProof/>
          </w:rPr>
          <w:t>1</w:t>
        </w:r>
      </w:fldSimple>
      <w:r>
        <w:t xml:space="preserve">:  </w:t>
      </w:r>
      <w:r>
        <w:rPr>
          <w:rStyle w:val="08-Exhibitreference"/>
          <w:b/>
          <w:color w:val="006C81"/>
        </w:rPr>
        <w:t>Committees at Glasgow City Integration Joint Board</w:t>
      </w:r>
    </w:p>
    <w:p w14:paraId="3E59F58F" w14:textId="77777777" w:rsidR="00477716" w:rsidRDefault="00477716" w:rsidP="00913756">
      <w:pPr>
        <w:pStyle w:val="19-Itemhead"/>
      </w:pPr>
    </w:p>
    <w:p w14:paraId="3E59F590" w14:textId="77777777" w:rsidR="00477716" w:rsidRPr="00913756" w:rsidRDefault="00477716" w:rsidP="00913756">
      <w:pPr>
        <w:pStyle w:val="20-Itemlead-in"/>
      </w:pPr>
      <w:r w:rsidRPr="00913756">
        <w:rPr>
          <w:noProof/>
          <w:lang w:eastAsia="en-GB"/>
        </w:rPr>
        <w:drawing>
          <wp:inline distT="0" distB="0" distL="0" distR="0" wp14:anchorId="3E59F70B" wp14:editId="3E59F70C">
            <wp:extent cx="4381500" cy="25336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3E59F592" w14:textId="174ECF7E" w:rsidR="00477716" w:rsidRPr="00913756" w:rsidRDefault="00DC1A5A" w:rsidP="006807B1">
      <w:pPr>
        <w:pStyle w:val="25-Itemsource"/>
      </w:pPr>
      <w:r>
        <w:t>Glasgow City Integration Joint Board</w:t>
      </w:r>
    </w:p>
    <w:p w14:paraId="3E59F593" w14:textId="474E8B26" w:rsidR="00526E9C" w:rsidRDefault="00526E9C" w:rsidP="00913756">
      <w:pPr>
        <w:pStyle w:val="10-Bodynumbered"/>
        <w:numPr>
          <w:ilvl w:val="0"/>
          <w:numId w:val="0"/>
        </w:numPr>
        <w:spacing w:before="120"/>
        <w:ind w:left="596" w:hanging="454"/>
      </w:pPr>
    </w:p>
    <w:p w14:paraId="3E59F594" w14:textId="77777777" w:rsidR="0039044D" w:rsidRPr="00834663" w:rsidRDefault="0039044D" w:rsidP="00913756">
      <w:pPr>
        <w:pStyle w:val="15-Subhead1"/>
        <w:spacing w:before="200" w:after="100"/>
      </w:pPr>
      <w:r w:rsidRPr="00834663">
        <w:t>Internal control</w:t>
      </w:r>
    </w:p>
    <w:p w14:paraId="3E59F596" w14:textId="5A6DA7ED" w:rsidR="00EE669A" w:rsidRDefault="00EE669A">
      <w:pPr>
        <w:pStyle w:val="10-Bodynumbered"/>
      </w:pPr>
      <w:r>
        <w:t xml:space="preserve">All financial transactions of the </w:t>
      </w:r>
      <w:r w:rsidR="009A18FE">
        <w:t>IJB</w:t>
      </w:r>
      <w:r>
        <w:t xml:space="preserve"> are processed through the financial systems of the partner bodies</w:t>
      </w:r>
      <w:r w:rsidR="009A18FE">
        <w:t xml:space="preserve">, </w:t>
      </w:r>
      <w:r w:rsidR="00D52481">
        <w:t>Glasgow City Council</w:t>
      </w:r>
      <w:r w:rsidR="00CF02DC">
        <w:t xml:space="preserve"> and NHS </w:t>
      </w:r>
      <w:r w:rsidR="00D52481">
        <w:t xml:space="preserve">Greater Glasgow </w:t>
      </w:r>
      <w:r w:rsidR="006661C8">
        <w:t>and</w:t>
      </w:r>
      <w:r w:rsidR="00D52481">
        <w:t xml:space="preserve"> Clyde</w:t>
      </w:r>
      <w:r w:rsidR="009A18FE">
        <w:t xml:space="preserve">. </w:t>
      </w:r>
      <w:r w:rsidR="00D52481">
        <w:t xml:space="preserve">These financial transactions are subject to the same controls and scrutiny as the council and health board, including the work performed by internal audit.  </w:t>
      </w:r>
    </w:p>
    <w:p w14:paraId="3E59F597" w14:textId="7B71DE64" w:rsidR="00CF02DC" w:rsidRDefault="00CF02DC" w:rsidP="0039044D">
      <w:pPr>
        <w:pStyle w:val="10-Bodynumbered"/>
      </w:pPr>
      <w:r>
        <w:t xml:space="preserve">As external auditor of both </w:t>
      </w:r>
      <w:r w:rsidR="00D52481">
        <w:t xml:space="preserve">Glasgow City Council and NHS Greater Glasgow </w:t>
      </w:r>
      <w:r w:rsidR="006661C8">
        <w:t>and</w:t>
      </w:r>
      <w:r w:rsidR="00D52481">
        <w:t xml:space="preserve"> Clyde</w:t>
      </w:r>
      <w:r>
        <w:t xml:space="preserve"> we were able to confirm that there were no weaknesses in the systems of control of the partner bodies that we require to bring to the attention of members</w:t>
      </w:r>
      <w:r w:rsidR="009A18FE">
        <w:t xml:space="preserve"> of the IJB</w:t>
      </w:r>
      <w:r w:rsidR="00554E36">
        <w:t>.</w:t>
      </w:r>
    </w:p>
    <w:p w14:paraId="3E59F59F" w14:textId="7430E9AE" w:rsidR="004F5261" w:rsidRDefault="005D4E3D" w:rsidP="00913756">
      <w:pPr>
        <w:pStyle w:val="10-Bodynumbered"/>
        <w:spacing w:after="80"/>
      </w:pPr>
      <w:r>
        <w:t xml:space="preserve">Based on the </w:t>
      </w:r>
      <w:r w:rsidR="00570C0C">
        <w:t>available</w:t>
      </w:r>
      <w:r>
        <w:t xml:space="preserve"> evidence we concluded that appropriate</w:t>
      </w:r>
      <w:r w:rsidR="009A18FE">
        <w:t xml:space="preserve"> controls have been</w:t>
      </w:r>
      <w:r w:rsidR="00321F2B">
        <w:t xml:space="preserve"> established d</w:t>
      </w:r>
      <w:r w:rsidR="008321DB">
        <w:t xml:space="preserve">uring the period of the IJB’s existence </w:t>
      </w:r>
      <w:r w:rsidR="001B2CB2">
        <w:t>in 2015/16</w:t>
      </w:r>
      <w:r w:rsidR="005A6D67">
        <w:t>.</w:t>
      </w:r>
      <w:r w:rsidR="0026665F">
        <w:t xml:space="preserve"> </w:t>
      </w:r>
      <w:r w:rsidR="00E15872">
        <w:t>It is too early to assess their effectiveness but going forward they will help support the Board’s governance arrangements.</w:t>
      </w:r>
    </w:p>
    <w:p w14:paraId="3E59F5A0" w14:textId="77777777" w:rsidR="0039044D" w:rsidRPr="009F5DD1" w:rsidRDefault="0039044D" w:rsidP="00913756">
      <w:pPr>
        <w:pStyle w:val="15-Subhead1"/>
        <w:spacing w:before="240" w:after="100"/>
      </w:pPr>
      <w:r w:rsidRPr="00834663">
        <w:t>Internal audit</w:t>
      </w:r>
    </w:p>
    <w:p w14:paraId="3E59F5A4" w14:textId="598B7D53" w:rsidR="00451ADE" w:rsidRDefault="009A18FE">
      <w:pPr>
        <w:pStyle w:val="10-Bodynumbered"/>
      </w:pPr>
      <w:r>
        <w:t>At t</w:t>
      </w:r>
      <w:r w:rsidR="00621B3F">
        <w:t xml:space="preserve">he Board meeting </w:t>
      </w:r>
      <w:r w:rsidR="00FF6BD1">
        <w:t xml:space="preserve">in </w:t>
      </w:r>
      <w:r w:rsidR="00621B3F">
        <w:t xml:space="preserve">February 2016 </w:t>
      </w:r>
      <w:r>
        <w:t xml:space="preserve">it was </w:t>
      </w:r>
      <w:r w:rsidR="00621B3F">
        <w:t xml:space="preserve">agreed that the Chief Internal Auditor role would </w:t>
      </w:r>
      <w:r w:rsidR="00D52481">
        <w:t xml:space="preserve">be held by the Chief Internal Auditor of Glasgow City Council and </w:t>
      </w:r>
      <w:r w:rsidR="00AD7E8B">
        <w:t xml:space="preserve">the </w:t>
      </w:r>
      <w:r w:rsidR="00D52481">
        <w:t xml:space="preserve">Internal </w:t>
      </w:r>
      <w:r w:rsidR="00AD7E8B">
        <w:t xml:space="preserve">Audit Service would be provided by Glasgow City Council’s Internal Audit team. </w:t>
      </w:r>
    </w:p>
    <w:p w14:paraId="3E59F5A5" w14:textId="32662944" w:rsidR="00AD7E8B" w:rsidRPr="00913756" w:rsidRDefault="00AD7E8B">
      <w:pPr>
        <w:pStyle w:val="10-Bodynumbered"/>
      </w:pPr>
      <w:r>
        <w:t>We seek to rely on the work of internal audit wherever possible and as part of our routine planning process we carry out an early assessment of the internal audit function</w:t>
      </w:r>
      <w:r w:rsidR="005321B9">
        <w:t xml:space="preserve">. Our review found that there are </w:t>
      </w:r>
      <w:r>
        <w:t xml:space="preserve">sound documentation standards and reporting </w:t>
      </w:r>
      <w:r w:rsidR="006807B1">
        <w:t>procedures in place and these comply</w:t>
      </w:r>
      <w:r>
        <w:t xml:space="preserve"> with the main requirements of the Public Sector Internal Audit Standards (PSIAS).</w:t>
      </w:r>
    </w:p>
    <w:p w14:paraId="6CED54FE" w14:textId="3A027EEA" w:rsidR="00B10C2D" w:rsidRDefault="009A18FE" w:rsidP="00913756">
      <w:pPr>
        <w:pStyle w:val="15-Subhead1"/>
        <w:spacing w:before="200" w:after="100"/>
      </w:pPr>
      <w:r>
        <w:t xml:space="preserve">Other </w:t>
      </w:r>
      <w:r w:rsidR="007A15BB">
        <w:t xml:space="preserve">governance </w:t>
      </w:r>
      <w:r>
        <w:t>a</w:t>
      </w:r>
      <w:r w:rsidR="0039044D" w:rsidRPr="0039044D">
        <w:t xml:space="preserve">rrangements </w:t>
      </w:r>
    </w:p>
    <w:p w14:paraId="3E59F5A7" w14:textId="7A1BEB3B" w:rsidR="0039044D" w:rsidRPr="0039044D" w:rsidRDefault="00B10C2D" w:rsidP="00913756">
      <w:pPr>
        <w:pStyle w:val="10-Bodynumbered"/>
        <w:tabs>
          <w:tab w:val="clear" w:pos="596"/>
          <w:tab w:val="num" w:pos="454"/>
        </w:tabs>
        <w:ind w:left="454"/>
      </w:pPr>
      <w:r>
        <w:t>The board are committed to ensuring the involvement of partner groups including community planning groups, the third sector, the independent sector and local communities. The Strategic Plan and locality planning arrangements enable partners to engage in and support the delivery of the Plan.</w:t>
      </w:r>
    </w:p>
    <w:p w14:paraId="06171BEA" w14:textId="77777777" w:rsidR="00107D78" w:rsidRDefault="00107D78" w:rsidP="00107D78">
      <w:pPr>
        <w:pStyle w:val="15-Subhead1"/>
      </w:pPr>
      <w:r w:rsidRPr="000C1F19">
        <w:t>Transparency</w:t>
      </w:r>
    </w:p>
    <w:p w14:paraId="07DD1452" w14:textId="6D554AA5" w:rsidR="00B10C2D" w:rsidRDefault="006661C8" w:rsidP="000F63A8">
      <w:pPr>
        <w:pStyle w:val="10-Bodynumbered"/>
        <w:tabs>
          <w:tab w:val="clear" w:pos="596"/>
          <w:tab w:val="num" w:pos="454"/>
        </w:tabs>
        <w:ind w:left="454"/>
      </w:pPr>
      <w:r w:rsidRPr="00F83B5E">
        <w:t>Local residents should be able to hold the Board to account for the services it provides.  Transparency means that residents have access to understandable, relevant and timely information about how the Board is taking decisions and how it is using its resources</w:t>
      </w:r>
      <w:r>
        <w:t xml:space="preserve">. </w:t>
      </w:r>
    </w:p>
    <w:p w14:paraId="476151C0" w14:textId="5A9AD607" w:rsidR="00B10C2D" w:rsidRDefault="00B10C2D" w:rsidP="00B10C2D">
      <w:pPr>
        <w:pStyle w:val="10-Bodynumbered"/>
        <w:tabs>
          <w:tab w:val="clear" w:pos="596"/>
          <w:tab w:val="num" w:pos="454"/>
        </w:tabs>
        <w:ind w:left="454"/>
      </w:pPr>
      <w:r>
        <w:t xml:space="preserve">Full </w:t>
      </w:r>
      <w:r w:rsidRPr="00F83B5E">
        <w:t xml:space="preserve">details of the meetings held by the Board are available through the </w:t>
      </w:r>
      <w:r>
        <w:t>Glasgow City</w:t>
      </w:r>
      <w:r w:rsidRPr="00F83B5E">
        <w:t xml:space="preserve"> Council </w:t>
      </w:r>
      <w:r w:rsidR="006661C8">
        <w:t>w</w:t>
      </w:r>
      <w:r w:rsidRPr="00F83B5E">
        <w:t xml:space="preserve">ebsite, where access is given to all committee papers and minutes of meetings. </w:t>
      </w:r>
      <w:r w:rsidR="006661C8" w:rsidRPr="00F83B5E">
        <w:t>The Board receives regular financial monitoring reports</w:t>
      </w:r>
      <w:r w:rsidR="006661C8">
        <w:t xml:space="preserve"> which are clear and concise</w:t>
      </w:r>
    </w:p>
    <w:p w14:paraId="01E6E39B" w14:textId="6FD8F06D" w:rsidR="00D162AF" w:rsidRPr="005410CA" w:rsidRDefault="00B10C2D" w:rsidP="00913756">
      <w:pPr>
        <w:pStyle w:val="10-Bodynumbered"/>
        <w:tabs>
          <w:tab w:val="clear" w:pos="596"/>
          <w:tab w:val="num" w:pos="454"/>
        </w:tabs>
        <w:ind w:left="454"/>
        <w:rPr>
          <w:rStyle w:val="01-Bold"/>
          <w:b w:val="0"/>
        </w:rPr>
      </w:pPr>
      <w:r>
        <w:t>The</w:t>
      </w:r>
      <w:r w:rsidRPr="00B815E2">
        <w:rPr>
          <w:rStyle w:val="01-Bold"/>
          <w:b w:val="0"/>
          <w:sz w:val="21"/>
          <w:szCs w:val="21"/>
        </w:rPr>
        <w:t xml:space="preserve"> Local Authority Accounts (Scotland) Regulations 2014</w:t>
      </w:r>
      <w:r>
        <w:rPr>
          <w:rStyle w:val="01-Bold"/>
          <w:b w:val="0"/>
          <w:sz w:val="21"/>
          <w:szCs w:val="21"/>
        </w:rPr>
        <w:t xml:space="preserve"> require that the unaudited accounts </w:t>
      </w:r>
      <w:r w:rsidR="00B658C6">
        <w:rPr>
          <w:rStyle w:val="01-Bold"/>
          <w:b w:val="0"/>
          <w:sz w:val="21"/>
          <w:szCs w:val="21"/>
        </w:rPr>
        <w:t>be published on the website of the authority until the date that the audited annual accounts are published. Although the unaudited accounts were available through Board minutes, they were not published on the authority’s website.</w:t>
      </w:r>
      <w:r w:rsidR="004B3388">
        <w:rPr>
          <w:rStyle w:val="01-Bold"/>
          <w:b w:val="0"/>
          <w:sz w:val="21"/>
          <w:szCs w:val="21"/>
        </w:rPr>
        <w:t xml:space="preserve"> The 2014 Regulations also require the body to publish an inspection notice. The inspection notice was published within the required timescale but referred to the IJB </w:t>
      </w:r>
      <w:r w:rsidR="006661C8">
        <w:rPr>
          <w:rStyle w:val="01-Bold"/>
          <w:b w:val="0"/>
          <w:sz w:val="21"/>
          <w:szCs w:val="21"/>
        </w:rPr>
        <w:t xml:space="preserve">annual </w:t>
      </w:r>
      <w:r w:rsidR="004B3388">
        <w:rPr>
          <w:rStyle w:val="01-Bold"/>
          <w:b w:val="0"/>
          <w:sz w:val="21"/>
          <w:szCs w:val="21"/>
        </w:rPr>
        <w:t xml:space="preserve">accounts as Glasgow City Health </w:t>
      </w:r>
      <w:r w:rsidR="006661C8">
        <w:rPr>
          <w:rStyle w:val="01-Bold"/>
          <w:b w:val="0"/>
          <w:sz w:val="21"/>
          <w:szCs w:val="21"/>
        </w:rPr>
        <w:t>and</w:t>
      </w:r>
      <w:r w:rsidR="004B3388">
        <w:rPr>
          <w:rStyle w:val="01-Bold"/>
          <w:b w:val="0"/>
          <w:sz w:val="21"/>
          <w:szCs w:val="21"/>
        </w:rPr>
        <w:t xml:space="preserve"> Social Care </w:t>
      </w:r>
      <w:r w:rsidR="006661C8">
        <w:rPr>
          <w:rStyle w:val="01-Bold"/>
          <w:b w:val="0"/>
          <w:sz w:val="21"/>
          <w:szCs w:val="21"/>
        </w:rPr>
        <w:t xml:space="preserve">annual </w:t>
      </w:r>
      <w:r w:rsidR="004B3388">
        <w:rPr>
          <w:rStyle w:val="01-Bold"/>
          <w:b w:val="0"/>
          <w:sz w:val="21"/>
          <w:szCs w:val="21"/>
        </w:rPr>
        <w:t>accounts.</w:t>
      </w:r>
      <w:r w:rsidR="00B658C6">
        <w:rPr>
          <w:rStyle w:val="01-Bold"/>
          <w:b w:val="0"/>
          <w:sz w:val="21"/>
          <w:szCs w:val="21"/>
        </w:rPr>
        <w:t xml:space="preserve"> There is a risk that residents may not be able to </w:t>
      </w:r>
      <w:r w:rsidR="005321B9">
        <w:rPr>
          <w:rStyle w:val="01-Bold"/>
          <w:b w:val="0"/>
          <w:sz w:val="21"/>
          <w:szCs w:val="21"/>
        </w:rPr>
        <w:t xml:space="preserve">readily </w:t>
      </w:r>
      <w:r w:rsidR="00B658C6">
        <w:rPr>
          <w:rStyle w:val="01-Bold"/>
          <w:b w:val="0"/>
          <w:sz w:val="21"/>
          <w:szCs w:val="21"/>
        </w:rPr>
        <w:t xml:space="preserve">locate the </w:t>
      </w:r>
      <w:proofErr w:type="gramStart"/>
      <w:r w:rsidR="005321B9">
        <w:rPr>
          <w:rStyle w:val="01-Bold"/>
          <w:b w:val="0"/>
          <w:sz w:val="21"/>
          <w:szCs w:val="21"/>
        </w:rPr>
        <w:t xml:space="preserve">Board’s </w:t>
      </w:r>
      <w:r w:rsidR="00B658C6">
        <w:rPr>
          <w:rStyle w:val="01-Bold"/>
          <w:b w:val="0"/>
          <w:sz w:val="21"/>
          <w:szCs w:val="21"/>
        </w:rPr>
        <w:t xml:space="preserve"> annual</w:t>
      </w:r>
      <w:proofErr w:type="gramEnd"/>
      <w:r w:rsidR="00B658C6">
        <w:rPr>
          <w:rStyle w:val="01-Bold"/>
          <w:b w:val="0"/>
          <w:sz w:val="21"/>
          <w:szCs w:val="21"/>
        </w:rPr>
        <w:t xml:space="preserve"> accounts which </w:t>
      </w:r>
      <w:r w:rsidR="005321B9">
        <w:rPr>
          <w:rStyle w:val="01-Bold"/>
          <w:b w:val="0"/>
          <w:sz w:val="21"/>
          <w:szCs w:val="21"/>
        </w:rPr>
        <w:t xml:space="preserve">reduces </w:t>
      </w:r>
      <w:r w:rsidR="00B658C6">
        <w:rPr>
          <w:rStyle w:val="01-Bold"/>
          <w:b w:val="0"/>
          <w:sz w:val="21"/>
          <w:szCs w:val="21"/>
        </w:rPr>
        <w:t xml:space="preserve">transparency. </w:t>
      </w:r>
      <w:r w:rsidR="00563BFD">
        <w:rPr>
          <w:rStyle w:val="01-Bold"/>
          <w:b w:val="0"/>
          <w:sz w:val="21"/>
          <w:szCs w:val="21"/>
        </w:rPr>
        <w:t>A website for the IJB is currently being developed which is where the accounts will be published going forward.</w:t>
      </w:r>
    </w:p>
    <w:p w14:paraId="3E59F5BC" w14:textId="77413C5C" w:rsidR="0039044D" w:rsidRPr="000E3476" w:rsidRDefault="00C73A12" w:rsidP="00E51598">
      <w:pPr>
        <w:pStyle w:val="28-Quotereference"/>
      </w:pPr>
      <w:r>
        <w:t>Refer action plan point 3</w:t>
      </w:r>
    </w:p>
    <w:p w14:paraId="3E59F5C2" w14:textId="77777777" w:rsidR="00FC78BF" w:rsidRPr="00860786" w:rsidRDefault="00FC78BF" w:rsidP="00913756">
      <w:pPr>
        <w:pStyle w:val="15-Subhead1"/>
        <w:spacing w:before="240" w:after="100"/>
      </w:pPr>
      <w:r w:rsidRPr="00FC78BF">
        <w:t>Outlook</w:t>
      </w:r>
      <w:r w:rsidRPr="009F5DD1">
        <w:t xml:space="preserve"> </w:t>
      </w:r>
    </w:p>
    <w:p w14:paraId="3E59F5C4" w14:textId="57BD81F3" w:rsidR="00AB244C" w:rsidRPr="00412159" w:rsidRDefault="00D162AF" w:rsidP="00FC78BF">
      <w:pPr>
        <w:pStyle w:val="10-Bodynumbered"/>
      </w:pPr>
      <w:r>
        <w:t xml:space="preserve">The IJB needs to ensure robust governance arrangements are in place </w:t>
      </w:r>
      <w:r w:rsidR="00414B97">
        <w:t xml:space="preserve">to </w:t>
      </w:r>
      <w:r w:rsidR="00AB244C">
        <w:t>ensur</w:t>
      </w:r>
      <w:r>
        <w:t>e</w:t>
      </w:r>
      <w:r w:rsidR="00414B97">
        <w:t xml:space="preserve"> </w:t>
      </w:r>
      <w:r>
        <w:t>it</w:t>
      </w:r>
      <w:r w:rsidR="00414B97">
        <w:t xml:space="preserve"> performs effectively and is held to account for its decisions. </w:t>
      </w:r>
      <w:r w:rsidR="00AB244C">
        <w:t>Governance</w:t>
      </w:r>
      <w:r w:rsidR="00414B97">
        <w:t xml:space="preserve"> </w:t>
      </w:r>
      <w:r w:rsidR="00AB244C">
        <w:t>arrangements</w:t>
      </w:r>
      <w:r w:rsidR="00414B97">
        <w:t xml:space="preserve"> will require further development and refinement as the Board evolves.</w:t>
      </w:r>
    </w:p>
    <w:p w14:paraId="3E59F5C9" w14:textId="77777777" w:rsidR="007A15BB" w:rsidRDefault="007A15BB" w:rsidP="00913756">
      <w:pPr>
        <w:pStyle w:val="10-Bodynumbered"/>
        <w:numPr>
          <w:ilvl w:val="0"/>
          <w:numId w:val="0"/>
        </w:numPr>
        <w:ind w:left="596" w:hanging="454"/>
      </w:pPr>
    </w:p>
    <w:p w14:paraId="3E59F5CE" w14:textId="77777777" w:rsidR="00891B39" w:rsidRPr="00520393" w:rsidRDefault="00891B39" w:rsidP="00913756">
      <w:pPr>
        <w:pStyle w:val="10-Bodynumbered"/>
        <w:numPr>
          <w:ilvl w:val="0"/>
          <w:numId w:val="0"/>
        </w:numPr>
        <w:ind w:left="454" w:hanging="454"/>
      </w:pPr>
      <w:bookmarkStart w:id="22" w:name="_Toc395260660"/>
      <w:bookmarkStart w:id="23" w:name="_Toc418179422"/>
      <w:bookmarkStart w:id="24" w:name="_Toc421541752"/>
      <w:r w:rsidRPr="00520393">
        <w:rPr>
          <w:rFonts w:cs="Arial"/>
          <w:b/>
          <w:color w:val="00607A"/>
          <w:sz w:val="56"/>
          <w:szCs w:val="56"/>
        </w:rPr>
        <w:t>Best Value</w:t>
      </w:r>
      <w:bookmarkEnd w:id="22"/>
      <w:bookmarkEnd w:id="23"/>
      <w:bookmarkEnd w:id="24"/>
    </w:p>
    <w:p w14:paraId="3E59F5D4" w14:textId="0137785B" w:rsidR="00E36E52" w:rsidRDefault="005321B9" w:rsidP="00913756">
      <w:pPr>
        <w:pStyle w:val="10-Bodynumbered"/>
        <w:spacing w:before="200"/>
      </w:pPr>
      <w:r>
        <w:t xml:space="preserve">In order </w:t>
      </w:r>
      <w:r w:rsidR="00C95461">
        <w:t xml:space="preserve">to achieve Best Value the Board should have </w:t>
      </w:r>
      <w:r w:rsidR="00483C3C">
        <w:t xml:space="preserve">effective arrangements for scrutinising performance, monitoring progress towards their strategic </w:t>
      </w:r>
      <w:r w:rsidR="00C92A01">
        <w:t>objectives</w:t>
      </w:r>
      <w:r w:rsidR="00483C3C">
        <w:t xml:space="preserve"> and holding partners to account.  </w:t>
      </w:r>
    </w:p>
    <w:p w14:paraId="3E59F5D6" w14:textId="7E49BD17" w:rsidR="00FC78BF" w:rsidRPr="00EE7F80" w:rsidRDefault="00E36E52" w:rsidP="00913756">
      <w:pPr>
        <w:pStyle w:val="15-Subhead1"/>
        <w:spacing w:before="240"/>
      </w:pPr>
      <w:r>
        <w:t>Performance management</w:t>
      </w:r>
    </w:p>
    <w:p w14:paraId="3E59F5D7" w14:textId="79E41BDE" w:rsidR="008F37C9" w:rsidRDefault="00962F3A" w:rsidP="00EE7F80">
      <w:pPr>
        <w:pStyle w:val="10-Bodynumbered"/>
      </w:pPr>
      <w:r>
        <w:t xml:space="preserve">The Public </w:t>
      </w:r>
      <w:r w:rsidR="0013388C">
        <w:t>B</w:t>
      </w:r>
      <w:r w:rsidR="008F37C9">
        <w:t>odies (Joint Working) (</w:t>
      </w:r>
      <w:r w:rsidR="00570C0C">
        <w:t>Scotland</w:t>
      </w:r>
      <w:r w:rsidR="008F37C9">
        <w:t>) Act 2014</w:t>
      </w:r>
      <w:r w:rsidR="00241A33">
        <w:t xml:space="preserve"> </w:t>
      </w:r>
      <w:r w:rsidR="00DE7ECE">
        <w:t xml:space="preserve">(the Act) </w:t>
      </w:r>
      <w:r w:rsidR="00241A33">
        <w:t xml:space="preserve">and the Integration Scheme for the </w:t>
      </w:r>
      <w:r w:rsidR="0078561B">
        <w:t xml:space="preserve">Board </w:t>
      </w:r>
      <w:r w:rsidR="00241A33">
        <w:t xml:space="preserve">set out the </w:t>
      </w:r>
      <w:r w:rsidR="00570C0C">
        <w:t>legislative</w:t>
      </w:r>
      <w:r w:rsidR="00241A33">
        <w:t xml:space="preserve"> changes required to implement adult health and social care both </w:t>
      </w:r>
      <w:r w:rsidR="00570C0C">
        <w:t>operationally</w:t>
      </w:r>
      <w:r w:rsidR="00241A33">
        <w:t xml:space="preserve"> and financially.</w:t>
      </w:r>
      <w:r>
        <w:t xml:space="preserve"> One of these is in respect of performance management arrangements.</w:t>
      </w:r>
    </w:p>
    <w:p w14:paraId="3E59F5D8" w14:textId="3868D648" w:rsidR="008F37C9" w:rsidRPr="0034670B" w:rsidRDefault="00242887" w:rsidP="005410CA">
      <w:pPr>
        <w:pStyle w:val="10-Bodynumbered"/>
      </w:pPr>
      <w:r w:rsidRPr="00913756">
        <w:t>A</w:t>
      </w:r>
      <w:r w:rsidR="00CE3350" w:rsidRPr="00913756">
        <w:t>n initial</w:t>
      </w:r>
      <w:r w:rsidRPr="00913756">
        <w:t xml:space="preserve"> paper was submitted </w:t>
      </w:r>
      <w:r w:rsidR="00E36E52" w:rsidRPr="0034670B">
        <w:t>to the Board meeting on 2</w:t>
      </w:r>
      <w:r w:rsidR="00CE3350" w:rsidRPr="00913756">
        <w:t>1</w:t>
      </w:r>
      <w:r w:rsidR="00E36E52" w:rsidRPr="0034670B">
        <w:t xml:space="preserve"> </w:t>
      </w:r>
      <w:r w:rsidR="00CE3350" w:rsidRPr="00913756">
        <w:t>March</w:t>
      </w:r>
      <w:r w:rsidR="00472A88" w:rsidRPr="0034670B">
        <w:t xml:space="preserve"> </w:t>
      </w:r>
      <w:r w:rsidR="00E36E52" w:rsidRPr="0034670B">
        <w:t xml:space="preserve">2016 </w:t>
      </w:r>
      <w:r w:rsidR="00CE3350" w:rsidRPr="00913756">
        <w:t xml:space="preserve">to update </w:t>
      </w:r>
      <w:r w:rsidR="00835E65">
        <w:t xml:space="preserve">members </w:t>
      </w:r>
      <w:r w:rsidR="00CE3350" w:rsidRPr="00913756">
        <w:t>on the work being undertaken to develop a performance reporting framework</w:t>
      </w:r>
      <w:r w:rsidR="00C95461">
        <w:t xml:space="preserve">. </w:t>
      </w:r>
      <w:r w:rsidR="0034670B" w:rsidRPr="00913756">
        <w:t xml:space="preserve">The paper included a draft performance report which outlined the latest performance of the IJB as at 6 February 2016 in relation to a range of key performance indicators across health and social care services. </w:t>
      </w:r>
    </w:p>
    <w:p w14:paraId="3E59F5DA" w14:textId="6458F0EF" w:rsidR="00520393" w:rsidRPr="00FC2F6E" w:rsidRDefault="00FC2F6E" w:rsidP="00913756">
      <w:pPr>
        <w:pStyle w:val="10-Bodynumbered"/>
        <w:spacing w:before="180"/>
      </w:pPr>
      <w:r w:rsidRPr="00913756">
        <w:t>Feedback following the March Board meeting resulted in agreement that future Board Performance reports would include the following information</w:t>
      </w:r>
      <w:r w:rsidR="00520393" w:rsidRPr="00FC2F6E">
        <w:t>:</w:t>
      </w:r>
    </w:p>
    <w:p w14:paraId="6A858DA6" w14:textId="05CF8523" w:rsidR="00FC2F6E" w:rsidRPr="00913756" w:rsidRDefault="00FC2F6E" w:rsidP="00913756">
      <w:pPr>
        <w:pStyle w:val="11-Bullet1"/>
        <w:tabs>
          <w:tab w:val="clear" w:pos="907"/>
          <w:tab w:val="left" w:pos="851"/>
        </w:tabs>
        <w:ind w:left="851" w:hanging="425"/>
      </w:pPr>
      <w:r w:rsidRPr="00913756">
        <w:t xml:space="preserve">National Health &amp; Wellbeing Outcome Integration Indicators </w:t>
      </w:r>
    </w:p>
    <w:p w14:paraId="053336AE" w14:textId="16997991" w:rsidR="00FC2F6E" w:rsidRPr="00913756" w:rsidRDefault="00FC2F6E" w:rsidP="00913756">
      <w:pPr>
        <w:pStyle w:val="11-Bullet1"/>
        <w:tabs>
          <w:tab w:val="clear" w:pos="907"/>
          <w:tab w:val="left" w:pos="851"/>
        </w:tabs>
        <w:ind w:left="851" w:hanging="425"/>
      </w:pPr>
      <w:r w:rsidRPr="00913756">
        <w:t>NHS Local Development Plan Standards/Indicators</w:t>
      </w:r>
    </w:p>
    <w:p w14:paraId="7E58253C" w14:textId="69080675" w:rsidR="00FC2F6E" w:rsidRPr="00913756" w:rsidRDefault="00FC2F6E" w:rsidP="00913756">
      <w:pPr>
        <w:pStyle w:val="11-Bullet1"/>
        <w:tabs>
          <w:tab w:val="clear" w:pos="907"/>
          <w:tab w:val="left" w:pos="851"/>
        </w:tabs>
        <w:ind w:left="851" w:hanging="425"/>
      </w:pPr>
      <w:r w:rsidRPr="00913756">
        <w:t>Health Board/Council Indicators</w:t>
      </w:r>
    </w:p>
    <w:p w14:paraId="18D97271" w14:textId="73EC9330" w:rsidR="00FC2F6E" w:rsidRDefault="00FC2F6E" w:rsidP="00913756">
      <w:pPr>
        <w:pStyle w:val="11-Bullet1"/>
        <w:tabs>
          <w:tab w:val="clear" w:pos="907"/>
          <w:tab w:val="left" w:pos="851"/>
        </w:tabs>
        <w:ind w:left="851" w:hanging="425"/>
      </w:pPr>
      <w:r w:rsidRPr="00913756">
        <w:t>Local Health and Social Care Indicators</w:t>
      </w:r>
    </w:p>
    <w:p w14:paraId="1D3CFC91" w14:textId="77777777" w:rsidR="00FC2F6E" w:rsidRPr="00913756" w:rsidRDefault="00FC2F6E" w:rsidP="00913756">
      <w:pPr>
        <w:pStyle w:val="11-Bullet1"/>
        <w:numPr>
          <w:ilvl w:val="0"/>
          <w:numId w:val="0"/>
        </w:numPr>
        <w:tabs>
          <w:tab w:val="clear" w:pos="907"/>
          <w:tab w:val="left" w:pos="851"/>
        </w:tabs>
        <w:ind w:left="1174" w:hanging="360"/>
      </w:pPr>
    </w:p>
    <w:p w14:paraId="3E59F5E5" w14:textId="16A7A59F" w:rsidR="000976B0" w:rsidRDefault="008F37C9" w:rsidP="00913756">
      <w:pPr>
        <w:pStyle w:val="10-Bodynumbered"/>
        <w:spacing w:before="80"/>
      </w:pPr>
      <w:r w:rsidRPr="00FC2F6E">
        <w:t>The</w:t>
      </w:r>
      <w:r w:rsidR="0013388C" w:rsidRPr="00FC2F6E">
        <w:t xml:space="preserve"> C</w:t>
      </w:r>
      <w:r w:rsidRPr="00FC2F6E">
        <w:t>hief Officer</w:t>
      </w:r>
      <w:r w:rsidR="0013388C" w:rsidRPr="00FC2F6E">
        <w:t xml:space="preserve"> has </w:t>
      </w:r>
      <w:r w:rsidR="00FC2F6E">
        <w:t>responsibility for the operational management and performance of services delegated</w:t>
      </w:r>
      <w:r w:rsidR="0013388C" w:rsidRPr="00FC2F6E">
        <w:t xml:space="preserve"> </w:t>
      </w:r>
      <w:r w:rsidR="00FC2F6E">
        <w:t xml:space="preserve">by Glasgow City Council and NHS Greater Glasgow </w:t>
      </w:r>
      <w:r w:rsidR="00835E65">
        <w:t>and</w:t>
      </w:r>
      <w:r w:rsidR="00FC2F6E">
        <w:t xml:space="preserve"> Clyde, with the exception of </w:t>
      </w:r>
      <w:r w:rsidR="00835E65">
        <w:t>a</w:t>
      </w:r>
      <w:r w:rsidR="00FC2F6E">
        <w:t xml:space="preserve">cute </w:t>
      </w:r>
      <w:r w:rsidR="00835E65">
        <w:t>s</w:t>
      </w:r>
      <w:r w:rsidR="00FC2F6E">
        <w:t xml:space="preserve">ervices. The Chief Officer </w:t>
      </w:r>
      <w:proofErr w:type="gramStart"/>
      <w:r w:rsidR="00C95461">
        <w:t xml:space="preserve">should </w:t>
      </w:r>
      <w:r w:rsidR="00FC2F6E">
        <w:t xml:space="preserve"> also</w:t>
      </w:r>
      <w:proofErr w:type="gramEnd"/>
      <w:r w:rsidR="00FC2F6E">
        <w:t xml:space="preserve"> </w:t>
      </w:r>
      <w:r w:rsidRPr="00FC2F6E">
        <w:t>ensure that process</w:t>
      </w:r>
      <w:r w:rsidR="0013388C" w:rsidRPr="00FC2F6E">
        <w:t>es</w:t>
      </w:r>
      <w:r w:rsidRPr="00FC2F6E">
        <w:t xml:space="preserve"> are in place to fulfil legislative requirements (e.g.</w:t>
      </w:r>
      <w:r w:rsidR="00E51598">
        <w:t xml:space="preserve"> </w:t>
      </w:r>
      <w:r w:rsidR="0013388C" w:rsidRPr="00FC2F6E">
        <w:t xml:space="preserve">preparation of an </w:t>
      </w:r>
      <w:r w:rsidR="00962F3A" w:rsidRPr="00FC2F6E">
        <w:t>annual performance report).</w:t>
      </w:r>
      <w:r w:rsidRPr="00FC2F6E">
        <w:t xml:space="preserve"> </w:t>
      </w:r>
      <w:r w:rsidR="00962F3A" w:rsidRPr="00FC2F6E">
        <w:t>Further reports on progress will be provided to the Board as the performance management system evolves</w:t>
      </w:r>
      <w:r w:rsidR="00321853" w:rsidRPr="00FC2F6E">
        <w:t>.</w:t>
      </w:r>
    </w:p>
    <w:p w14:paraId="3E59F5E6" w14:textId="357ED000" w:rsidR="00321853" w:rsidRPr="006E459C" w:rsidRDefault="006E459C" w:rsidP="00913756">
      <w:pPr>
        <w:pStyle w:val="10-Bodynumbered"/>
        <w:spacing w:before="140"/>
      </w:pPr>
      <w:r w:rsidRPr="00913756">
        <w:t>Member</w:t>
      </w:r>
      <w:r w:rsidR="00DE7ECE">
        <w:t>s</w:t>
      </w:r>
      <w:r w:rsidRPr="00913756">
        <w:t xml:space="preserve"> will receive Integration Joint Board Performance Reports on a quarterly basis. These reports will be </w:t>
      </w:r>
      <w:r w:rsidR="00DE7ECE">
        <w:t>presented to the Board</w:t>
      </w:r>
      <w:r w:rsidRPr="00913756">
        <w:t xml:space="preserve"> and made available online. </w:t>
      </w:r>
    </w:p>
    <w:p w14:paraId="3E59F5E7" w14:textId="7C66C462" w:rsidR="00FC78BF" w:rsidRDefault="00962F3A" w:rsidP="00913756">
      <w:pPr>
        <w:pStyle w:val="10-Bodynumbered"/>
        <w:spacing w:before="140"/>
      </w:pPr>
      <w:r>
        <w:t>W</w:t>
      </w:r>
      <w:r w:rsidR="00FC78BF" w:rsidRPr="00EE7F80">
        <w:t xml:space="preserve">e </w:t>
      </w:r>
      <w:r w:rsidR="00DE7ECE">
        <w:t xml:space="preserve">have </w:t>
      </w:r>
      <w:r w:rsidR="00FC78BF" w:rsidRPr="00EE7F80">
        <w:t xml:space="preserve">concluded that the Board has </w:t>
      </w:r>
      <w:r w:rsidR="00DE7ECE">
        <w:t xml:space="preserve">started </w:t>
      </w:r>
      <w:r>
        <w:t xml:space="preserve">to </w:t>
      </w:r>
      <w:r w:rsidR="00DE7ECE">
        <w:t>implement the</w:t>
      </w:r>
      <w:r>
        <w:t xml:space="preserve"> performance management arrangements </w:t>
      </w:r>
      <w:r w:rsidR="00DE7ECE">
        <w:t>required under</w:t>
      </w:r>
      <w:r>
        <w:t xml:space="preserve"> the Act</w:t>
      </w:r>
      <w:r w:rsidR="00321853">
        <w:t xml:space="preserve">. </w:t>
      </w:r>
      <w:r w:rsidR="0013388C">
        <w:t>However</w:t>
      </w:r>
      <w:r w:rsidR="00321853">
        <w:t xml:space="preserve">, these arrangements are still at the early stages </w:t>
      </w:r>
      <w:r w:rsidR="004B0928">
        <w:t xml:space="preserve">of </w:t>
      </w:r>
      <w:r w:rsidR="00520393">
        <w:t>d</w:t>
      </w:r>
      <w:r w:rsidR="004B0928">
        <w:t>evelopment</w:t>
      </w:r>
      <w:r w:rsidR="006E459C">
        <w:t>.</w:t>
      </w:r>
    </w:p>
    <w:p w14:paraId="3E59F603" w14:textId="77777777" w:rsidR="00EE7F80" w:rsidRPr="00E45D10" w:rsidRDefault="00EE7F80" w:rsidP="00EE7F80">
      <w:pPr>
        <w:pStyle w:val="15-Subhead1"/>
        <w:spacing w:before="240" w:after="160"/>
      </w:pPr>
      <w:r w:rsidRPr="00E45D10">
        <w:t>N</w:t>
      </w:r>
      <w:r w:rsidRPr="009F5DD1">
        <w:t>ational performance audit reports</w:t>
      </w:r>
    </w:p>
    <w:p w14:paraId="3E59F604" w14:textId="63234D69" w:rsidR="00AF082D" w:rsidRDefault="00EE7F80" w:rsidP="00EE7F80">
      <w:pPr>
        <w:pStyle w:val="10-Bodynumbered"/>
      </w:pPr>
      <w:r w:rsidRPr="00EE7F80">
        <w:t xml:space="preserve">Audit Scotland carries out a national performance audit programme on behalf of the Accounts Commission and the Auditor General for Scotland.  During 2015/16, a number of reports were issued which are of direct interest to the </w:t>
      </w:r>
      <w:r w:rsidR="00A75B84">
        <w:t xml:space="preserve">IJB </w:t>
      </w:r>
      <w:r w:rsidR="00AF082D">
        <w:t xml:space="preserve">as outlined </w:t>
      </w:r>
      <w:r w:rsidR="003A3F7F">
        <w:t>below.</w:t>
      </w:r>
      <w:r w:rsidRPr="00EE7F80">
        <w:t xml:space="preserve"> </w:t>
      </w:r>
    </w:p>
    <w:p w14:paraId="3E59F605" w14:textId="5B2EB6C5" w:rsidR="00AF082D" w:rsidRPr="001037B3" w:rsidRDefault="00AF082D" w:rsidP="001037B3">
      <w:pPr>
        <w:pStyle w:val="10-Bodynumbered"/>
        <w:rPr>
          <w:b/>
          <w:sz w:val="18"/>
          <w:szCs w:val="18"/>
        </w:rPr>
      </w:pPr>
      <w:r w:rsidRPr="001037B3">
        <w:rPr>
          <w:rFonts w:eastAsia="Calibri"/>
          <w:b/>
        </w:rPr>
        <w:t xml:space="preserve">Changing models of health and social care report (March 2016):  </w:t>
      </w:r>
      <w:r w:rsidRPr="001037B3">
        <w:rPr>
          <w:rFonts w:eastAsia="Calibri"/>
        </w:rPr>
        <w:t xml:space="preserve">This report says that transformational change is required to meet the Scottish Government’s vision to shift the balance of care to more homely and community-based settings. </w:t>
      </w:r>
      <w:r w:rsidR="001037B3">
        <w:t xml:space="preserve">One of the key findings in the report was that the shift to new models of care </w:t>
      </w:r>
      <w:r w:rsidR="00570C0C">
        <w:t>was</w:t>
      </w:r>
      <w:r w:rsidR="001037B3">
        <w:t xml:space="preserve"> not happening fast enough to meet the growing need, and the new models of care that are in place are generally small-scale and are not widespread. </w:t>
      </w:r>
    </w:p>
    <w:p w14:paraId="3E59F606" w14:textId="05C47D62" w:rsidR="00AF082D" w:rsidRPr="00913756" w:rsidRDefault="00AF082D" w:rsidP="00574190">
      <w:pPr>
        <w:pStyle w:val="10-Bodynumbered"/>
      </w:pPr>
      <w:r w:rsidRPr="001215DB">
        <w:rPr>
          <w:rFonts w:eastAsia="Calibri"/>
          <w:b/>
        </w:rPr>
        <w:t xml:space="preserve">Health and Social Care Integration (December 2015): </w:t>
      </w:r>
      <w:r w:rsidRPr="001215DB">
        <w:rPr>
          <w:rFonts w:eastAsia="Calibri"/>
        </w:rPr>
        <w:t xml:space="preserve"> This report reviewed the progress made to establish new integration authorities,  which will be responsible for planning joint health and social care services and managing budget totalling over £8 billion by 1 April 2016. </w:t>
      </w:r>
      <w:r w:rsidR="00574190">
        <w:rPr>
          <w:rFonts w:eastAsia="Calibri"/>
        </w:rPr>
        <w:t xml:space="preserve">The report highlighted that evidence suggests that </w:t>
      </w:r>
      <w:r w:rsidR="00570C0C">
        <w:rPr>
          <w:rFonts w:eastAsia="Calibri"/>
        </w:rPr>
        <w:t>integration</w:t>
      </w:r>
      <w:r w:rsidR="00A75B84">
        <w:rPr>
          <w:rFonts w:eastAsia="Calibri"/>
        </w:rPr>
        <w:t xml:space="preserve"> joint </w:t>
      </w:r>
      <w:proofErr w:type="gramStart"/>
      <w:r w:rsidR="00A75B84">
        <w:rPr>
          <w:rFonts w:eastAsia="Calibri"/>
        </w:rPr>
        <w:t>boards</w:t>
      </w:r>
      <w:r w:rsidR="00574190">
        <w:rPr>
          <w:rFonts w:eastAsia="Calibri"/>
        </w:rPr>
        <w:t xml:space="preserve">  </w:t>
      </w:r>
      <w:r w:rsidR="00574190" w:rsidRPr="00574190">
        <w:rPr>
          <w:rFonts w:eastAsia="Calibri"/>
        </w:rPr>
        <w:t>will</w:t>
      </w:r>
      <w:proofErr w:type="gramEnd"/>
      <w:r w:rsidR="00574190" w:rsidRPr="00574190">
        <w:rPr>
          <w:rFonts w:eastAsia="Calibri"/>
        </w:rPr>
        <w:t xml:space="preserve"> not be in a position to make a major impact during 2016/17. </w:t>
      </w:r>
      <w:r w:rsidR="00A75B84">
        <w:rPr>
          <w:rFonts w:eastAsia="Calibri"/>
        </w:rPr>
        <w:t>However</w:t>
      </w:r>
      <w:r w:rsidR="00574190">
        <w:rPr>
          <w:rFonts w:eastAsia="Calibri"/>
        </w:rPr>
        <w:t xml:space="preserve"> many IJBs</w:t>
      </w:r>
      <w:r w:rsidR="00574190" w:rsidRPr="00574190">
        <w:rPr>
          <w:rFonts w:eastAsia="Calibri"/>
        </w:rPr>
        <w:t xml:space="preserve"> have still to set out clear targets and timescales showing how they will make a difference to people who use he</w:t>
      </w:r>
      <w:r w:rsidR="00574190">
        <w:rPr>
          <w:rFonts w:eastAsia="Calibri"/>
        </w:rPr>
        <w:t xml:space="preserve">alth and social care services. </w:t>
      </w:r>
    </w:p>
    <w:p w14:paraId="3E59F60A" w14:textId="021B01E8" w:rsidR="007941EB" w:rsidRDefault="00D01941">
      <w:pPr>
        <w:pStyle w:val="10-Bodynumbered"/>
      </w:pPr>
      <w:r>
        <w:t>T</w:t>
      </w:r>
      <w:r w:rsidR="007941EB" w:rsidRPr="006E459C">
        <w:t xml:space="preserve">he </w:t>
      </w:r>
      <w:r w:rsidR="006E459C">
        <w:t>Health and Social Care Integration</w:t>
      </w:r>
      <w:r w:rsidR="007941EB" w:rsidRPr="006E459C">
        <w:t xml:space="preserve"> report (</w:t>
      </w:r>
      <w:r w:rsidR="006E459C">
        <w:t>December 2015</w:t>
      </w:r>
      <w:r w:rsidR="007941EB" w:rsidRPr="006E459C">
        <w:t>) was submitted to the Board</w:t>
      </w:r>
      <w:r w:rsidR="00947C47" w:rsidRPr="006E459C">
        <w:t xml:space="preserve"> in</w:t>
      </w:r>
      <w:r w:rsidR="007941EB" w:rsidRPr="006E459C">
        <w:t xml:space="preserve"> </w:t>
      </w:r>
      <w:r w:rsidR="006E459C">
        <w:t>March 2016</w:t>
      </w:r>
      <w:r w:rsidR="007941EB" w:rsidRPr="006E459C">
        <w:t xml:space="preserve"> </w:t>
      </w:r>
      <w:r w:rsidR="00947C47" w:rsidRPr="006E459C">
        <w:t>for information</w:t>
      </w:r>
      <w:r w:rsidR="006E459C">
        <w:t xml:space="preserve"> and a draft action plan was presented in response to the </w:t>
      </w:r>
      <w:r>
        <w:t xml:space="preserve">report’s </w:t>
      </w:r>
      <w:r w:rsidR="006E459C">
        <w:t xml:space="preserve">recommendations. </w:t>
      </w:r>
      <w:r w:rsidR="00947C47" w:rsidRPr="006E459C">
        <w:t>This is consistent with good practice.</w:t>
      </w:r>
      <w:r w:rsidR="007941EB" w:rsidRPr="006E459C">
        <w:t xml:space="preserve"> </w:t>
      </w:r>
    </w:p>
    <w:p w14:paraId="3E59F60B" w14:textId="07B172A8" w:rsidR="00EE7F80" w:rsidRPr="00913756" w:rsidRDefault="00EE7F80" w:rsidP="00913756">
      <w:pPr>
        <w:pStyle w:val="10-Bodynumbered"/>
        <w:numPr>
          <w:ilvl w:val="0"/>
          <w:numId w:val="0"/>
        </w:numPr>
        <w:spacing w:before="0" w:line="200" w:lineRule="atLeast"/>
        <w:rPr>
          <w:b/>
        </w:rPr>
      </w:pPr>
    </w:p>
    <w:p w14:paraId="3E59F60C" w14:textId="77777777" w:rsidR="00EE7F80" w:rsidRDefault="00EE7F80" w:rsidP="00913756">
      <w:pPr>
        <w:pStyle w:val="15-Subhead1"/>
        <w:spacing w:before="0"/>
      </w:pPr>
      <w:r w:rsidRPr="00F37546">
        <w:t>Outlook</w:t>
      </w:r>
      <w:r>
        <w:t xml:space="preserve"> </w:t>
      </w:r>
    </w:p>
    <w:p w14:paraId="3E59F60D" w14:textId="77777777" w:rsidR="007E4DED" w:rsidRDefault="00CC6D41" w:rsidP="00913756">
      <w:pPr>
        <w:pStyle w:val="10-Bodynumbered"/>
      </w:pPr>
      <w:r>
        <w:t>D</w:t>
      </w:r>
      <w:r w:rsidR="000929D7" w:rsidRPr="00913756">
        <w:t xml:space="preserve">emands on health and social care services </w:t>
      </w:r>
      <w:r>
        <w:t xml:space="preserve">are </w:t>
      </w:r>
      <w:r w:rsidR="000929D7" w:rsidRPr="00913756">
        <w:t>increasing because of demographic changes. People are living longer</w:t>
      </w:r>
      <w:r>
        <w:t xml:space="preserve"> often </w:t>
      </w:r>
      <w:proofErr w:type="gramStart"/>
      <w:r>
        <w:t xml:space="preserve">with </w:t>
      </w:r>
      <w:r w:rsidR="000929D7" w:rsidRPr="00913756">
        <w:t xml:space="preserve"> complex</w:t>
      </w:r>
      <w:proofErr w:type="gramEnd"/>
      <w:r w:rsidR="000929D7" w:rsidRPr="00913756">
        <w:t xml:space="preserve"> </w:t>
      </w:r>
      <w:r>
        <w:t xml:space="preserve">health and care </w:t>
      </w:r>
      <w:r w:rsidR="000929D7" w:rsidRPr="00913756">
        <w:t>needs. At the same time,</w:t>
      </w:r>
      <w:r w:rsidR="000929D7">
        <w:t xml:space="preserve"> </w:t>
      </w:r>
      <w:r w:rsidR="000929D7" w:rsidRPr="00913756">
        <w:t xml:space="preserve">NHS boards and councils are facing increasingly difficult financial challenges. </w:t>
      </w:r>
    </w:p>
    <w:p w14:paraId="3E59F60E" w14:textId="4EFDD316" w:rsidR="00761F98" w:rsidRDefault="000929D7" w:rsidP="00913756">
      <w:pPr>
        <w:pStyle w:val="10-Bodynumbered"/>
      </w:pPr>
      <w:r w:rsidRPr="00913756">
        <w:t xml:space="preserve">There is a general recognition </w:t>
      </w:r>
      <w:r w:rsidR="00761F98">
        <w:t xml:space="preserve">that </w:t>
      </w:r>
      <w:proofErr w:type="gramStart"/>
      <w:r w:rsidR="00761F98">
        <w:t xml:space="preserve">current </w:t>
      </w:r>
      <w:r w:rsidR="00761F98" w:rsidRPr="00913756">
        <w:t xml:space="preserve"> models</w:t>
      </w:r>
      <w:proofErr w:type="gramEnd"/>
      <w:r w:rsidR="00761F98" w:rsidRPr="00913756">
        <w:t xml:space="preserve"> of care are unsustainable</w:t>
      </w:r>
      <w:r w:rsidR="00D2279E">
        <w:t xml:space="preserve"> and that n</w:t>
      </w:r>
      <w:r w:rsidR="00761F98">
        <w:t xml:space="preserve">ew </w:t>
      </w:r>
      <w:r w:rsidR="00761F98" w:rsidRPr="00913756">
        <w:t>models of care are needed.</w:t>
      </w:r>
      <w:r w:rsidR="007E4DED">
        <w:t xml:space="preserve">  </w:t>
      </w:r>
      <w:r w:rsidR="00761F98" w:rsidRPr="00913756">
        <w:t xml:space="preserve">With the right services </w:t>
      </w:r>
      <w:r w:rsidR="00D2279E">
        <w:t>there is the potential for patients to</w:t>
      </w:r>
      <w:r w:rsidR="00761F98" w:rsidRPr="00913756">
        <w:t xml:space="preserve"> </w:t>
      </w:r>
      <w:r w:rsidR="00D2279E" w:rsidRPr="00885E0B">
        <w:t xml:space="preserve">be discharged more quickly </w:t>
      </w:r>
      <w:r w:rsidR="00D2279E">
        <w:t>and to decrease the likelihood of admission in the first place, in certain cases</w:t>
      </w:r>
      <w:r w:rsidR="00761F98" w:rsidRPr="00913756">
        <w:t>.</w:t>
      </w:r>
    </w:p>
    <w:p w14:paraId="3E59F60F" w14:textId="4C2E1FD6" w:rsidR="007E4DED" w:rsidRDefault="00615D9A" w:rsidP="00913756">
      <w:pPr>
        <w:pStyle w:val="10-Bodynumbered"/>
      </w:pPr>
      <w:r>
        <w:t>T</w:t>
      </w:r>
      <w:r w:rsidR="00761F98">
        <w:t xml:space="preserve">he </w:t>
      </w:r>
      <w:r w:rsidR="00D2279E">
        <w:t xml:space="preserve">IJB, working with </w:t>
      </w:r>
      <w:r w:rsidR="00AD7E8B">
        <w:t xml:space="preserve">Glasgow City Council and NHS Greater Glasgow </w:t>
      </w:r>
      <w:r w:rsidR="007E380F">
        <w:t>and</w:t>
      </w:r>
      <w:r w:rsidR="00AD7E8B">
        <w:t xml:space="preserve"> Clyde</w:t>
      </w:r>
      <w:r>
        <w:t xml:space="preserve">, </w:t>
      </w:r>
      <w:r w:rsidR="00761F98">
        <w:t xml:space="preserve">has </w:t>
      </w:r>
      <w:r w:rsidR="00AB244C">
        <w:t>a</w:t>
      </w:r>
      <w:r w:rsidR="00761F98">
        <w:t xml:space="preserve"> </w:t>
      </w:r>
      <w:r w:rsidR="00B71B6A">
        <w:t xml:space="preserve">key </w:t>
      </w:r>
      <w:r>
        <w:t xml:space="preserve">role to play in ensuring </w:t>
      </w:r>
      <w:r w:rsidR="00761F98">
        <w:t xml:space="preserve">delivery of that Scottish Government’s </w:t>
      </w:r>
      <w:r w:rsidR="00761F98" w:rsidRPr="00913756">
        <w:t>2020 Vision</w:t>
      </w:r>
      <w:r>
        <w:t xml:space="preserve">. This aims to </w:t>
      </w:r>
      <w:r w:rsidR="00761F98" w:rsidRPr="00913756">
        <w:t>enable everyone to live longer,</w:t>
      </w:r>
      <w:r w:rsidR="00761F98">
        <w:t xml:space="preserve"> </w:t>
      </w:r>
      <w:r w:rsidR="00761F98" w:rsidRPr="00913756">
        <w:t xml:space="preserve">healthier lives at home or in a homely setting. </w:t>
      </w:r>
      <w:r w:rsidR="000929D7">
        <w:t xml:space="preserve"> </w:t>
      </w:r>
    </w:p>
    <w:p w14:paraId="3E59F610" w14:textId="0D2CD9EA" w:rsidR="007E4DED" w:rsidRDefault="003D0CD3" w:rsidP="00913756">
      <w:pPr>
        <w:pStyle w:val="10-Bodynumbered"/>
      </w:pPr>
      <w:r>
        <w:t>I</w:t>
      </w:r>
      <w:r w:rsidR="007E4DED">
        <w:t xml:space="preserve">t is </w:t>
      </w:r>
      <w:r>
        <w:t xml:space="preserve">also </w:t>
      </w:r>
      <w:r w:rsidR="007E4DED">
        <w:t xml:space="preserve">important that the Board </w:t>
      </w:r>
      <w:r w:rsidR="00134D31">
        <w:t>identifies appropriate performance measures and tracks cost savings and outcomes when implementing new models of care.</w:t>
      </w:r>
    </w:p>
    <w:p w14:paraId="3E59F615" w14:textId="77777777" w:rsidR="00891B39" w:rsidRPr="00B21DD0" w:rsidRDefault="00891B39" w:rsidP="00913756">
      <w:pPr>
        <w:pStyle w:val="10-Bodynumbered"/>
        <w:numPr>
          <w:ilvl w:val="0"/>
          <w:numId w:val="0"/>
        </w:numPr>
        <w:ind w:left="454"/>
        <w:sectPr w:rsidR="00891B39" w:rsidRPr="00B21DD0" w:rsidSect="00913756">
          <w:endnotePr>
            <w:numFmt w:val="decimal"/>
          </w:endnotePr>
          <w:type w:val="continuous"/>
          <w:pgSz w:w="16838" w:h="11906" w:orient="landscape" w:code="9"/>
          <w:pgMar w:top="1418" w:right="962" w:bottom="284" w:left="1134" w:header="567" w:footer="454" w:gutter="0"/>
          <w:cols w:num="2" w:space="340"/>
          <w:docGrid w:linePitch="299"/>
        </w:sectPr>
      </w:pPr>
    </w:p>
    <w:p w14:paraId="3E59F616" w14:textId="77777777" w:rsidR="00891B39" w:rsidRDefault="00891B39" w:rsidP="00913756">
      <w:pPr>
        <w:pStyle w:val="14-Chapterhead"/>
        <w:spacing w:line="500" w:lineRule="exact"/>
      </w:pPr>
      <w:bookmarkStart w:id="25" w:name="AppI"/>
      <w:bookmarkStart w:id="26" w:name="_Toc418179423"/>
      <w:bookmarkStart w:id="27" w:name="_Toc421541753"/>
      <w:bookmarkStart w:id="28" w:name="_Toc460495725"/>
      <w:bookmarkEnd w:id="25"/>
      <w:r w:rsidRPr="002B1B99">
        <w:t xml:space="preserve">Appendix </w:t>
      </w:r>
      <w:r w:rsidR="001776A5">
        <w:t xml:space="preserve">I:  </w:t>
      </w:r>
      <w:r w:rsidRPr="00F5003C">
        <w:t>Significant audit risks</w:t>
      </w:r>
      <w:bookmarkEnd w:id="26"/>
      <w:bookmarkEnd w:id="27"/>
      <w:bookmarkEnd w:id="28"/>
    </w:p>
    <w:p w14:paraId="3E59F617" w14:textId="449B0A04" w:rsidR="00891B39" w:rsidRPr="00913756" w:rsidRDefault="00891B39" w:rsidP="00913756">
      <w:pPr>
        <w:pStyle w:val="21-Tabletext"/>
        <w:spacing w:before="40" w:after="80"/>
        <w:ind w:left="0"/>
        <w:rPr>
          <w:sz w:val="16"/>
          <w:szCs w:val="16"/>
        </w:rPr>
      </w:pPr>
      <w:r w:rsidRPr="00870A6E">
        <w:t xml:space="preserve">The table below sets out the </w:t>
      </w:r>
      <w:r>
        <w:t xml:space="preserve">audit risks we identified during the course of the audit </w:t>
      </w:r>
      <w:r w:rsidRPr="00870A6E">
        <w:t>and how we addressed each risk in arriving at our opinion on the financial statements.</w:t>
      </w:r>
    </w:p>
    <w:tbl>
      <w:tblPr>
        <w:tblStyle w:val="TableLeftRule1"/>
        <w:tblW w:w="14611" w:type="dxa"/>
        <w:tblLook w:val="0620" w:firstRow="1" w:lastRow="0" w:firstColumn="0" w:lastColumn="0" w:noHBand="1" w:noVBand="1"/>
      </w:tblPr>
      <w:tblGrid>
        <w:gridCol w:w="5392"/>
        <w:gridCol w:w="142"/>
        <w:gridCol w:w="3969"/>
        <w:gridCol w:w="5108"/>
      </w:tblGrid>
      <w:tr w:rsidR="00AF3A88" w:rsidRPr="006237D4" w14:paraId="3E59F61B" w14:textId="77777777" w:rsidTr="00786EDE">
        <w:trPr>
          <w:cnfStyle w:val="100000000000" w:firstRow="1" w:lastRow="0" w:firstColumn="0" w:lastColumn="0" w:oddVBand="0" w:evenVBand="0" w:oddHBand="0" w:evenHBand="0" w:firstRowFirstColumn="0" w:firstRowLastColumn="0" w:lastRowFirstColumn="0" w:lastRowLastColumn="0"/>
        </w:trPr>
        <w:tc>
          <w:tcPr>
            <w:tcW w:w="5534" w:type="dxa"/>
            <w:gridSpan w:val="2"/>
          </w:tcPr>
          <w:p w14:paraId="3E59F618" w14:textId="77777777" w:rsidR="00891B39" w:rsidRPr="006237D4" w:rsidRDefault="00891B39" w:rsidP="00913756">
            <w:pPr>
              <w:pStyle w:val="21-Tabletext"/>
              <w:spacing w:after="100"/>
              <w:jc w:val="both"/>
              <w:rPr>
                <w:rFonts w:eastAsia="Calibri"/>
                <w:b w:val="0"/>
                <w:color w:val="auto"/>
              </w:rPr>
            </w:pPr>
            <w:r w:rsidRPr="006237D4">
              <w:rPr>
                <w:rFonts w:eastAsia="Calibri"/>
              </w:rPr>
              <w:t>Audit Risk</w:t>
            </w:r>
          </w:p>
        </w:tc>
        <w:tc>
          <w:tcPr>
            <w:tcW w:w="3969" w:type="dxa"/>
          </w:tcPr>
          <w:p w14:paraId="3E59F619" w14:textId="77777777" w:rsidR="00891B39" w:rsidRPr="006237D4" w:rsidRDefault="004325EE" w:rsidP="00913756">
            <w:pPr>
              <w:pStyle w:val="21-Tabletext"/>
              <w:ind w:left="0"/>
              <w:jc w:val="both"/>
              <w:rPr>
                <w:rFonts w:eastAsia="Calibri"/>
                <w:b w:val="0"/>
                <w:color w:val="auto"/>
              </w:rPr>
            </w:pPr>
            <w:r>
              <w:rPr>
                <w:rFonts w:eastAsia="Calibri"/>
              </w:rPr>
              <w:t xml:space="preserve"> </w:t>
            </w:r>
            <w:r w:rsidR="007F36F9">
              <w:rPr>
                <w:rFonts w:eastAsia="Calibri"/>
              </w:rPr>
              <w:t xml:space="preserve"> </w:t>
            </w:r>
            <w:r w:rsidR="00891B39" w:rsidRPr="006237D4">
              <w:rPr>
                <w:rFonts w:eastAsia="Calibri"/>
              </w:rPr>
              <w:t>Assurance procedure</w:t>
            </w:r>
          </w:p>
        </w:tc>
        <w:tc>
          <w:tcPr>
            <w:tcW w:w="5108" w:type="dxa"/>
          </w:tcPr>
          <w:p w14:paraId="3E59F61A" w14:textId="77777777" w:rsidR="00891B39" w:rsidRPr="006237D4" w:rsidRDefault="00786EDE" w:rsidP="00913756">
            <w:pPr>
              <w:pStyle w:val="21-Tabletext"/>
              <w:jc w:val="both"/>
              <w:rPr>
                <w:rFonts w:eastAsia="Calibri"/>
                <w:b w:val="0"/>
                <w:color w:val="auto"/>
              </w:rPr>
            </w:pPr>
            <w:r>
              <w:rPr>
                <w:rFonts w:eastAsia="Calibri"/>
              </w:rPr>
              <w:t xml:space="preserve"> </w:t>
            </w:r>
            <w:r w:rsidR="00E84A92">
              <w:rPr>
                <w:rFonts w:eastAsia="Calibri"/>
              </w:rPr>
              <w:t xml:space="preserve"> </w:t>
            </w:r>
            <w:r w:rsidR="00891B39" w:rsidRPr="006237D4">
              <w:rPr>
                <w:rFonts w:eastAsia="Calibri"/>
              </w:rPr>
              <w:t>Results and conclusions</w:t>
            </w:r>
          </w:p>
        </w:tc>
      </w:tr>
      <w:tr w:rsidR="00891B39" w:rsidRPr="006237D4" w14:paraId="3E59F61D" w14:textId="77777777" w:rsidTr="000453E4">
        <w:tc>
          <w:tcPr>
            <w:tcW w:w="14611" w:type="dxa"/>
            <w:gridSpan w:val="4"/>
          </w:tcPr>
          <w:p w14:paraId="3E59F61C" w14:textId="77777777" w:rsidR="00891B39" w:rsidRPr="006237D4" w:rsidRDefault="00891B39" w:rsidP="00913756">
            <w:pPr>
              <w:pStyle w:val="21-Tabletext"/>
              <w:spacing w:before="80" w:after="80"/>
              <w:rPr>
                <w:rStyle w:val="01-Bold"/>
                <w:rFonts w:eastAsia="Calibri"/>
                <w:b w:val="0"/>
                <w:color w:val="FFFFFF"/>
              </w:rPr>
            </w:pPr>
            <w:r w:rsidRPr="006237D4">
              <w:rPr>
                <w:rStyle w:val="01-Bold"/>
                <w:rFonts w:eastAsia="Calibri"/>
              </w:rPr>
              <w:t>Risk of material misstatement</w:t>
            </w:r>
            <w:r w:rsidR="00604014">
              <w:rPr>
                <w:rStyle w:val="01-Bold"/>
                <w:rFonts w:eastAsia="Calibri"/>
              </w:rPr>
              <w:t xml:space="preserve"> in the financial statements </w:t>
            </w:r>
          </w:p>
        </w:tc>
      </w:tr>
      <w:tr w:rsidR="00AF3A88" w:rsidRPr="009A3475" w14:paraId="3E59F630" w14:textId="77777777" w:rsidTr="00786EDE">
        <w:tc>
          <w:tcPr>
            <w:tcW w:w="5392" w:type="dxa"/>
          </w:tcPr>
          <w:p w14:paraId="3E59F61E" w14:textId="77777777" w:rsidR="00C828E0" w:rsidRPr="00670E51" w:rsidRDefault="00C828E0" w:rsidP="00C828E0">
            <w:pPr>
              <w:pStyle w:val="21-Tabletext"/>
              <w:rPr>
                <w:b/>
              </w:rPr>
            </w:pPr>
            <w:r w:rsidRPr="00670E51">
              <w:rPr>
                <w:b/>
              </w:rPr>
              <w:t>First set of annual accounts</w:t>
            </w:r>
          </w:p>
          <w:p w14:paraId="3E59F621" w14:textId="13D227D7" w:rsidR="00A81876" w:rsidRDefault="00C828E0" w:rsidP="0049599C">
            <w:pPr>
              <w:pStyle w:val="21-Tabletext"/>
            </w:pPr>
            <w:r w:rsidRPr="00CA6F70">
              <w:t>Glasgow City</w:t>
            </w:r>
            <w:r>
              <w:t xml:space="preserve"> IJB was established in 2015/16 </w:t>
            </w:r>
            <w:r w:rsidRPr="00CA6F70">
              <w:t>and therefore is required to prepare annual accounts.  As the 2015/16 annual accounts will be the first set of financial statements prepared for th</w:t>
            </w:r>
            <w:r>
              <w:t>e IJB, there is a risk that</w:t>
            </w:r>
            <w:r w:rsidRPr="00CA6F70">
              <w:t xml:space="preserve"> they do not include all relevant transaction types and balances and do not comply fully with the requirement</w:t>
            </w:r>
            <w:r>
              <w:t>s of the 2015/16 Code</w:t>
            </w:r>
            <w:r w:rsidRPr="00CA6F70">
              <w:t>.</w:t>
            </w:r>
            <w:r>
              <w:rPr>
                <w:rFonts w:ascii="Segoe UI" w:hAnsi="Segoe UI" w:cs="Segoe UI"/>
                <w:sz w:val="18"/>
                <w:szCs w:val="18"/>
                <w:lang w:eastAsia="en-GB"/>
              </w:rPr>
              <w:t xml:space="preserve"> </w:t>
            </w:r>
          </w:p>
          <w:p w14:paraId="3E59F623" w14:textId="0773000B" w:rsidR="00891B39" w:rsidRPr="009A3475" w:rsidRDefault="00A81876" w:rsidP="00913756">
            <w:pPr>
              <w:pStyle w:val="21-Tabletext"/>
              <w:spacing w:before="200" w:after="100"/>
              <w:rPr>
                <w:rFonts w:eastAsia="Calibri"/>
              </w:rPr>
            </w:pPr>
            <w:r w:rsidRPr="00913756">
              <w:rPr>
                <w:b/>
              </w:rPr>
              <w:t>Risk</w:t>
            </w:r>
            <w:r w:rsidR="004325EE">
              <w:rPr>
                <w:b/>
              </w:rPr>
              <w:t xml:space="preserve">: </w:t>
            </w:r>
            <w:r w:rsidRPr="00913756">
              <w:t xml:space="preserve">The </w:t>
            </w:r>
            <w:r w:rsidR="00A75B84">
              <w:t>IJB</w:t>
            </w:r>
            <w:r w:rsidRPr="00913756">
              <w:t>’s 2015/16 accounts do not fully comply with the requirements of the</w:t>
            </w:r>
            <w:r w:rsidR="004325EE">
              <w:t xml:space="preserve"> </w:t>
            </w:r>
            <w:r w:rsidR="00A75B84">
              <w:t>2015</w:t>
            </w:r>
            <w:r w:rsidRPr="00913756">
              <w:t>/16 Code.</w:t>
            </w:r>
          </w:p>
        </w:tc>
        <w:tc>
          <w:tcPr>
            <w:tcW w:w="4111" w:type="dxa"/>
            <w:gridSpan w:val="2"/>
          </w:tcPr>
          <w:p w14:paraId="3E59F624" w14:textId="77777777" w:rsidR="00241C32" w:rsidRDefault="00241C32" w:rsidP="00913756">
            <w:pPr>
              <w:pStyle w:val="48-AppendixBullet1"/>
              <w:numPr>
                <w:ilvl w:val="0"/>
                <w:numId w:val="0"/>
              </w:numPr>
              <w:tabs>
                <w:tab w:val="clear" w:pos="907"/>
                <w:tab w:val="left" w:pos="567"/>
              </w:tabs>
              <w:ind w:left="567" w:hanging="425"/>
            </w:pPr>
          </w:p>
          <w:p w14:paraId="192D6136" w14:textId="2A148F66" w:rsidR="00C56815" w:rsidRDefault="00C56815" w:rsidP="00913756">
            <w:pPr>
              <w:pStyle w:val="48-AppendixBullet1"/>
              <w:tabs>
                <w:tab w:val="clear" w:pos="907"/>
                <w:tab w:val="left" w:pos="425"/>
              </w:tabs>
              <w:spacing w:before="0"/>
              <w:ind w:left="425" w:hanging="283"/>
            </w:pPr>
            <w:r>
              <w:t>We engage</w:t>
            </w:r>
            <w:r w:rsidR="00C95461">
              <w:t>d</w:t>
            </w:r>
            <w:r>
              <w:t xml:space="preserve"> with officers prior to the accounts being prepared to help ensure the relevant information was disclosed and timetable met.  </w:t>
            </w:r>
          </w:p>
          <w:p w14:paraId="7802902C" w14:textId="46A4CD1A" w:rsidR="00C56815" w:rsidRDefault="00C56815" w:rsidP="00913756">
            <w:pPr>
              <w:pStyle w:val="48-AppendixBullet1"/>
              <w:tabs>
                <w:tab w:val="clear" w:pos="907"/>
                <w:tab w:val="left" w:pos="425"/>
              </w:tabs>
              <w:spacing w:before="0"/>
              <w:ind w:left="425" w:hanging="283"/>
            </w:pPr>
            <w:r>
              <w:t>We reviewed technical guidance from IRAG and LASAAC.</w:t>
            </w:r>
          </w:p>
          <w:p w14:paraId="245AB37F" w14:textId="201CB75C" w:rsidR="00C56815" w:rsidRDefault="00C56815" w:rsidP="00913756">
            <w:pPr>
              <w:pStyle w:val="48-AppendixBullet1"/>
              <w:tabs>
                <w:tab w:val="clear" w:pos="907"/>
                <w:tab w:val="left" w:pos="425"/>
              </w:tabs>
              <w:spacing w:before="0"/>
              <w:ind w:left="425" w:hanging="283"/>
            </w:pPr>
            <w:r>
              <w:t xml:space="preserve">We ensured accounting policies </w:t>
            </w:r>
            <w:proofErr w:type="gramStart"/>
            <w:r>
              <w:t>were  appropriate</w:t>
            </w:r>
            <w:proofErr w:type="gramEnd"/>
            <w:r>
              <w:t xml:space="preserve"> and complete.</w:t>
            </w:r>
          </w:p>
          <w:p w14:paraId="5E633CB4" w14:textId="39EA5D60" w:rsidR="00C56815" w:rsidRDefault="00C56815" w:rsidP="00913756">
            <w:pPr>
              <w:pStyle w:val="48-AppendixBullet1"/>
              <w:tabs>
                <w:tab w:val="clear" w:pos="907"/>
                <w:tab w:val="left" w:pos="425"/>
              </w:tabs>
              <w:spacing w:before="0"/>
              <w:ind w:left="425" w:hanging="283"/>
            </w:pPr>
            <w:r>
              <w:t>We checked the IJB’s accounts against the requirements of the Code.</w:t>
            </w:r>
          </w:p>
          <w:p w14:paraId="3E59F62B" w14:textId="77777777" w:rsidR="00891B39" w:rsidRPr="004C2975" w:rsidRDefault="00891B39" w:rsidP="00913756">
            <w:pPr>
              <w:pStyle w:val="48-AppendixBullet1"/>
              <w:numPr>
                <w:ilvl w:val="0"/>
                <w:numId w:val="0"/>
              </w:numPr>
              <w:tabs>
                <w:tab w:val="clear" w:pos="907"/>
                <w:tab w:val="left" w:pos="425"/>
              </w:tabs>
              <w:spacing w:before="240"/>
              <w:ind w:left="1174" w:hanging="360"/>
            </w:pPr>
          </w:p>
        </w:tc>
        <w:tc>
          <w:tcPr>
            <w:tcW w:w="5108" w:type="dxa"/>
          </w:tcPr>
          <w:p w14:paraId="3E59F62C" w14:textId="77777777" w:rsidR="00C57D8A" w:rsidRDefault="00C57D8A" w:rsidP="00913756">
            <w:pPr>
              <w:pStyle w:val="48-AppendixBullet1"/>
              <w:numPr>
                <w:ilvl w:val="0"/>
                <w:numId w:val="0"/>
              </w:numPr>
              <w:tabs>
                <w:tab w:val="clear" w:pos="907"/>
                <w:tab w:val="left" w:pos="567"/>
              </w:tabs>
              <w:spacing w:before="0"/>
              <w:ind w:left="567"/>
            </w:pPr>
          </w:p>
          <w:p w14:paraId="3E59F62E" w14:textId="611B8985" w:rsidR="00C57D8A" w:rsidRDefault="00C57D8A" w:rsidP="00913756">
            <w:pPr>
              <w:pStyle w:val="48-AppendixBullet1"/>
              <w:numPr>
                <w:ilvl w:val="0"/>
                <w:numId w:val="0"/>
              </w:numPr>
              <w:tabs>
                <w:tab w:val="clear" w:pos="907"/>
                <w:tab w:val="left" w:pos="567"/>
              </w:tabs>
              <w:spacing w:before="0"/>
            </w:pPr>
          </w:p>
          <w:p w14:paraId="5D68E999" w14:textId="4FB4C985" w:rsidR="00C56815" w:rsidRDefault="00C56815" w:rsidP="00913756">
            <w:pPr>
              <w:pStyle w:val="48-AppendixBullet1"/>
              <w:tabs>
                <w:tab w:val="clear" w:pos="907"/>
                <w:tab w:val="left" w:pos="567"/>
              </w:tabs>
              <w:spacing w:before="0"/>
              <w:ind w:left="567" w:hanging="425"/>
            </w:pPr>
            <w:r>
              <w:t xml:space="preserve">The </w:t>
            </w:r>
            <w:r w:rsidR="00C95461">
              <w:t>Board’s</w:t>
            </w:r>
            <w:r>
              <w:t xml:space="preserve"> </w:t>
            </w:r>
            <w:r w:rsidRPr="003974F9">
              <w:t xml:space="preserve">financial statements were prepared in accordance with the </w:t>
            </w:r>
            <w:proofErr w:type="gramStart"/>
            <w:r w:rsidR="00C95461">
              <w:t>requirements  of</w:t>
            </w:r>
            <w:proofErr w:type="gramEnd"/>
            <w:r w:rsidR="00C95461">
              <w:t xml:space="preserve"> the </w:t>
            </w:r>
            <w:r w:rsidRPr="003974F9">
              <w:t>Code</w:t>
            </w:r>
            <w:r w:rsidR="00C95461">
              <w:t xml:space="preserve">. </w:t>
            </w:r>
          </w:p>
          <w:p w14:paraId="3E59F62F" w14:textId="3626002A" w:rsidR="00C57D8A" w:rsidRPr="004C2975" w:rsidRDefault="00C13687" w:rsidP="00913756">
            <w:pPr>
              <w:pStyle w:val="48-AppendixBullet1"/>
              <w:numPr>
                <w:ilvl w:val="0"/>
                <w:numId w:val="0"/>
              </w:numPr>
              <w:tabs>
                <w:tab w:val="clear" w:pos="907"/>
                <w:tab w:val="left" w:pos="46"/>
              </w:tabs>
              <w:spacing w:before="240" w:after="80"/>
              <w:ind w:left="45" w:right="6"/>
            </w:pPr>
            <w:r w:rsidRPr="00C13687">
              <w:t>Our testing did not identify any issues for reporting to those charged with governance</w:t>
            </w:r>
            <w:r>
              <w:t>.</w:t>
            </w:r>
          </w:p>
        </w:tc>
      </w:tr>
      <w:tr w:rsidR="00AF3A88" w:rsidRPr="009A3475" w14:paraId="3E59F667" w14:textId="77777777" w:rsidTr="007F36F9">
        <w:tc>
          <w:tcPr>
            <w:tcW w:w="5392" w:type="dxa"/>
          </w:tcPr>
          <w:p w14:paraId="3E59F654" w14:textId="6A080726" w:rsidR="00FC33D1" w:rsidRPr="00FC33D1" w:rsidRDefault="00FC33D1" w:rsidP="00FC33D1">
            <w:pPr>
              <w:pStyle w:val="21-Tabletext"/>
              <w:rPr>
                <w:b/>
              </w:rPr>
            </w:pPr>
            <w:r w:rsidRPr="00FC33D1">
              <w:rPr>
                <w:b/>
              </w:rPr>
              <w:t xml:space="preserve">Management override </w:t>
            </w:r>
            <w:r w:rsidR="00C95461">
              <w:rPr>
                <w:b/>
              </w:rPr>
              <w:t xml:space="preserve">of controls </w:t>
            </w:r>
          </w:p>
          <w:p w14:paraId="3E59F655" w14:textId="77777777" w:rsidR="00C828E0" w:rsidRDefault="00C828E0" w:rsidP="00913756">
            <w:pPr>
              <w:pStyle w:val="21-Tabletext"/>
              <w:spacing w:before="100" w:after="0"/>
            </w:pPr>
            <w:r>
              <w:t xml:space="preserve">As is the case in all entities, management is in a unique position to perpetrate fraud because of its ability to manipulate accounting records and prepare fraudulent financial statements by overriding controls that otherwise appear to be operating effectively. </w:t>
            </w:r>
          </w:p>
          <w:p w14:paraId="3E59F65A" w14:textId="7796CEE5" w:rsidR="00891B39" w:rsidRPr="000A349B" w:rsidRDefault="00FC33D1" w:rsidP="00913756">
            <w:pPr>
              <w:pStyle w:val="21-Tabletext"/>
              <w:spacing w:before="100" w:after="0"/>
            </w:pPr>
            <w:r w:rsidRPr="00FC33D1">
              <w:rPr>
                <w:b/>
              </w:rPr>
              <w:t xml:space="preserve">Risk: </w:t>
            </w:r>
            <w:r w:rsidRPr="00913756">
              <w:t>This is a standard risk and relates to management</w:t>
            </w:r>
            <w:r w:rsidR="00C95461">
              <w:t>’s</w:t>
            </w:r>
            <w:r w:rsidRPr="00913756">
              <w:t xml:space="preserve"> manipulation of </w:t>
            </w:r>
            <w:r w:rsidR="00570C0C" w:rsidRPr="00FC33D1">
              <w:t>the</w:t>
            </w:r>
            <w:r w:rsidRPr="00913756">
              <w:t xml:space="preserve"> position disclosed in the financial </w:t>
            </w:r>
            <w:r w:rsidR="00570C0C" w:rsidRPr="00FC33D1">
              <w:t>statements</w:t>
            </w:r>
            <w:r w:rsidRPr="00913756">
              <w:t xml:space="preserve"> by overriding controls that would otherwise apply.</w:t>
            </w:r>
            <w:r w:rsidRPr="00FC33D1">
              <w:rPr>
                <w:b/>
              </w:rPr>
              <w:t xml:space="preserve"> </w:t>
            </w:r>
          </w:p>
        </w:tc>
        <w:tc>
          <w:tcPr>
            <w:tcW w:w="4111" w:type="dxa"/>
            <w:gridSpan w:val="2"/>
          </w:tcPr>
          <w:p w14:paraId="3E59F65B" w14:textId="77777777" w:rsidR="00241C32" w:rsidRDefault="00241C32" w:rsidP="00913756">
            <w:pPr>
              <w:pStyle w:val="22A-Tablebullet1"/>
              <w:numPr>
                <w:ilvl w:val="0"/>
                <w:numId w:val="0"/>
              </w:numPr>
              <w:ind w:left="720"/>
            </w:pPr>
          </w:p>
          <w:p w14:paraId="3E59F65C" w14:textId="2141BF56" w:rsidR="005523D6" w:rsidRDefault="00C95461">
            <w:pPr>
              <w:pStyle w:val="48-AppendixBullet1"/>
              <w:tabs>
                <w:tab w:val="clear" w:pos="907"/>
                <w:tab w:val="left" w:pos="425"/>
              </w:tabs>
              <w:spacing w:before="0"/>
              <w:ind w:left="425" w:hanging="283"/>
            </w:pPr>
            <w:r>
              <w:t>We r</w:t>
            </w:r>
            <w:r w:rsidR="00262147">
              <w:t>eview</w:t>
            </w:r>
            <w:r>
              <w:t>ed</w:t>
            </w:r>
            <w:r w:rsidR="00262147">
              <w:t xml:space="preserve"> financial governance procedures</w:t>
            </w:r>
          </w:p>
          <w:p w14:paraId="4C8B90E0" w14:textId="5BDCF464" w:rsidR="00C95461" w:rsidRDefault="00C95461">
            <w:pPr>
              <w:pStyle w:val="48-AppendixBullet1"/>
              <w:tabs>
                <w:tab w:val="clear" w:pos="907"/>
                <w:tab w:val="left" w:pos="425"/>
              </w:tabs>
              <w:spacing w:before="0"/>
              <w:ind w:left="425" w:hanging="283"/>
            </w:pPr>
            <w:r>
              <w:t xml:space="preserve">We considered the existence of any </w:t>
            </w:r>
            <w:proofErr w:type="spellStart"/>
            <w:r>
              <w:t>transcations</w:t>
            </w:r>
            <w:proofErr w:type="spellEnd"/>
            <w:r>
              <w:t xml:space="preserve"> outside the normal course of business </w:t>
            </w:r>
          </w:p>
          <w:p w14:paraId="3E59F661" w14:textId="346EC0CF" w:rsidR="00891B39" w:rsidRPr="009A3475" w:rsidRDefault="00C95461" w:rsidP="00E91A92">
            <w:pPr>
              <w:pStyle w:val="48-AppendixBullet1"/>
              <w:tabs>
                <w:tab w:val="clear" w:pos="907"/>
                <w:tab w:val="left" w:pos="425"/>
              </w:tabs>
              <w:spacing w:before="0"/>
              <w:ind w:left="425" w:hanging="283"/>
            </w:pPr>
            <w:r>
              <w:t xml:space="preserve">We confirmed expenditure to supporting records </w:t>
            </w:r>
            <w:r w:rsidR="00C13687">
              <w:t xml:space="preserve"> </w:t>
            </w:r>
          </w:p>
        </w:tc>
        <w:tc>
          <w:tcPr>
            <w:tcW w:w="5108" w:type="dxa"/>
          </w:tcPr>
          <w:p w14:paraId="3E59F662" w14:textId="77777777" w:rsidR="00891B39" w:rsidRDefault="00891B39" w:rsidP="00FB59B0">
            <w:pPr>
              <w:pStyle w:val="21-Tabletext"/>
            </w:pPr>
          </w:p>
          <w:p w14:paraId="3E59F663" w14:textId="7CE2ECB1" w:rsidR="007F36F9" w:rsidRDefault="005523D6" w:rsidP="00913756">
            <w:pPr>
              <w:pStyle w:val="21-Tabletext"/>
              <w:numPr>
                <w:ilvl w:val="0"/>
                <w:numId w:val="98"/>
              </w:numPr>
              <w:spacing w:before="0"/>
              <w:ind w:left="567" w:hanging="425"/>
            </w:pPr>
            <w:r>
              <w:t xml:space="preserve">Financial governance arrangements reported to the board and key elements (e.g. financial regulations) approved in </w:t>
            </w:r>
            <w:r w:rsidR="00AD7E8B">
              <w:t>February 2016.</w:t>
            </w:r>
          </w:p>
          <w:p w14:paraId="3E59F664" w14:textId="77777777" w:rsidR="007F36F9" w:rsidRDefault="005523D6" w:rsidP="00913756">
            <w:pPr>
              <w:pStyle w:val="21-Tabletext"/>
              <w:numPr>
                <w:ilvl w:val="0"/>
                <w:numId w:val="98"/>
              </w:numPr>
              <w:spacing w:before="100"/>
              <w:ind w:left="567" w:hanging="425"/>
            </w:pPr>
            <w:r>
              <w:t xml:space="preserve">Financial transactions </w:t>
            </w:r>
            <w:r w:rsidR="00AB244C">
              <w:t>substantively</w:t>
            </w:r>
            <w:r>
              <w:t xml:space="preserve"> checked by e</w:t>
            </w:r>
            <w:r w:rsidR="006325EB">
              <w:t>x</w:t>
            </w:r>
            <w:r>
              <w:t xml:space="preserve">ternal audit </w:t>
            </w:r>
          </w:p>
          <w:p w14:paraId="3AE2C424" w14:textId="77777777" w:rsidR="00C13687" w:rsidRDefault="00C13687" w:rsidP="00913756">
            <w:pPr>
              <w:pStyle w:val="21-Tabletext"/>
              <w:spacing w:before="0" w:after="40"/>
              <w:ind w:left="141"/>
            </w:pPr>
          </w:p>
          <w:p w14:paraId="3E59F666" w14:textId="77777777" w:rsidR="006325EB" w:rsidRPr="004C2975" w:rsidRDefault="008356FD" w:rsidP="00913756">
            <w:pPr>
              <w:pStyle w:val="21-Tabletext"/>
              <w:spacing w:before="0" w:after="40"/>
              <w:ind w:left="141"/>
            </w:pPr>
            <w:r w:rsidRPr="008356FD">
              <w:t>Our testi</w:t>
            </w:r>
            <w:r>
              <w:t xml:space="preserve">ng did not identify any issues for </w:t>
            </w:r>
            <w:r w:rsidRPr="008356FD">
              <w:t>report</w:t>
            </w:r>
            <w:r>
              <w:t>ing</w:t>
            </w:r>
            <w:r w:rsidRPr="008356FD">
              <w:t xml:space="preserve"> to those charged with governance.</w:t>
            </w:r>
          </w:p>
        </w:tc>
      </w:tr>
    </w:tbl>
    <w:p w14:paraId="3E59F696" w14:textId="77777777" w:rsidR="00C828E0" w:rsidRDefault="00C828E0">
      <w:pPr>
        <w:pStyle w:val="14-Chapterhead"/>
        <w:spacing w:after="60" w:line="500" w:lineRule="exact"/>
      </w:pPr>
    </w:p>
    <w:p w14:paraId="502DEB1D" w14:textId="2464CB69" w:rsidR="0031218B" w:rsidRDefault="00C828E0" w:rsidP="0031218B">
      <w:pPr>
        <w:pStyle w:val="14-Chapterhead"/>
      </w:pPr>
      <w:r>
        <w:br w:type="page"/>
      </w:r>
      <w:bookmarkStart w:id="29" w:name="_Toc418179424"/>
      <w:bookmarkStart w:id="30" w:name="_Toc421541754"/>
      <w:bookmarkStart w:id="31" w:name="_Toc395260661"/>
      <w:bookmarkStart w:id="32" w:name="_Toc456880394"/>
      <w:bookmarkStart w:id="33" w:name="_Toc460495726"/>
      <w:r w:rsidR="0031218B" w:rsidRPr="009A2563">
        <w:t xml:space="preserve">Appendix </w:t>
      </w:r>
      <w:r w:rsidR="0031218B">
        <w:t>II</w:t>
      </w:r>
      <w:bookmarkEnd w:id="29"/>
      <w:bookmarkEnd w:id="30"/>
      <w:r w:rsidR="0031218B">
        <w:t xml:space="preserve">:  Summary of Glasgow City Integration Joint Board local audit </w:t>
      </w:r>
      <w:r w:rsidR="0031218B" w:rsidRPr="009A2563">
        <w:t>r</w:t>
      </w:r>
      <w:r w:rsidR="0031218B">
        <w:t>e</w:t>
      </w:r>
      <w:r w:rsidR="0031218B" w:rsidRPr="009A2563">
        <w:t xml:space="preserve">ports </w:t>
      </w:r>
      <w:bookmarkEnd w:id="31"/>
      <w:r w:rsidR="0031218B">
        <w:t>2015/16</w:t>
      </w:r>
      <w:bookmarkEnd w:id="32"/>
      <w:bookmarkEnd w:id="33"/>
    </w:p>
    <w:p w14:paraId="49DC44B9" w14:textId="77777777" w:rsidR="0031218B" w:rsidRDefault="0031218B" w:rsidP="0031218B">
      <w:pPr>
        <w:pStyle w:val="10-Bodynumbered"/>
        <w:numPr>
          <w:ilvl w:val="0"/>
          <w:numId w:val="0"/>
        </w:numPr>
        <w:ind w:left="596" w:hanging="454"/>
      </w:pPr>
    </w:p>
    <w:p w14:paraId="20F355C4" w14:textId="3A6A4C20" w:rsidR="0031218B" w:rsidRPr="0031218B" w:rsidRDefault="005E5867" w:rsidP="0031218B">
      <w:pPr>
        <w:pStyle w:val="10-Bodynumbered"/>
        <w:numPr>
          <w:ilvl w:val="0"/>
          <w:numId w:val="0"/>
        </w:numPr>
        <w:ind w:left="596" w:hanging="454"/>
      </w:pPr>
      <w:r>
        <w:rPr>
          <w:noProof/>
          <w:lang w:eastAsia="en-GB"/>
        </w:rPr>
        <mc:AlternateContent>
          <mc:Choice Requires="wpg">
            <w:drawing>
              <wp:anchor distT="0" distB="0" distL="114300" distR="114300" simplePos="0" relativeHeight="251659264" behindDoc="0" locked="0" layoutInCell="1" allowOverlap="1" wp14:anchorId="505AB507" wp14:editId="16D16F5C">
                <wp:simplePos x="0" y="0"/>
                <wp:positionH relativeFrom="column">
                  <wp:posOffset>3051810</wp:posOffset>
                </wp:positionH>
                <wp:positionV relativeFrom="paragraph">
                  <wp:posOffset>2461895</wp:posOffset>
                </wp:positionV>
                <wp:extent cx="1871980" cy="1301750"/>
                <wp:effectExtent l="0" t="38100" r="13970" b="12700"/>
                <wp:wrapNone/>
                <wp:docPr id="27" name="Group 27"/>
                <wp:cNvGraphicFramePr/>
                <a:graphic xmlns:a="http://schemas.openxmlformats.org/drawingml/2006/main">
                  <a:graphicData uri="http://schemas.microsoft.com/office/word/2010/wordprocessingGroup">
                    <wpg:wgp>
                      <wpg:cNvGrpSpPr/>
                      <wpg:grpSpPr>
                        <a:xfrm>
                          <a:off x="0" y="0"/>
                          <a:ext cx="1871980" cy="1301750"/>
                          <a:chOff x="0" y="0"/>
                          <a:chExt cx="1871980" cy="1301750"/>
                        </a:xfrm>
                      </wpg:grpSpPr>
                      <wps:wsp>
                        <wps:cNvPr id="32" name="Text Box 2"/>
                        <wps:cNvSpPr txBox="1">
                          <a:spLocks noChangeArrowheads="1"/>
                        </wps:cNvSpPr>
                        <wps:spPr bwMode="auto">
                          <a:xfrm>
                            <a:off x="0" y="809625"/>
                            <a:ext cx="1871980" cy="492125"/>
                          </a:xfrm>
                          <a:prstGeom prst="rect">
                            <a:avLst/>
                          </a:prstGeom>
                          <a:solidFill>
                            <a:srgbClr val="FFFFFF"/>
                          </a:solidFill>
                          <a:ln w="9525">
                            <a:solidFill>
                              <a:srgbClr val="000000"/>
                            </a:solidFill>
                            <a:miter lim="800000"/>
                            <a:headEnd/>
                            <a:tailEnd/>
                          </a:ln>
                        </wps:spPr>
                        <wps:txbx>
                          <w:txbxContent>
                            <w:p w14:paraId="67E4ABB3" w14:textId="77777777" w:rsidR="00A25701" w:rsidRPr="00695BB8" w:rsidRDefault="00A25701" w:rsidP="0031218B">
                              <w:pPr>
                                <w:spacing w:before="0" w:line="240" w:lineRule="auto"/>
                                <w:ind w:left="142"/>
                                <w:jc w:val="both"/>
                                <w:rPr>
                                  <w:rFonts w:cs="Arial"/>
                                  <w:sz w:val="20"/>
                                  <w:szCs w:val="20"/>
                                </w:rPr>
                              </w:pPr>
                              <w:r w:rsidRPr="00695BB8">
                                <w:rPr>
                                  <w:rFonts w:cs="Arial"/>
                                  <w:b/>
                                  <w:sz w:val="20"/>
                                  <w:szCs w:val="20"/>
                                </w:rPr>
                                <w:t xml:space="preserve">Annual Audit Plan:  </w:t>
                              </w:r>
                              <w:r w:rsidRPr="00695BB8">
                                <w:rPr>
                                  <w:rFonts w:cs="Arial"/>
                                  <w:sz w:val="20"/>
                                  <w:szCs w:val="20"/>
                                </w:rPr>
                                <w:t xml:space="preserve">Planned external audit work for 2015/16. </w:t>
                              </w:r>
                            </w:p>
                          </w:txbxContent>
                        </wps:txbx>
                        <wps:bodyPr rot="0" vert="horz" wrap="square" lIns="0" tIns="0" rIns="0" bIns="0" anchor="ctr" anchorCtr="0">
                          <a:noAutofit/>
                        </wps:bodyPr>
                      </wps:wsp>
                      <wps:wsp>
                        <wps:cNvPr id="34" name="Straight Arrow Connector 34"/>
                        <wps:cNvCnPr/>
                        <wps:spPr>
                          <a:xfrm flipV="1">
                            <a:off x="933450" y="0"/>
                            <a:ext cx="0" cy="812165"/>
                          </a:xfrm>
                          <a:prstGeom prst="straightConnector1">
                            <a:avLst/>
                          </a:prstGeom>
                          <a:noFill/>
                          <a:ln w="9525" cap="flat" cmpd="sng" algn="ctr">
                            <a:solidFill>
                              <a:srgbClr val="4F81BD">
                                <a:shade val="95000"/>
                                <a:satMod val="105000"/>
                              </a:srgbClr>
                            </a:solidFill>
                            <a:prstDash val="solid"/>
                            <a:tailEnd type="arrow"/>
                          </a:ln>
                          <a:effectLst/>
                        </wps:spPr>
                        <wps:bodyPr/>
                      </wps:wsp>
                    </wpg:wgp>
                  </a:graphicData>
                </a:graphic>
                <wp14:sizeRelH relativeFrom="margin">
                  <wp14:pctWidth>0</wp14:pctWidth>
                </wp14:sizeRelH>
                <wp14:sizeRelV relativeFrom="margin">
                  <wp14:pctHeight>0</wp14:pctHeight>
                </wp14:sizeRelV>
              </wp:anchor>
            </w:drawing>
          </mc:Choice>
          <mc:Fallback>
            <w:pict>
              <v:group id="Group 27" o:spid="_x0000_s1026" style="position:absolute;left:0;text-align:left;margin-left:240.3pt;margin-top:193.85pt;width:147.4pt;height:102.5pt;z-index:251659264;mso-width-relative:margin;mso-height-relative:margin" coordsize="18719,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">
                <v:shapetype id="_x0000_t202" coordsize="21600,21600" o:spt="202" path="m,l,21600r21600,l21600,xe">
                  <v:stroke joinstyle="miter"/>
                  <v:path gradientshapeok="t" o:connecttype="rect"/>
                </v:shapetype>
                <v:shape id="_x0000_s1027" type="#_x0000_t202" style="position:absolute;top:8096;width:18719;height:4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oW74A&#10;AADbAAAADwAAAGRycy9kb3ducmV2LnhtbESPzQrCMBCE74LvEFbwZlMriFSjiCKIN38eYGnWttps&#10;ShNt9emNIHgcZuYbZrHqTCWe1LjSsoJxFIMgzqwuOVdwOe9GMxDOI2usLJOCFzlYLfu9Babatnyk&#10;58nnIkDYpaig8L5OpXRZQQZdZGvi4F1tY9AH2eRSN9gGuKlkEsdTabDksFBgTZuCsvvpYRRwsjXj&#10;rOpucn3G97496HZ780oNB916DsJT5//hX3uvFUwS+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Vp6Fu+AAAA2wAAAA8AAAAAAAAAAAAAAAAAmAIAAGRycy9kb3ducmV2&#10;LnhtbFBLBQYAAAAABAAEAPUAAACDAwAAAAA=&#10;">
                  <v:textbox inset="0,0,0,0">
                    <w:txbxContent>
                      <w:p w14:paraId="67E4ABB3" w14:textId="77777777" w:rsidR="00A25701" w:rsidRPr="00695BB8" w:rsidRDefault="00A25701" w:rsidP="0031218B">
                        <w:pPr>
                          <w:spacing w:before="0" w:line="240" w:lineRule="auto"/>
                          <w:ind w:left="142"/>
                          <w:jc w:val="both"/>
                          <w:rPr>
                            <w:rFonts w:cs="Arial"/>
                            <w:sz w:val="20"/>
                            <w:szCs w:val="20"/>
                          </w:rPr>
                        </w:pPr>
                        <w:r w:rsidRPr="00695BB8">
                          <w:rPr>
                            <w:rFonts w:cs="Arial"/>
                            <w:b/>
                            <w:sz w:val="20"/>
                            <w:szCs w:val="20"/>
                          </w:rPr>
                          <w:t xml:space="preserve">Annual Audit Plan:  </w:t>
                        </w:r>
                        <w:r w:rsidRPr="00695BB8">
                          <w:rPr>
                            <w:rFonts w:cs="Arial"/>
                            <w:sz w:val="20"/>
                            <w:szCs w:val="20"/>
                          </w:rPr>
                          <w:t xml:space="preserve">Planned external audit work for 2015/16. </w:t>
                        </w:r>
                      </w:p>
                    </w:txbxContent>
                  </v:textbox>
                </v:shape>
                <v:shapetype id="_x0000_t32" coordsize="21600,21600" o:spt="32" o:oned="t" path="m,l21600,21600e" filled="f">
                  <v:path arrowok="t" fillok="f" o:connecttype="none"/>
                  <o:lock v:ext="edit" shapetype="t"/>
                </v:shapetype>
                <v:shape id="Straight Arrow Connector 34" o:spid="_x0000_s1028" type="#_x0000_t32" style="position:absolute;left:9334;width:0;height:81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7kMQAAADbAAAADwAAAGRycy9kb3ducmV2LnhtbESPzWrDMBCE74W8g9hAbo2cpJTgRgkl&#10;EJxCXbCTB1isrW1qrYwk//Ttq0Khx2FmvmEOp9l0YiTnW8sKNusEBHFldcu1gvvt8rgH4QOyxs4y&#10;KfgmD6fj4uGAqbYTFzSWoRYRwj5FBU0IfSqlrxoy6Ne2J47ep3UGQ5SultrhFOGmk9skeZYGW44L&#10;DfZ0bqj6KgejoHr3Hy7Ps7fzptgWGd/KbhhbpVbL+fUFRKA5/If/2letYPcE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AzuQxAAAANsAAAAPAAAAAAAAAAAA&#10;AAAAAKECAABkcnMvZG93bnJldi54bWxQSwUGAAAAAAQABAD5AAAAkgMAAAAA&#10;" strokecolor="#4a7ebb">
                  <v:stroke endarrow="open"/>
                </v:shape>
              </v:group>
            </w:pict>
          </mc:Fallback>
        </mc:AlternateContent>
      </w:r>
      <w:r w:rsidR="0031218B">
        <w:rPr>
          <w:noProof/>
          <w:lang w:eastAsia="en-GB"/>
        </w:rPr>
        <mc:AlternateContent>
          <mc:Choice Requires="wpg">
            <w:drawing>
              <wp:anchor distT="0" distB="0" distL="114300" distR="114300" simplePos="0" relativeHeight="251662336" behindDoc="0" locked="0" layoutInCell="1" allowOverlap="1" wp14:anchorId="23F74E7B" wp14:editId="1AF7284A">
                <wp:simplePos x="0" y="0"/>
                <wp:positionH relativeFrom="column">
                  <wp:posOffset>5071110</wp:posOffset>
                </wp:positionH>
                <wp:positionV relativeFrom="paragraph">
                  <wp:posOffset>2509520</wp:posOffset>
                </wp:positionV>
                <wp:extent cx="1691640" cy="1380490"/>
                <wp:effectExtent l="0" t="38100" r="60960" b="10160"/>
                <wp:wrapNone/>
                <wp:docPr id="38" name="Group 38"/>
                <wp:cNvGraphicFramePr/>
                <a:graphic xmlns:a="http://schemas.openxmlformats.org/drawingml/2006/main">
                  <a:graphicData uri="http://schemas.microsoft.com/office/word/2010/wordprocessingGroup">
                    <wpg:wgp>
                      <wpg:cNvGrpSpPr/>
                      <wpg:grpSpPr>
                        <a:xfrm>
                          <a:off x="0" y="0"/>
                          <a:ext cx="1691640" cy="1380490"/>
                          <a:chOff x="0" y="1"/>
                          <a:chExt cx="1691640" cy="1381124"/>
                        </a:xfrm>
                      </wpg:grpSpPr>
                      <wps:wsp>
                        <wps:cNvPr id="39" name="Straight Arrow Connector 39"/>
                        <wps:cNvCnPr/>
                        <wps:spPr>
                          <a:xfrm flipV="1">
                            <a:off x="1628775" y="1"/>
                            <a:ext cx="0" cy="59054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40" name="Text Box 2"/>
                        <wps:cNvSpPr txBox="1">
                          <a:spLocks noChangeArrowheads="1"/>
                        </wps:cNvSpPr>
                        <wps:spPr bwMode="auto">
                          <a:xfrm>
                            <a:off x="0" y="590550"/>
                            <a:ext cx="1691640" cy="790575"/>
                          </a:xfrm>
                          <a:prstGeom prst="rect">
                            <a:avLst/>
                          </a:prstGeom>
                          <a:solidFill>
                            <a:srgbClr val="FFFFFF"/>
                          </a:solidFill>
                          <a:ln w="9525">
                            <a:solidFill>
                              <a:srgbClr val="000000"/>
                            </a:solidFill>
                            <a:miter lim="800000"/>
                            <a:headEnd/>
                            <a:tailEnd/>
                          </a:ln>
                        </wps:spPr>
                        <wps:txbx>
                          <w:txbxContent>
                            <w:p w14:paraId="24005184" w14:textId="77777777" w:rsidR="00A25701" w:rsidRPr="00426D95" w:rsidRDefault="00A25701" w:rsidP="0031218B">
                              <w:pPr>
                                <w:spacing w:before="0" w:line="240" w:lineRule="auto"/>
                                <w:ind w:left="0"/>
                                <w:jc w:val="both"/>
                                <w:rPr>
                                  <w:rFonts w:cs="Arial"/>
                                  <w:sz w:val="20"/>
                                  <w:szCs w:val="20"/>
                                </w:rPr>
                              </w:pPr>
                              <w:r w:rsidRPr="00426D95">
                                <w:rPr>
                                  <w:rFonts w:cs="Arial"/>
                                  <w:b/>
                                  <w:sz w:val="20"/>
                                  <w:szCs w:val="20"/>
                                </w:rPr>
                                <w:t>Independent auditors’ report</w:t>
                              </w:r>
                              <w:r w:rsidRPr="00426D95">
                                <w:rPr>
                                  <w:rFonts w:cs="Arial"/>
                                  <w:sz w:val="20"/>
                                  <w:szCs w:val="20"/>
                                </w:rPr>
                                <w:t xml:space="preserve"> on the 2015/16 financial statements</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9" style="position:absolute;left:0;text-align:left;margin-left:399.3pt;margin-top:197.6pt;width:133.2pt;height:108.7pt;z-index:251662336;mso-width-relative:margin;mso-height-relative:margin" coordorigin="" coordsize="16916,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">
                <v:shape id="Straight Arrow Connector 39" o:spid="_x0000_s1030" type="#_x0000_t32" style="position:absolute;left:16287;width:0;height:5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UDsQAAADbAAAADwAAAGRycy9kb3ducmV2LnhtbESPzWrDMBCE74W8g9hAbo2cBErjRgkl&#10;EJxCXbCTB1isrW1qrYwk//Ttq0Khx2FmvmEOp9l0YiTnW8sKNusEBHFldcu1gvvt8vgMwgdkjZ1l&#10;UvBNHk7HxcMBU20nLmgsQy0ihH2KCpoQ+lRKXzVk0K9tTxy9T+sMhihdLbXDKcJNJ7dJ8iQNthwX&#10;Guzp3FD1VQ5GQfXuP1yeZ2/nTbEtMr6V3TC2Sq2W8+sLiEBz+A//ta9awW4Pv1/iD5DH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pQOxAAAANsAAAAPAAAAAAAAAAAA&#10;AAAAAKECAABkcnMvZG93bnJldi54bWxQSwUGAAAAAAQABAD5AAAAkgMAAAAA&#10;" strokecolor="#4a7ebb">
                  <v:stroke endarrow="open"/>
                </v:shape>
                <v:shape id="_x0000_s1031" type="#_x0000_t202" style="position:absolute;top:5905;width:16916;height:7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Ybr8A&#10;AADbAAAADwAAAGRycy9kb3ducmV2LnhtbERPz2vCMBS+C/4P4QnebLohY3SmpSiCFwdzY+dH8my7&#10;NS8hyWr975fDYMeP7/eume0oJgpxcKzgoShBEGtnBu4UfLwfN88gYkI2ODomBXeK0NTLxQ4r4278&#10;RtMldSKHcKxQQZ+Sr6SMuieLsXCeOHNXFyymDEMnTcBbDrejfCzLJ2lx4NzQo6d9T/r78mMVnNvz&#10;vnwNk2395/VrRK/1wUel1qu5fQGRaE7/4j/3ySjY5vX5S/4Bsv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41huvwAAANsAAAAPAAAAAAAAAAAAAAAAAJgCAABkcnMvZG93bnJl&#10;di54bWxQSwUGAAAAAAQABAD1AAAAhAMAAAAA&#10;">
                  <v:textbox>
                    <w:txbxContent>
                      <w:p w14:paraId="24005184" w14:textId="77777777" w:rsidR="00A25701" w:rsidRPr="00426D95" w:rsidRDefault="00A25701" w:rsidP="0031218B">
                        <w:pPr>
                          <w:spacing w:before="0" w:line="240" w:lineRule="auto"/>
                          <w:ind w:left="0"/>
                          <w:jc w:val="both"/>
                          <w:rPr>
                            <w:rFonts w:cs="Arial"/>
                            <w:sz w:val="20"/>
                            <w:szCs w:val="20"/>
                          </w:rPr>
                        </w:pPr>
                        <w:r w:rsidRPr="00426D95">
                          <w:rPr>
                            <w:rFonts w:cs="Arial"/>
                            <w:b/>
                            <w:sz w:val="20"/>
                            <w:szCs w:val="20"/>
                          </w:rPr>
                          <w:t>Independent auditors’ report</w:t>
                        </w:r>
                        <w:r w:rsidRPr="00426D95">
                          <w:rPr>
                            <w:rFonts w:cs="Arial"/>
                            <w:sz w:val="20"/>
                            <w:szCs w:val="20"/>
                          </w:rPr>
                          <w:t xml:space="preserve"> on the 2015/16 financial statements</w:t>
                        </w:r>
                      </w:p>
                    </w:txbxContent>
                  </v:textbox>
                </v:shape>
              </v:group>
            </w:pict>
          </mc:Fallback>
        </mc:AlternateContent>
      </w:r>
      <w:r w:rsidR="0031218B">
        <w:rPr>
          <w:noProof/>
          <w:lang w:eastAsia="en-GB"/>
        </w:rPr>
        <mc:AlternateContent>
          <mc:Choice Requires="wps">
            <w:drawing>
              <wp:anchor distT="0" distB="0" distL="114300" distR="114300" simplePos="0" relativeHeight="251656192" behindDoc="0" locked="0" layoutInCell="1" allowOverlap="1" wp14:anchorId="3E483C56" wp14:editId="0B76BBEE">
                <wp:simplePos x="0" y="0"/>
                <wp:positionH relativeFrom="column">
                  <wp:posOffset>4137660</wp:posOffset>
                </wp:positionH>
                <wp:positionV relativeFrom="paragraph">
                  <wp:posOffset>99695</wp:posOffset>
                </wp:positionV>
                <wp:extent cx="4464685" cy="1323975"/>
                <wp:effectExtent l="0" t="0" r="12065" b="28575"/>
                <wp:wrapNone/>
                <wp:docPr id="5" name="Flowchart: Process 5"/>
                <wp:cNvGraphicFramePr/>
                <a:graphic xmlns:a="http://schemas.openxmlformats.org/drawingml/2006/main">
                  <a:graphicData uri="http://schemas.microsoft.com/office/word/2010/wordprocessingShape">
                    <wps:wsp>
                      <wps:cNvSpPr/>
                      <wps:spPr>
                        <a:xfrm>
                          <a:off x="0" y="0"/>
                          <a:ext cx="4464685" cy="1323975"/>
                        </a:xfrm>
                        <a:prstGeom prst="flowChartProcess">
                          <a:avLst/>
                        </a:prstGeom>
                        <a:solidFill>
                          <a:sysClr val="window" lastClr="FFFFFF"/>
                        </a:solidFill>
                        <a:ln w="12700" cap="flat" cmpd="sng" algn="ctr">
                          <a:solidFill>
                            <a:sysClr val="windowText" lastClr="000000"/>
                          </a:solidFill>
                          <a:prstDash val="solid"/>
                        </a:ln>
                        <a:effectLst/>
                      </wps:spPr>
                      <wps:txbx>
                        <w:txbxContent>
                          <w:p w14:paraId="19FC71B9" w14:textId="743C65BA" w:rsidR="00A25701" w:rsidRPr="00695BB8" w:rsidRDefault="00A25701" w:rsidP="0031218B">
                            <w:pPr>
                              <w:spacing w:before="0"/>
                              <w:ind w:left="0"/>
                              <w:rPr>
                                <w:rFonts w:cs="Arial"/>
                                <w:sz w:val="20"/>
                                <w:szCs w:val="20"/>
                              </w:rPr>
                            </w:pPr>
                            <w:r w:rsidRPr="00695BB8">
                              <w:rPr>
                                <w:rFonts w:cs="Arial"/>
                                <w:b/>
                                <w:sz w:val="20"/>
                                <w:szCs w:val="20"/>
                              </w:rPr>
                              <w:t>Annual Audit Report</w:t>
                            </w:r>
                            <w:r w:rsidRPr="00695BB8">
                              <w:rPr>
                                <w:rFonts w:cs="Arial"/>
                                <w:sz w:val="20"/>
                                <w:szCs w:val="20"/>
                              </w:rPr>
                              <w:t xml:space="preserve">:  </w:t>
                            </w:r>
                            <w:r w:rsidRPr="00695BB8">
                              <w:rPr>
                                <w:rFonts w:eastAsia="Calibri" w:cs="Arial"/>
                                <w:sz w:val="20"/>
                                <w:szCs w:val="20"/>
                              </w:rPr>
                              <w:t xml:space="preserve">Annual report to those charged with governance.  Summarises our main findings from the 2015/16 Audit of </w:t>
                            </w:r>
                            <w:r>
                              <w:rPr>
                                <w:rFonts w:eastAsia="Calibri" w:cs="Arial"/>
                                <w:sz w:val="20"/>
                                <w:szCs w:val="20"/>
                              </w:rPr>
                              <w:t xml:space="preserve">Glasgow City </w:t>
                            </w:r>
                            <w:r w:rsidRPr="00695BB8">
                              <w:rPr>
                                <w:rFonts w:eastAsia="Calibri" w:cs="Arial"/>
                                <w:sz w:val="20"/>
                                <w:szCs w:val="20"/>
                              </w:rPr>
                              <w:t xml:space="preserve">Integration Joint Board and draws to the attention of those charged with governance significant matters arising from the audit of the financial statements prior to the formal signing of the independent auditor’s report.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5" o:spid="_x0000_s1032" type="#_x0000_t109" style="position:absolute;left:0;text-align:left;margin-left:325.8pt;margin-top:7.85pt;width:351.55pt;height:104.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" fillcolor="window" strokecolor="windowText" strokeweight="1pt">
                <v:textbox>
                  <w:txbxContent>
                    <w:p w14:paraId="19FC71B9" w14:textId="743C65BA" w:rsidR="00A25701" w:rsidRPr="00695BB8" w:rsidRDefault="00A25701" w:rsidP="0031218B">
                      <w:pPr>
                        <w:spacing w:before="0"/>
                        <w:ind w:left="0"/>
                        <w:rPr>
                          <w:rFonts w:cs="Arial"/>
                          <w:sz w:val="20"/>
                          <w:szCs w:val="20"/>
                        </w:rPr>
                      </w:pPr>
                      <w:r w:rsidRPr="00695BB8">
                        <w:rPr>
                          <w:rFonts w:cs="Arial"/>
                          <w:b/>
                          <w:sz w:val="20"/>
                          <w:szCs w:val="20"/>
                        </w:rPr>
                        <w:t>Annual Audit Report</w:t>
                      </w:r>
                      <w:r w:rsidRPr="00695BB8">
                        <w:rPr>
                          <w:rFonts w:cs="Arial"/>
                          <w:sz w:val="20"/>
                          <w:szCs w:val="20"/>
                        </w:rPr>
                        <w:t xml:space="preserve">:  </w:t>
                      </w:r>
                      <w:r w:rsidRPr="00695BB8">
                        <w:rPr>
                          <w:rFonts w:eastAsia="Calibri" w:cs="Arial"/>
                          <w:sz w:val="20"/>
                          <w:szCs w:val="20"/>
                        </w:rPr>
                        <w:t xml:space="preserve">Annual report to those charged with governance.  Summarises our main findings from the 2015/16 Audit of </w:t>
                      </w:r>
                      <w:r>
                        <w:rPr>
                          <w:rFonts w:eastAsia="Calibri" w:cs="Arial"/>
                          <w:sz w:val="20"/>
                          <w:szCs w:val="20"/>
                        </w:rPr>
                        <w:t xml:space="preserve">Glasgow City </w:t>
                      </w:r>
                      <w:r w:rsidRPr="00695BB8">
                        <w:rPr>
                          <w:rFonts w:eastAsia="Calibri" w:cs="Arial"/>
                          <w:sz w:val="20"/>
                          <w:szCs w:val="20"/>
                        </w:rPr>
                        <w:t xml:space="preserve">Integration Joint Board and draws to the attention of those charged with governance significant matters arising from the audit of the financial statements prior to the formal signing of the independent auditor’s report. </w:t>
                      </w:r>
                    </w:p>
                  </w:txbxContent>
                </v:textbox>
              </v:shape>
            </w:pict>
          </mc:Fallback>
        </mc:AlternateContent>
      </w:r>
      <w:r w:rsidR="0031218B">
        <w:rPr>
          <w:noProof/>
          <w:lang w:eastAsia="en-GB"/>
        </w:rPr>
        <mc:AlternateContent>
          <mc:Choice Requires="wps">
            <w:drawing>
              <wp:anchor distT="0" distB="0" distL="114300" distR="114300" simplePos="0" relativeHeight="251654144" behindDoc="0" locked="0" layoutInCell="1" allowOverlap="1" wp14:anchorId="72E4A160" wp14:editId="59081AA1">
                <wp:simplePos x="0" y="0"/>
                <wp:positionH relativeFrom="column">
                  <wp:posOffset>6652260</wp:posOffset>
                </wp:positionH>
                <wp:positionV relativeFrom="paragraph">
                  <wp:posOffset>1490345</wp:posOffset>
                </wp:positionV>
                <wp:extent cx="0" cy="454025"/>
                <wp:effectExtent l="95250" t="0" r="57150" b="60325"/>
                <wp:wrapNone/>
                <wp:docPr id="44" name="Straight Arrow Connector 44"/>
                <wp:cNvGraphicFramePr/>
                <a:graphic xmlns:a="http://schemas.openxmlformats.org/drawingml/2006/main">
                  <a:graphicData uri="http://schemas.microsoft.com/office/word/2010/wordprocessingShape">
                    <wps:wsp>
                      <wps:cNvCnPr/>
                      <wps:spPr>
                        <a:xfrm>
                          <a:off x="0" y="0"/>
                          <a:ext cx="0" cy="454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523.8pt;margin-top:117.35pt;width:0;height:35.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" strokecolor="#4579b8 [3044]">
                <v:stroke endarrow="open"/>
              </v:shape>
            </w:pict>
          </mc:Fallback>
        </mc:AlternateContent>
      </w:r>
      <w:r w:rsidR="0031218B">
        <w:rPr>
          <w:noProof/>
          <w:lang w:eastAsia="en-GB"/>
        </w:rPr>
        <w:drawing>
          <wp:inline distT="0" distB="0" distL="0" distR="0" wp14:anchorId="3A01AD7C" wp14:editId="6D693394">
            <wp:extent cx="8496300" cy="4295775"/>
            <wp:effectExtent l="76200" t="0" r="1905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38FE2BE2" w14:textId="6FCB3D8C" w:rsidR="0031218B" w:rsidRDefault="0031218B" w:rsidP="0031218B">
      <w:pPr>
        <w:pStyle w:val="14-Chapterhead"/>
      </w:pPr>
      <w:bookmarkStart w:id="34" w:name="_Toc418179425"/>
      <w:bookmarkStart w:id="35" w:name="_Toc421541755"/>
      <w:bookmarkStart w:id="36" w:name="_Toc395260662"/>
      <w:bookmarkStart w:id="37" w:name="_Toc456880395"/>
      <w:bookmarkStart w:id="38" w:name="_Toc460495727"/>
      <w:r w:rsidRPr="00C86999">
        <w:t>Appendix III</w:t>
      </w:r>
      <w:bookmarkEnd w:id="34"/>
      <w:bookmarkEnd w:id="35"/>
      <w:r>
        <w:t xml:space="preserve">:  </w:t>
      </w:r>
      <w:r w:rsidRPr="00F5126D">
        <w:t>Summary</w:t>
      </w:r>
      <w:r w:rsidRPr="009A2563">
        <w:t xml:space="preserve"> of Audit Scotland </w:t>
      </w:r>
      <w:r>
        <w:t xml:space="preserve">national </w:t>
      </w:r>
      <w:r w:rsidRPr="009A2563">
        <w:t>reports 201</w:t>
      </w:r>
      <w:r>
        <w:t>5</w:t>
      </w:r>
      <w:r w:rsidRPr="009A2563">
        <w:t>/1</w:t>
      </w:r>
      <w:bookmarkEnd w:id="36"/>
      <w:r>
        <w:t>6</w:t>
      </w:r>
      <w:bookmarkEnd w:id="37"/>
      <w:bookmarkEnd w:id="38"/>
    </w:p>
    <w:p w14:paraId="3E59F697" w14:textId="5BD2CD56" w:rsidR="0031218B" w:rsidRDefault="0031218B">
      <w:pPr>
        <w:spacing w:before="0" w:line="240" w:lineRule="auto"/>
        <w:ind w:left="0"/>
      </w:pPr>
      <w:r w:rsidRPr="0075216C">
        <w:rPr>
          <w:noProof/>
          <w:lang w:eastAsia="en-GB"/>
        </w:rPr>
        <mc:AlternateContent>
          <mc:Choice Requires="wps">
            <w:drawing>
              <wp:anchor distT="0" distB="0" distL="114300" distR="114300" simplePos="0" relativeHeight="251714048" behindDoc="0" locked="0" layoutInCell="1" allowOverlap="1" wp14:anchorId="5D9A0B84" wp14:editId="7527F4B5">
                <wp:simplePos x="0" y="0"/>
                <wp:positionH relativeFrom="column">
                  <wp:posOffset>1632585</wp:posOffset>
                </wp:positionH>
                <wp:positionV relativeFrom="paragraph">
                  <wp:posOffset>3347720</wp:posOffset>
                </wp:positionV>
                <wp:extent cx="5334000" cy="12954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295400"/>
                        </a:xfrm>
                        <a:prstGeom prst="rect">
                          <a:avLst/>
                        </a:prstGeom>
                        <a:solidFill>
                          <a:srgbClr val="FFFFFF"/>
                        </a:solidFill>
                        <a:ln w="9525">
                          <a:solidFill>
                            <a:srgbClr val="000000"/>
                          </a:solidFill>
                          <a:miter lim="800000"/>
                          <a:headEnd/>
                          <a:tailEnd/>
                        </a:ln>
                      </wps:spPr>
                      <wps:txbx>
                        <w:txbxContent>
                          <w:p w14:paraId="479389AF" w14:textId="77777777" w:rsidR="00A25701" w:rsidRPr="001215DB" w:rsidRDefault="00A25701" w:rsidP="0031218B">
                            <w:pPr>
                              <w:spacing w:before="0"/>
                              <w:ind w:left="0"/>
                              <w:rPr>
                                <w:rFonts w:cs="Arial"/>
                                <w:sz w:val="19"/>
                                <w:szCs w:val="19"/>
                              </w:rPr>
                            </w:pPr>
                            <w:r w:rsidRPr="001215DB">
                              <w:rPr>
                                <w:rFonts w:eastAsia="Calibri" w:cs="Arial"/>
                                <w:b/>
                                <w:sz w:val="19"/>
                                <w:szCs w:val="19"/>
                              </w:rPr>
                              <w:t xml:space="preserve">Health and Social Care Integration (December 2015): </w:t>
                            </w:r>
                            <w:r w:rsidRPr="001215DB">
                              <w:rPr>
                                <w:rFonts w:eastAsia="Calibri" w:cs="Arial"/>
                                <w:sz w:val="19"/>
                                <w:szCs w:val="19"/>
                              </w:rPr>
                              <w:t xml:space="preserve"> This report reviewed the progress made to establish new integration authorities,  which will be responsible  for planning joint health and social care services and managing budget totalling over £8 billion by 1 April 2016. The report highlights that significant risks must be addressed if a major reform of health and social care is to fundamentally change how services are delivered and improve outcomes for the people who use them.</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margin-left:128.55pt;margin-top:263.6pt;width:420pt;height:102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">
                <v:textbox inset="1mm,,1mm">
                  <w:txbxContent>
                    <w:p w14:paraId="479389AF" w14:textId="77777777" w:rsidR="00A25701" w:rsidRPr="001215DB" w:rsidRDefault="00A25701" w:rsidP="0031218B">
                      <w:pPr>
                        <w:spacing w:before="0"/>
                        <w:ind w:left="0"/>
                        <w:rPr>
                          <w:rFonts w:cs="Arial"/>
                          <w:sz w:val="19"/>
                          <w:szCs w:val="19"/>
                        </w:rPr>
                      </w:pPr>
                      <w:r w:rsidRPr="001215DB">
                        <w:rPr>
                          <w:rFonts w:eastAsia="Calibri" w:cs="Arial"/>
                          <w:b/>
                          <w:sz w:val="19"/>
                          <w:szCs w:val="19"/>
                        </w:rPr>
                        <w:t xml:space="preserve">Health and Social Care Integration (December 2015): </w:t>
                      </w:r>
                      <w:r w:rsidRPr="001215DB">
                        <w:rPr>
                          <w:rFonts w:eastAsia="Calibri" w:cs="Arial"/>
                          <w:sz w:val="19"/>
                          <w:szCs w:val="19"/>
                        </w:rPr>
                        <w:t xml:space="preserve"> This report reviewed the progress made to establish new integration authorities,  which will be responsible  for planning joint health and social care services and managing budget totalling over £8 billion by 1 April 2016. The report highlights that significant risks must be addressed if a major reform of health and social care is to fundamentally change how services are delivered and improve outcomes for the people who use them.</w:t>
                      </w:r>
                    </w:p>
                  </w:txbxContent>
                </v:textbox>
              </v:shape>
            </w:pict>
          </mc:Fallback>
        </mc:AlternateContent>
      </w:r>
      <w:r>
        <w:rPr>
          <w:noProof/>
          <w:lang w:eastAsia="en-GB"/>
        </w:rPr>
        <mc:AlternateContent>
          <mc:Choice Requires="wps">
            <w:drawing>
              <wp:anchor distT="0" distB="0" distL="114300" distR="114300" simplePos="0" relativeHeight="251712000" behindDoc="0" locked="0" layoutInCell="1" allowOverlap="1" wp14:anchorId="79DD8161" wp14:editId="61BF6A0E">
                <wp:simplePos x="0" y="0"/>
                <wp:positionH relativeFrom="column">
                  <wp:posOffset>2242185</wp:posOffset>
                </wp:positionH>
                <wp:positionV relativeFrom="paragraph">
                  <wp:posOffset>2795270</wp:posOffset>
                </wp:positionV>
                <wp:extent cx="0" cy="552450"/>
                <wp:effectExtent l="9525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76.55pt;margin-top:220.1pt;width:0;height:43.5pt;flip: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" strokecolor="#4579b8 [3044]">
                <v:stroke endarrow="open"/>
              </v:shape>
            </w:pict>
          </mc:Fallback>
        </mc:AlternateContent>
      </w:r>
      <w:r w:rsidRPr="003F4F1F">
        <w:rPr>
          <w:noProof/>
          <w:lang w:eastAsia="en-GB"/>
        </w:rPr>
        <mc:AlternateContent>
          <mc:Choice Requires="wps">
            <w:drawing>
              <wp:anchor distT="0" distB="0" distL="114300" distR="114300" simplePos="0" relativeHeight="251709952" behindDoc="0" locked="0" layoutInCell="1" allowOverlap="1" wp14:anchorId="2965DD86" wp14:editId="069E3AE8">
                <wp:simplePos x="0" y="0"/>
                <wp:positionH relativeFrom="column">
                  <wp:posOffset>4479925</wp:posOffset>
                </wp:positionH>
                <wp:positionV relativeFrom="paragraph">
                  <wp:posOffset>364490</wp:posOffset>
                </wp:positionV>
                <wp:extent cx="3981450" cy="1657350"/>
                <wp:effectExtent l="0" t="0" r="19050" b="266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657350"/>
                        </a:xfrm>
                        <a:prstGeom prst="rect">
                          <a:avLst/>
                        </a:prstGeom>
                        <a:solidFill>
                          <a:srgbClr val="FFFFFF"/>
                        </a:solidFill>
                        <a:ln w="9525">
                          <a:solidFill>
                            <a:srgbClr val="000000"/>
                          </a:solidFill>
                          <a:miter lim="800000"/>
                          <a:headEnd/>
                          <a:tailEnd/>
                        </a:ln>
                      </wps:spPr>
                      <wps:txbx>
                        <w:txbxContent>
                          <w:p w14:paraId="2FCE46DA" w14:textId="77777777" w:rsidR="00A25701" w:rsidRPr="007C6EF6" w:rsidRDefault="00A25701" w:rsidP="0031218B">
                            <w:pPr>
                              <w:pStyle w:val="10-Bodynumbered"/>
                              <w:numPr>
                                <w:ilvl w:val="0"/>
                                <w:numId w:val="0"/>
                              </w:numPr>
                              <w:spacing w:before="40"/>
                              <w:rPr>
                                <w:rFonts w:cs="Arial"/>
                                <w:b/>
                                <w:sz w:val="18"/>
                                <w:szCs w:val="18"/>
                              </w:rPr>
                            </w:pPr>
                            <w:r w:rsidRPr="004335AD">
                              <w:rPr>
                                <w:rFonts w:eastAsia="Calibri" w:cs="Arial"/>
                                <w:b/>
                                <w:sz w:val="19"/>
                                <w:szCs w:val="19"/>
                              </w:rPr>
                              <w:t>Changing models of health and social care report (March 2016)</w:t>
                            </w:r>
                            <w:r>
                              <w:rPr>
                                <w:rFonts w:eastAsia="Calibri" w:cs="Arial"/>
                                <w:b/>
                                <w:sz w:val="19"/>
                                <w:szCs w:val="19"/>
                              </w:rPr>
                              <w:t xml:space="preserve">:  </w:t>
                            </w:r>
                            <w:r w:rsidRPr="004335AD">
                              <w:rPr>
                                <w:rFonts w:eastAsia="Calibri" w:cs="Arial"/>
                                <w:sz w:val="19"/>
                                <w:szCs w:val="19"/>
                              </w:rPr>
                              <w:t>This report says that transformational change is required to meet the Scottish Government’s vision to shift the balance of care to more homely and community-based settings. NHS boards and councils need to significantly change the way they provide services and how they work with the voluntary and private sectors.</w:t>
                            </w:r>
                            <w:r w:rsidRPr="00746D4A">
                              <w:t xml:space="preserve">  </w:t>
                            </w:r>
                          </w:p>
                        </w:txbxContent>
                      </wps:txbx>
                      <wps:bodyPr rot="0" vert="horz" wrap="square" lIns="36000" tIns="45720" rIns="3600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52.75pt;margin-top:28.7pt;width:313.5pt;height:13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">
                <v:textbox style="mso-fit-shape-to-text:t" inset="1mm,,1mm">
                  <w:txbxContent>
                    <w:p w14:paraId="2FCE46DA" w14:textId="77777777" w:rsidR="00A25701" w:rsidRPr="007C6EF6" w:rsidRDefault="00A25701" w:rsidP="0031218B">
                      <w:pPr>
                        <w:pStyle w:val="10-Bodynumbered"/>
                        <w:numPr>
                          <w:ilvl w:val="0"/>
                          <w:numId w:val="0"/>
                        </w:numPr>
                        <w:spacing w:before="40"/>
                        <w:rPr>
                          <w:rFonts w:cs="Arial"/>
                          <w:b/>
                          <w:sz w:val="18"/>
                          <w:szCs w:val="18"/>
                        </w:rPr>
                      </w:pPr>
                      <w:r w:rsidRPr="004335AD">
                        <w:rPr>
                          <w:rFonts w:eastAsia="Calibri" w:cs="Arial"/>
                          <w:b/>
                          <w:sz w:val="19"/>
                          <w:szCs w:val="19"/>
                        </w:rPr>
                        <w:t>Changing models of health and social care report (March 2016)</w:t>
                      </w:r>
                      <w:r>
                        <w:rPr>
                          <w:rFonts w:eastAsia="Calibri" w:cs="Arial"/>
                          <w:b/>
                          <w:sz w:val="19"/>
                          <w:szCs w:val="19"/>
                        </w:rPr>
                        <w:t xml:space="preserve">:  </w:t>
                      </w:r>
                      <w:r w:rsidRPr="004335AD">
                        <w:rPr>
                          <w:rFonts w:eastAsia="Calibri" w:cs="Arial"/>
                          <w:sz w:val="19"/>
                          <w:szCs w:val="19"/>
                        </w:rPr>
                        <w:t>This report says that transformational change is required to meet the Scottish Government’s vision to shift the balance of care to more homely and community-based settings. NHS boards and councils need to significantly change the way they provide services and how they work with the voluntary and private sectors.</w:t>
                      </w:r>
                      <w:r w:rsidRPr="00746D4A">
                        <w:t xml:space="preserve">  </w:t>
                      </w:r>
                    </w:p>
                  </w:txbxContent>
                </v:textbox>
              </v:shape>
            </w:pict>
          </mc:Fallback>
        </mc:AlternateContent>
      </w:r>
      <w:r>
        <w:rPr>
          <w:noProof/>
          <w:lang w:eastAsia="en-GB"/>
        </w:rPr>
        <mc:AlternateContent>
          <mc:Choice Requires="wps">
            <w:drawing>
              <wp:anchor distT="0" distB="0" distL="114300" distR="114300" simplePos="0" relativeHeight="251707904" behindDoc="0" locked="0" layoutInCell="1" allowOverlap="1" wp14:anchorId="31389EF5" wp14:editId="7386F010">
                <wp:simplePos x="0" y="0"/>
                <wp:positionH relativeFrom="column">
                  <wp:posOffset>4081145</wp:posOffset>
                </wp:positionH>
                <wp:positionV relativeFrom="paragraph">
                  <wp:posOffset>1709420</wp:posOffset>
                </wp:positionV>
                <wp:extent cx="399415" cy="619125"/>
                <wp:effectExtent l="38100" t="0" r="19685" b="47625"/>
                <wp:wrapNone/>
                <wp:docPr id="22" name="Straight Arrow Connector 22"/>
                <wp:cNvGraphicFramePr/>
                <a:graphic xmlns:a="http://schemas.openxmlformats.org/drawingml/2006/main">
                  <a:graphicData uri="http://schemas.microsoft.com/office/word/2010/wordprocessingShape">
                    <wps:wsp>
                      <wps:cNvCnPr/>
                      <wps:spPr>
                        <a:xfrm flipH="1">
                          <a:off x="0" y="0"/>
                          <a:ext cx="39941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21.35pt;margin-top:134.6pt;width:31.45pt;height:48.7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" strokecolor="#4579b8 [3044]">
                <v:stroke endarrow="open"/>
              </v:shape>
            </w:pict>
          </mc:Fallback>
        </mc:AlternateContent>
      </w:r>
      <w:r w:rsidRPr="003F4F1F">
        <w:rPr>
          <w:noProof/>
          <w:lang w:eastAsia="en-GB"/>
        </w:rPr>
        <mc:AlternateContent>
          <mc:Choice Requires="wps">
            <w:drawing>
              <wp:anchor distT="0" distB="0" distL="114300" distR="114300" simplePos="0" relativeHeight="251703808" behindDoc="0" locked="0" layoutInCell="1" allowOverlap="1" wp14:anchorId="65A1049A" wp14:editId="1CE40B01">
                <wp:simplePos x="0" y="0"/>
                <wp:positionH relativeFrom="column">
                  <wp:posOffset>241935</wp:posOffset>
                </wp:positionH>
                <wp:positionV relativeFrom="paragraph">
                  <wp:posOffset>366395</wp:posOffset>
                </wp:positionV>
                <wp:extent cx="3962400" cy="1562100"/>
                <wp:effectExtent l="0" t="0" r="19050" b="1905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562100"/>
                        </a:xfrm>
                        <a:prstGeom prst="rect">
                          <a:avLst/>
                        </a:prstGeom>
                        <a:solidFill>
                          <a:srgbClr val="FFFFFF"/>
                        </a:solidFill>
                        <a:ln w="9525">
                          <a:solidFill>
                            <a:srgbClr val="000000"/>
                          </a:solidFill>
                          <a:miter lim="800000"/>
                          <a:headEnd/>
                          <a:tailEnd/>
                        </a:ln>
                      </wps:spPr>
                      <wps:txbx>
                        <w:txbxContent>
                          <w:p w14:paraId="284DCCEF" w14:textId="77777777" w:rsidR="00A25701" w:rsidRPr="00961B1B" w:rsidRDefault="00A25701" w:rsidP="0031218B">
                            <w:pPr>
                              <w:autoSpaceDE w:val="0"/>
                              <w:autoSpaceDN w:val="0"/>
                              <w:adjustRightInd w:val="0"/>
                              <w:spacing w:before="40"/>
                              <w:ind w:left="0"/>
                              <w:rPr>
                                <w:rFonts w:cs="Arial"/>
                                <w:color w:val="000000"/>
                                <w:sz w:val="19"/>
                                <w:szCs w:val="19"/>
                                <w:lang w:eastAsia="en-GB"/>
                              </w:rPr>
                            </w:pPr>
                            <w:r w:rsidRPr="00961B1B">
                              <w:rPr>
                                <w:rFonts w:cs="Arial"/>
                                <w:b/>
                                <w:color w:val="000000"/>
                                <w:sz w:val="19"/>
                                <w:szCs w:val="19"/>
                                <w:lang w:eastAsia="en-GB"/>
                              </w:rPr>
                              <w:t>Reshaping care for older people – impact report (February 2016).</w:t>
                            </w:r>
                            <w:r>
                              <w:rPr>
                                <w:rFonts w:cs="Arial"/>
                                <w:color w:val="000000"/>
                                <w:sz w:val="19"/>
                                <w:szCs w:val="19"/>
                                <w:lang w:eastAsia="en-GB"/>
                              </w:rPr>
                              <w:t xml:space="preserve">  This report</w:t>
                            </w:r>
                            <w:r w:rsidRPr="00961B1B">
                              <w:rPr>
                                <w:rFonts w:cs="Arial"/>
                                <w:color w:val="000000"/>
                                <w:sz w:val="19"/>
                                <w:szCs w:val="19"/>
                                <w:lang w:eastAsia="en-GB"/>
                              </w:rPr>
                              <w:t xml:space="preserve"> looked at the extent to which care for older people has shifted towards communities and away from hospitals and care homes. </w:t>
                            </w:r>
                            <w:r>
                              <w:rPr>
                                <w:rFonts w:cs="Arial"/>
                                <w:color w:val="000000"/>
                                <w:sz w:val="19"/>
                                <w:szCs w:val="19"/>
                                <w:lang w:eastAsia="en-GB"/>
                              </w:rPr>
                              <w:t>The report considered</w:t>
                            </w:r>
                            <w:r w:rsidRPr="00961B1B">
                              <w:rPr>
                                <w:rFonts w:cs="Arial"/>
                                <w:color w:val="000000"/>
                                <w:sz w:val="19"/>
                                <w:szCs w:val="19"/>
                                <w:lang w:eastAsia="en-GB"/>
                              </w:rPr>
                              <w:t xml:space="preserve"> whether the Change Fund was helping to improve care for older people in ways that can be sustained. </w:t>
                            </w:r>
                            <w:r>
                              <w:rPr>
                                <w:rFonts w:cs="Arial"/>
                                <w:color w:val="000000"/>
                                <w:sz w:val="19"/>
                                <w:szCs w:val="19"/>
                                <w:lang w:eastAsia="en-GB"/>
                              </w:rPr>
                              <w:t>It also</w:t>
                            </w:r>
                            <w:r w:rsidRPr="00961B1B">
                              <w:rPr>
                                <w:rFonts w:cs="Arial"/>
                                <w:color w:val="000000"/>
                                <w:sz w:val="19"/>
                                <w:szCs w:val="19"/>
                                <w:lang w:eastAsia="en-GB"/>
                              </w:rPr>
                              <w:t xml:space="preserve"> examined the challenges facing organisations that deliver services for older people and how well they are meeting them. </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9.05pt;margin-top:28.85pt;width:312pt;height:123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">
                <v:textbox inset="1mm,,1mm">
                  <w:txbxContent>
                    <w:p w14:paraId="284DCCEF" w14:textId="77777777" w:rsidR="00A25701" w:rsidRPr="00961B1B" w:rsidRDefault="00A25701" w:rsidP="0031218B">
                      <w:pPr>
                        <w:autoSpaceDE w:val="0"/>
                        <w:autoSpaceDN w:val="0"/>
                        <w:adjustRightInd w:val="0"/>
                        <w:spacing w:before="40"/>
                        <w:ind w:left="0"/>
                        <w:rPr>
                          <w:rFonts w:cs="Arial"/>
                          <w:color w:val="000000"/>
                          <w:sz w:val="19"/>
                          <w:szCs w:val="19"/>
                          <w:lang w:eastAsia="en-GB"/>
                        </w:rPr>
                      </w:pPr>
                      <w:r w:rsidRPr="00961B1B">
                        <w:rPr>
                          <w:rFonts w:cs="Arial"/>
                          <w:b/>
                          <w:color w:val="000000"/>
                          <w:sz w:val="19"/>
                          <w:szCs w:val="19"/>
                          <w:lang w:eastAsia="en-GB"/>
                        </w:rPr>
                        <w:t>Reshaping care for older people – impact report (February 2016).</w:t>
                      </w:r>
                      <w:r>
                        <w:rPr>
                          <w:rFonts w:cs="Arial"/>
                          <w:color w:val="000000"/>
                          <w:sz w:val="19"/>
                          <w:szCs w:val="19"/>
                          <w:lang w:eastAsia="en-GB"/>
                        </w:rPr>
                        <w:t xml:space="preserve">  This report</w:t>
                      </w:r>
                      <w:r w:rsidRPr="00961B1B">
                        <w:rPr>
                          <w:rFonts w:cs="Arial"/>
                          <w:color w:val="000000"/>
                          <w:sz w:val="19"/>
                          <w:szCs w:val="19"/>
                          <w:lang w:eastAsia="en-GB"/>
                        </w:rPr>
                        <w:t xml:space="preserve"> looked at the extent to which care for older people has shifted towards communities and away from hospitals and care homes. </w:t>
                      </w:r>
                      <w:r>
                        <w:rPr>
                          <w:rFonts w:cs="Arial"/>
                          <w:color w:val="000000"/>
                          <w:sz w:val="19"/>
                          <w:szCs w:val="19"/>
                          <w:lang w:eastAsia="en-GB"/>
                        </w:rPr>
                        <w:t>The report considered</w:t>
                      </w:r>
                      <w:r w:rsidRPr="00961B1B">
                        <w:rPr>
                          <w:rFonts w:cs="Arial"/>
                          <w:color w:val="000000"/>
                          <w:sz w:val="19"/>
                          <w:szCs w:val="19"/>
                          <w:lang w:eastAsia="en-GB"/>
                        </w:rPr>
                        <w:t xml:space="preserve"> whether the Change Fund was helping to improve care for older people in ways that can be sustained. </w:t>
                      </w:r>
                      <w:r>
                        <w:rPr>
                          <w:rFonts w:cs="Arial"/>
                          <w:color w:val="000000"/>
                          <w:sz w:val="19"/>
                          <w:szCs w:val="19"/>
                          <w:lang w:eastAsia="en-GB"/>
                        </w:rPr>
                        <w:t>It also</w:t>
                      </w:r>
                      <w:r w:rsidRPr="00961B1B">
                        <w:rPr>
                          <w:rFonts w:cs="Arial"/>
                          <w:color w:val="000000"/>
                          <w:sz w:val="19"/>
                          <w:szCs w:val="19"/>
                          <w:lang w:eastAsia="en-GB"/>
                        </w:rPr>
                        <w:t xml:space="preserve"> examined the challenges facing organisations that deliver services for older people and how well they are meeting them. </w:t>
                      </w:r>
                    </w:p>
                  </w:txbxContent>
                </v:textbox>
              </v:shape>
            </w:pict>
          </mc:Fallback>
        </mc:AlternateContent>
      </w:r>
      <w:r>
        <w:rPr>
          <w:noProof/>
          <w:lang w:eastAsia="en-GB"/>
        </w:rPr>
        <mc:AlternateContent>
          <mc:Choice Requires="wps">
            <w:drawing>
              <wp:anchor distT="0" distB="0" distL="114300" distR="114300" simplePos="0" relativeHeight="251705856" behindDoc="0" locked="0" layoutInCell="1" allowOverlap="1" wp14:anchorId="158C60D6" wp14:editId="411C48F7">
                <wp:simplePos x="0" y="0"/>
                <wp:positionH relativeFrom="column">
                  <wp:posOffset>3366135</wp:posOffset>
                </wp:positionH>
                <wp:positionV relativeFrom="paragraph">
                  <wp:posOffset>1928495</wp:posOffset>
                </wp:positionV>
                <wp:extent cx="0" cy="400050"/>
                <wp:effectExtent l="95250" t="0" r="114300" b="57150"/>
                <wp:wrapNone/>
                <wp:docPr id="63" name="Straight Arrow Connector 6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65.05pt;margin-top:151.85pt;width:0;height:31.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" strokecolor="#4579b8 [3044]">
                <v:stroke endarrow="open"/>
              </v:shape>
            </w:pict>
          </mc:Fallback>
        </mc:AlternateContent>
      </w:r>
      <w:r>
        <w:rPr>
          <w:noProof/>
          <w:lang w:eastAsia="en-GB"/>
        </w:rPr>
        <w:drawing>
          <wp:inline distT="0" distB="0" distL="0" distR="0" wp14:anchorId="6F3A11B2" wp14:editId="21C5CF74">
            <wp:extent cx="8572500" cy="4619625"/>
            <wp:effectExtent l="762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inline>
        </w:drawing>
      </w:r>
      <w:r>
        <w:br w:type="page"/>
      </w:r>
    </w:p>
    <w:p w14:paraId="2BE62108" w14:textId="77777777" w:rsidR="00C828E0" w:rsidRDefault="00C828E0">
      <w:pPr>
        <w:spacing w:before="0" w:line="240" w:lineRule="auto"/>
        <w:ind w:left="0"/>
        <w:rPr>
          <w:rFonts w:cs="Arial"/>
          <w:b/>
          <w:color w:val="00607A"/>
          <w:sz w:val="56"/>
          <w:szCs w:val="56"/>
        </w:rPr>
      </w:pPr>
    </w:p>
    <w:p w14:paraId="3E59F69D" w14:textId="13668D18" w:rsidR="00891B39" w:rsidRDefault="00727179" w:rsidP="00913756">
      <w:pPr>
        <w:pStyle w:val="14-Chapterhead"/>
        <w:spacing w:after="60" w:line="500" w:lineRule="exact"/>
      </w:pPr>
      <w:bookmarkStart w:id="39" w:name="AppII"/>
      <w:bookmarkStart w:id="40" w:name="AppIII"/>
      <w:bookmarkStart w:id="41" w:name="AppIV"/>
      <w:bookmarkStart w:id="42" w:name="_Toc418179426"/>
      <w:bookmarkStart w:id="43" w:name="_Toc421541756"/>
      <w:bookmarkStart w:id="44" w:name="_Toc460495728"/>
      <w:bookmarkStart w:id="45" w:name="_Toc395260664"/>
      <w:bookmarkEnd w:id="39"/>
      <w:bookmarkEnd w:id="40"/>
      <w:bookmarkEnd w:id="41"/>
      <w:r>
        <w:t>A</w:t>
      </w:r>
      <w:r w:rsidR="00891B39" w:rsidRPr="002B1B99">
        <w:t xml:space="preserve">ppendix </w:t>
      </w:r>
      <w:bookmarkEnd w:id="42"/>
      <w:bookmarkEnd w:id="43"/>
      <w:r w:rsidR="00676D94">
        <w:t>IV</w:t>
      </w:r>
      <w:r w:rsidR="001776A5">
        <w:t xml:space="preserve">:  </w:t>
      </w:r>
      <w:r w:rsidR="00891B39" w:rsidRPr="002B1B99">
        <w:t>Action plan</w:t>
      </w:r>
      <w:bookmarkEnd w:id="44"/>
    </w:p>
    <w:tbl>
      <w:tblPr>
        <w:tblStyle w:val="TableLeftRule1"/>
        <w:tblW w:w="14747" w:type="dxa"/>
        <w:tblLook w:val="0620" w:firstRow="1" w:lastRow="0" w:firstColumn="0" w:lastColumn="0" w:noHBand="1" w:noVBand="1"/>
      </w:tblPr>
      <w:tblGrid>
        <w:gridCol w:w="998"/>
        <w:gridCol w:w="1325"/>
        <w:gridCol w:w="6046"/>
        <w:gridCol w:w="3969"/>
        <w:gridCol w:w="141"/>
        <w:gridCol w:w="2268"/>
      </w:tblGrid>
      <w:tr w:rsidR="00B66BEF" w:rsidRPr="00870A6E" w14:paraId="3E59F6A4" w14:textId="77777777" w:rsidTr="00913756">
        <w:trPr>
          <w:cnfStyle w:val="100000000000" w:firstRow="1" w:lastRow="0" w:firstColumn="0" w:lastColumn="0" w:oddVBand="0" w:evenVBand="0" w:oddHBand="0" w:evenHBand="0" w:firstRowFirstColumn="0" w:firstRowLastColumn="0" w:lastRowFirstColumn="0" w:lastRowLastColumn="0"/>
          <w:trHeight w:val="958"/>
        </w:trPr>
        <w:tc>
          <w:tcPr>
            <w:tcW w:w="998" w:type="dxa"/>
          </w:tcPr>
          <w:bookmarkEnd w:id="45"/>
          <w:p w14:paraId="3E59F69E" w14:textId="77777777" w:rsidR="00B66BEF" w:rsidRPr="00913756" w:rsidRDefault="00B66BEF" w:rsidP="00913756">
            <w:pPr>
              <w:pStyle w:val="21-Tabletext"/>
              <w:spacing w:before="20" w:line="300" w:lineRule="atLeast"/>
              <w:rPr>
                <w:sz w:val="21"/>
                <w:szCs w:val="21"/>
              </w:rPr>
            </w:pPr>
            <w:r w:rsidRPr="00913756">
              <w:rPr>
                <w:sz w:val="21"/>
                <w:szCs w:val="21"/>
              </w:rPr>
              <w:t>No.</w:t>
            </w:r>
          </w:p>
          <w:p w14:paraId="3E59F69F" w14:textId="77777777" w:rsidR="00B66BEF" w:rsidRPr="00913756" w:rsidRDefault="00B66BEF" w:rsidP="00913756">
            <w:pPr>
              <w:pStyle w:val="21-Tabletext"/>
              <w:spacing w:before="0" w:after="0" w:line="300" w:lineRule="atLeast"/>
              <w:rPr>
                <w:rFonts w:eastAsiaTheme="minorHAnsi"/>
                <w:sz w:val="21"/>
                <w:szCs w:val="21"/>
              </w:rPr>
            </w:pPr>
            <w:r w:rsidRPr="00913756">
              <w:rPr>
                <w:sz w:val="21"/>
                <w:szCs w:val="21"/>
              </w:rPr>
              <w:t>AS ref.</w:t>
            </w:r>
          </w:p>
        </w:tc>
        <w:tc>
          <w:tcPr>
            <w:tcW w:w="1325" w:type="dxa"/>
          </w:tcPr>
          <w:p w14:paraId="3E59F6A0" w14:textId="77777777" w:rsidR="00B66BEF" w:rsidRPr="00913756" w:rsidRDefault="00B66BEF" w:rsidP="00913756">
            <w:pPr>
              <w:pStyle w:val="21-Tabletext"/>
              <w:spacing w:before="0" w:after="0" w:line="300" w:lineRule="atLeast"/>
              <w:jc w:val="center"/>
              <w:rPr>
                <w:sz w:val="21"/>
                <w:szCs w:val="21"/>
              </w:rPr>
            </w:pPr>
            <w:r w:rsidRPr="00913756">
              <w:rPr>
                <w:sz w:val="21"/>
                <w:szCs w:val="21"/>
              </w:rPr>
              <w:t>Paragraph ref.</w:t>
            </w:r>
          </w:p>
        </w:tc>
        <w:tc>
          <w:tcPr>
            <w:tcW w:w="6046" w:type="dxa"/>
          </w:tcPr>
          <w:p w14:paraId="3E59F6A1" w14:textId="77777777" w:rsidR="00B66BEF" w:rsidRPr="00913756" w:rsidRDefault="00B66BEF" w:rsidP="00913756">
            <w:pPr>
              <w:pStyle w:val="21-Tabletext"/>
              <w:spacing w:before="0" w:after="0" w:line="300" w:lineRule="atLeast"/>
              <w:rPr>
                <w:sz w:val="21"/>
                <w:szCs w:val="21"/>
              </w:rPr>
            </w:pPr>
            <w:r w:rsidRPr="00913756">
              <w:rPr>
                <w:sz w:val="21"/>
                <w:szCs w:val="21"/>
              </w:rPr>
              <w:t>Issue/risk/Recommendation</w:t>
            </w:r>
          </w:p>
        </w:tc>
        <w:tc>
          <w:tcPr>
            <w:tcW w:w="3969" w:type="dxa"/>
          </w:tcPr>
          <w:p w14:paraId="3E59F6A2" w14:textId="77777777" w:rsidR="00B66BEF" w:rsidRPr="00913756" w:rsidRDefault="00B66BEF" w:rsidP="00913756">
            <w:pPr>
              <w:pStyle w:val="21-Tabletext"/>
              <w:spacing w:before="0" w:after="0" w:line="300" w:lineRule="atLeast"/>
              <w:rPr>
                <w:sz w:val="21"/>
                <w:szCs w:val="21"/>
              </w:rPr>
            </w:pPr>
            <w:r w:rsidRPr="00913756">
              <w:rPr>
                <w:sz w:val="21"/>
                <w:szCs w:val="21"/>
              </w:rPr>
              <w:t>Management action/response</w:t>
            </w:r>
          </w:p>
        </w:tc>
        <w:tc>
          <w:tcPr>
            <w:tcW w:w="2409" w:type="dxa"/>
            <w:gridSpan w:val="2"/>
          </w:tcPr>
          <w:p w14:paraId="3E59F6A3" w14:textId="77777777" w:rsidR="00B66BEF" w:rsidRPr="00913756" w:rsidRDefault="00B66BEF" w:rsidP="00913756">
            <w:pPr>
              <w:pStyle w:val="21-Tabletext"/>
              <w:spacing w:before="0" w:after="0" w:line="300" w:lineRule="atLeast"/>
              <w:jc w:val="center"/>
              <w:rPr>
                <w:sz w:val="21"/>
                <w:szCs w:val="21"/>
              </w:rPr>
            </w:pPr>
            <w:r w:rsidRPr="00913756">
              <w:rPr>
                <w:sz w:val="21"/>
                <w:szCs w:val="21"/>
              </w:rPr>
              <w:t>Responsible officer / Target date</w:t>
            </w:r>
          </w:p>
        </w:tc>
      </w:tr>
      <w:tr w:rsidR="00B66BEF" w:rsidRPr="00870A6E" w14:paraId="3E59F6B2" w14:textId="77777777" w:rsidTr="00913756">
        <w:trPr>
          <w:trHeight w:val="6827"/>
        </w:trPr>
        <w:tc>
          <w:tcPr>
            <w:tcW w:w="998" w:type="dxa"/>
          </w:tcPr>
          <w:p w14:paraId="3E59F6A7" w14:textId="65C8B503" w:rsidR="00B66BEF" w:rsidRPr="00913756" w:rsidRDefault="00B66BEF">
            <w:pPr>
              <w:pStyle w:val="21-Tabletext"/>
              <w:rPr>
                <w:rStyle w:val="01-Bold"/>
                <w:sz w:val="21"/>
                <w:szCs w:val="21"/>
              </w:rPr>
            </w:pPr>
            <w:r w:rsidRPr="00913756">
              <w:rPr>
                <w:rStyle w:val="01-Bold"/>
                <w:sz w:val="21"/>
                <w:szCs w:val="21"/>
              </w:rPr>
              <w:t>1.</w:t>
            </w:r>
          </w:p>
        </w:tc>
        <w:tc>
          <w:tcPr>
            <w:tcW w:w="1325" w:type="dxa"/>
          </w:tcPr>
          <w:p w14:paraId="3E59F6A8" w14:textId="0AF6FDBB" w:rsidR="00B66BEF" w:rsidRPr="00913756" w:rsidRDefault="00653DE6" w:rsidP="00913756">
            <w:pPr>
              <w:pStyle w:val="21-Tabletext"/>
              <w:jc w:val="center"/>
              <w:rPr>
                <w:rStyle w:val="01-Bold"/>
                <w:sz w:val="21"/>
                <w:szCs w:val="21"/>
              </w:rPr>
            </w:pPr>
            <w:r>
              <w:rPr>
                <w:rStyle w:val="01-Bold"/>
                <w:sz w:val="21"/>
                <w:szCs w:val="21"/>
              </w:rPr>
              <w:t>40</w:t>
            </w:r>
          </w:p>
        </w:tc>
        <w:tc>
          <w:tcPr>
            <w:tcW w:w="6046" w:type="dxa"/>
          </w:tcPr>
          <w:p w14:paraId="269A4961" w14:textId="77777777" w:rsidR="00E91A92" w:rsidRDefault="00E91A92" w:rsidP="00C56815">
            <w:pPr>
              <w:pStyle w:val="21-Tabletext"/>
              <w:rPr>
                <w:rStyle w:val="01-Bold"/>
              </w:rPr>
            </w:pPr>
            <w:r>
              <w:rPr>
                <w:rStyle w:val="01-Bold"/>
              </w:rPr>
              <w:t>Issue</w:t>
            </w:r>
          </w:p>
          <w:p w14:paraId="7F0F5529" w14:textId="07FDD5A6" w:rsidR="00107D78" w:rsidRDefault="008879D9" w:rsidP="00C56815">
            <w:pPr>
              <w:pStyle w:val="21-Tabletext"/>
              <w:rPr>
                <w:rStyle w:val="01-Bold"/>
                <w:b w:val="0"/>
              </w:rPr>
            </w:pPr>
            <w:r>
              <w:rPr>
                <w:rStyle w:val="01-Bold"/>
                <w:b w:val="0"/>
              </w:rPr>
              <w:t>As of August 2016,</w:t>
            </w:r>
            <w:r w:rsidR="00C56815">
              <w:rPr>
                <w:rStyle w:val="01-Bold"/>
                <w:b w:val="0"/>
              </w:rPr>
              <w:t xml:space="preserve"> the</w:t>
            </w:r>
            <w:r w:rsidR="00C56815" w:rsidRPr="00913756">
              <w:rPr>
                <w:rStyle w:val="01-Bold"/>
                <w:b w:val="0"/>
              </w:rPr>
              <w:t xml:space="preserve"> Board </w:t>
            </w:r>
            <w:r w:rsidR="00C56815">
              <w:rPr>
                <w:rStyle w:val="01-Bold"/>
                <w:b w:val="0"/>
              </w:rPr>
              <w:t>is operating</w:t>
            </w:r>
            <w:r w:rsidR="00C56815" w:rsidRPr="00913756">
              <w:rPr>
                <w:rStyle w:val="01-Bold"/>
                <w:b w:val="0"/>
              </w:rPr>
              <w:t xml:space="preserve"> without a fully approved budget.</w:t>
            </w:r>
            <w:r w:rsidR="005325C5">
              <w:rPr>
                <w:rStyle w:val="01-Bold"/>
                <w:b w:val="0"/>
              </w:rPr>
              <w:t xml:space="preserve"> The set aside budget is not due to be agreed until October 2016.</w:t>
            </w:r>
          </w:p>
          <w:p w14:paraId="5B2EF638" w14:textId="77777777" w:rsidR="008069E6" w:rsidRDefault="008069E6" w:rsidP="00C56815">
            <w:pPr>
              <w:pStyle w:val="21-Tabletext"/>
              <w:rPr>
                <w:rStyle w:val="01-Bold"/>
                <w:b w:val="0"/>
              </w:rPr>
            </w:pPr>
          </w:p>
          <w:p w14:paraId="63AC677D" w14:textId="77777777" w:rsidR="00E91A92" w:rsidRDefault="00E91A92" w:rsidP="00C56815">
            <w:pPr>
              <w:pStyle w:val="21-Tabletext"/>
              <w:rPr>
                <w:rStyle w:val="01-Bold"/>
              </w:rPr>
            </w:pPr>
            <w:r>
              <w:rPr>
                <w:rStyle w:val="01-Bold"/>
              </w:rPr>
              <w:t>Risk</w:t>
            </w:r>
          </w:p>
          <w:p w14:paraId="1F4D3C2C" w14:textId="680B0F9B" w:rsidR="008069E6" w:rsidRPr="008069E6" w:rsidRDefault="008069E6" w:rsidP="00C56815">
            <w:pPr>
              <w:pStyle w:val="21-Tabletext"/>
              <w:rPr>
                <w:rStyle w:val="01-Bold"/>
                <w:b w:val="0"/>
              </w:rPr>
            </w:pPr>
            <w:r>
              <w:rPr>
                <w:rStyle w:val="01-Bold"/>
                <w:b w:val="0"/>
              </w:rPr>
              <w:t xml:space="preserve">Operating without a fully approved budget </w:t>
            </w:r>
            <w:r w:rsidR="005325C5">
              <w:rPr>
                <w:rStyle w:val="01-Bold"/>
                <w:b w:val="0"/>
              </w:rPr>
              <w:t xml:space="preserve">makes financial management and decision making more difficult and </w:t>
            </w:r>
            <w:r>
              <w:rPr>
                <w:rStyle w:val="01-Bold"/>
                <w:b w:val="0"/>
              </w:rPr>
              <w:t xml:space="preserve">may </w:t>
            </w:r>
            <w:r w:rsidR="005325C5">
              <w:rPr>
                <w:rStyle w:val="01-Bold"/>
                <w:b w:val="0"/>
              </w:rPr>
              <w:t>negatively affect</w:t>
            </w:r>
            <w:r>
              <w:rPr>
                <w:rStyle w:val="01-Bold"/>
                <w:b w:val="0"/>
              </w:rPr>
              <w:t xml:space="preserve"> </w:t>
            </w:r>
            <w:r w:rsidR="005325C5">
              <w:rPr>
                <w:rStyle w:val="01-Bold"/>
                <w:b w:val="0"/>
              </w:rPr>
              <w:t>the quality of</w:t>
            </w:r>
            <w:r>
              <w:rPr>
                <w:rStyle w:val="01-Bold"/>
                <w:b w:val="0"/>
              </w:rPr>
              <w:t xml:space="preserve"> service delivery.</w:t>
            </w:r>
          </w:p>
          <w:p w14:paraId="722CC203" w14:textId="77777777" w:rsidR="008069E6" w:rsidRDefault="008069E6">
            <w:pPr>
              <w:pStyle w:val="21-Tabletext"/>
              <w:rPr>
                <w:rStyle w:val="01-Bold"/>
                <w:b w:val="0"/>
              </w:rPr>
            </w:pPr>
            <w:r>
              <w:rPr>
                <w:rStyle w:val="01-Bold"/>
                <w:b w:val="0"/>
              </w:rPr>
              <w:t xml:space="preserve"> </w:t>
            </w:r>
          </w:p>
          <w:p w14:paraId="75F7EE3B" w14:textId="77777777" w:rsidR="00E91A92" w:rsidRDefault="00E91A92">
            <w:pPr>
              <w:pStyle w:val="21-Tabletext"/>
              <w:rPr>
                <w:rStyle w:val="01-Bold"/>
              </w:rPr>
            </w:pPr>
            <w:r>
              <w:rPr>
                <w:rStyle w:val="01-Bold"/>
              </w:rPr>
              <w:t>Recommendation</w:t>
            </w:r>
          </w:p>
          <w:p w14:paraId="5B985547" w14:textId="437B4BC3" w:rsidR="00C56815" w:rsidRPr="00913756" w:rsidRDefault="00C13687">
            <w:pPr>
              <w:pStyle w:val="21-Tabletext"/>
              <w:rPr>
                <w:rStyle w:val="01-Bold"/>
                <w:b w:val="0"/>
              </w:rPr>
            </w:pPr>
            <w:r>
              <w:rPr>
                <w:rStyle w:val="01-Bold"/>
                <w:b w:val="0"/>
              </w:rPr>
              <w:t xml:space="preserve">Discussions should continue to ensure a budget for 2016/17 is approved as a matter of urgency. </w:t>
            </w:r>
          </w:p>
          <w:p w14:paraId="1BC14D3E" w14:textId="46078A48" w:rsidR="00C56815" w:rsidRDefault="00C56815" w:rsidP="00913756">
            <w:pPr>
              <w:pStyle w:val="21-Tabletext"/>
              <w:spacing w:before="0"/>
              <w:rPr>
                <w:rStyle w:val="01-Bold"/>
                <w:b w:val="0"/>
                <w:sz w:val="21"/>
                <w:szCs w:val="21"/>
              </w:rPr>
            </w:pPr>
          </w:p>
          <w:p w14:paraId="2E13D65B" w14:textId="77777777" w:rsidR="00C56815" w:rsidRDefault="00C56815" w:rsidP="00913756">
            <w:pPr>
              <w:pStyle w:val="21-Tabletext"/>
              <w:spacing w:before="0"/>
              <w:rPr>
                <w:rStyle w:val="01-Bold"/>
                <w:b w:val="0"/>
                <w:sz w:val="21"/>
                <w:szCs w:val="21"/>
              </w:rPr>
            </w:pPr>
          </w:p>
          <w:p w14:paraId="3E59F6AB" w14:textId="77777777" w:rsidR="00AF016E" w:rsidRPr="00913756" w:rsidRDefault="00AF016E" w:rsidP="00913756">
            <w:pPr>
              <w:pStyle w:val="21-Tabletext"/>
              <w:spacing w:before="0"/>
              <w:rPr>
                <w:rStyle w:val="01-Bold"/>
                <w:b w:val="0"/>
                <w:sz w:val="21"/>
                <w:szCs w:val="21"/>
              </w:rPr>
            </w:pPr>
          </w:p>
          <w:p w14:paraId="3E59F6AF" w14:textId="6D674B2B" w:rsidR="00D1691A" w:rsidRPr="00210B75" w:rsidRDefault="00D1691A" w:rsidP="00913756">
            <w:pPr>
              <w:pStyle w:val="21-Tabletext"/>
              <w:spacing w:before="40" w:after="40"/>
              <w:ind w:left="0"/>
            </w:pPr>
          </w:p>
        </w:tc>
        <w:tc>
          <w:tcPr>
            <w:tcW w:w="4110" w:type="dxa"/>
            <w:gridSpan w:val="2"/>
          </w:tcPr>
          <w:p w14:paraId="3E59F6B0" w14:textId="5C0093D7" w:rsidR="00B66BEF" w:rsidRPr="00E51598" w:rsidRDefault="00E51598" w:rsidP="00FB59B0">
            <w:pPr>
              <w:pStyle w:val="21-Tabletext"/>
            </w:pPr>
            <w:r w:rsidRPr="00E51598">
              <w:t>The Chief Officer of the IJB received an offer letter from the NHS Board, which incorporates a level of savings higher than the current savings programme which has been put in place to date by the IJB.  The NHS Board had indicated that it has non-recurring funding available to cover the shortfall in-year.  IJB management has been working on additional savings to meet the requirement both in-year and recurrently from 1 April 2017.  Proposals will be put to the IJB at its meeting in September 2016.</w:t>
            </w:r>
          </w:p>
        </w:tc>
        <w:tc>
          <w:tcPr>
            <w:tcW w:w="2268" w:type="dxa"/>
          </w:tcPr>
          <w:p w14:paraId="4DE3B69C" w14:textId="75DC295C" w:rsidR="00E51598" w:rsidRPr="00E51598" w:rsidRDefault="00E51598" w:rsidP="00E51598">
            <w:pPr>
              <w:pStyle w:val="21-Tabletext"/>
            </w:pPr>
            <w:r w:rsidRPr="00E51598">
              <w:t>C</w:t>
            </w:r>
            <w:r w:rsidR="00CE02AB">
              <w:t>hief Officer /</w:t>
            </w:r>
            <w:r w:rsidRPr="00E51598">
              <w:t>C</w:t>
            </w:r>
            <w:r w:rsidR="00CE02AB">
              <w:t xml:space="preserve">hief Officer </w:t>
            </w:r>
            <w:r w:rsidRPr="00E51598">
              <w:t>, Finance &amp; Resources</w:t>
            </w:r>
          </w:p>
          <w:p w14:paraId="33E15C42" w14:textId="5F0AFFFA" w:rsidR="00E51598" w:rsidRPr="00E51598" w:rsidRDefault="00E51598" w:rsidP="00E51598">
            <w:pPr>
              <w:pStyle w:val="21-Tabletext"/>
            </w:pPr>
            <w:r w:rsidRPr="00E51598">
              <w:t xml:space="preserve">September </w:t>
            </w:r>
            <w:r w:rsidR="00CE02AB">
              <w:t>20</w:t>
            </w:r>
            <w:r w:rsidRPr="00E51598">
              <w:t>16</w:t>
            </w:r>
          </w:p>
          <w:p w14:paraId="3E59F6B1" w14:textId="77777777" w:rsidR="00B66BEF" w:rsidRPr="00913756" w:rsidRDefault="00B66BEF" w:rsidP="00FB59B0">
            <w:pPr>
              <w:pStyle w:val="21-Tabletext"/>
              <w:rPr>
                <w:sz w:val="21"/>
                <w:szCs w:val="21"/>
              </w:rPr>
            </w:pPr>
          </w:p>
        </w:tc>
      </w:tr>
      <w:tr w:rsidR="00B66BEF" w:rsidRPr="00870A6E" w14:paraId="3E59F6C0" w14:textId="77777777" w:rsidTr="00913756">
        <w:tc>
          <w:tcPr>
            <w:tcW w:w="998" w:type="dxa"/>
          </w:tcPr>
          <w:p w14:paraId="3E59F6B3" w14:textId="77777777" w:rsidR="00B66BEF" w:rsidRPr="00913756" w:rsidRDefault="00B66BEF" w:rsidP="00F37546">
            <w:pPr>
              <w:pStyle w:val="21-Tabletext"/>
              <w:rPr>
                <w:b/>
                <w:sz w:val="21"/>
                <w:szCs w:val="21"/>
              </w:rPr>
            </w:pPr>
            <w:r w:rsidRPr="00913756">
              <w:rPr>
                <w:b/>
                <w:sz w:val="21"/>
                <w:szCs w:val="21"/>
              </w:rPr>
              <w:t>2.</w:t>
            </w:r>
          </w:p>
          <w:p w14:paraId="3E59F6B4" w14:textId="2EBBAD4E" w:rsidR="00A60D05" w:rsidRPr="00913756" w:rsidRDefault="00A60D05" w:rsidP="00913756">
            <w:pPr>
              <w:pStyle w:val="21-Tabletext"/>
              <w:ind w:left="0"/>
              <w:rPr>
                <w:b/>
                <w:sz w:val="21"/>
                <w:szCs w:val="21"/>
              </w:rPr>
            </w:pPr>
          </w:p>
        </w:tc>
        <w:tc>
          <w:tcPr>
            <w:tcW w:w="1325" w:type="dxa"/>
          </w:tcPr>
          <w:p w14:paraId="3E59F6B5" w14:textId="62B27BEF" w:rsidR="00B66BEF" w:rsidRPr="00913756" w:rsidRDefault="009E711A" w:rsidP="00913756">
            <w:pPr>
              <w:pStyle w:val="21-Tabletext"/>
              <w:jc w:val="center"/>
              <w:rPr>
                <w:b/>
                <w:sz w:val="21"/>
                <w:szCs w:val="21"/>
              </w:rPr>
            </w:pPr>
            <w:r>
              <w:rPr>
                <w:b/>
                <w:sz w:val="21"/>
                <w:szCs w:val="21"/>
              </w:rPr>
              <w:t>44</w:t>
            </w:r>
          </w:p>
        </w:tc>
        <w:tc>
          <w:tcPr>
            <w:tcW w:w="6046" w:type="dxa"/>
          </w:tcPr>
          <w:p w14:paraId="665219CC" w14:textId="77777777" w:rsidR="00AE62E8" w:rsidRPr="00E91A92" w:rsidRDefault="00AE62E8" w:rsidP="00AE62E8">
            <w:pPr>
              <w:pStyle w:val="21-Tabletext"/>
              <w:rPr>
                <w:b/>
                <w:sz w:val="21"/>
                <w:szCs w:val="21"/>
              </w:rPr>
            </w:pPr>
            <w:r w:rsidRPr="00E91A92">
              <w:rPr>
                <w:b/>
                <w:sz w:val="21"/>
                <w:szCs w:val="21"/>
              </w:rPr>
              <w:t>Issue</w:t>
            </w:r>
          </w:p>
          <w:p w14:paraId="76B4A19D" w14:textId="5580B72E" w:rsidR="00AE62E8" w:rsidRPr="00E91A92" w:rsidRDefault="00AE62E8" w:rsidP="00AE62E8">
            <w:pPr>
              <w:pStyle w:val="21-Tabletext"/>
              <w:rPr>
                <w:sz w:val="21"/>
                <w:szCs w:val="21"/>
              </w:rPr>
            </w:pPr>
            <w:r w:rsidRPr="00E91A92">
              <w:rPr>
                <w:rStyle w:val="01-Bold"/>
                <w:b w:val="0"/>
                <w:sz w:val="21"/>
                <w:szCs w:val="21"/>
              </w:rPr>
              <w:t>The IJB</w:t>
            </w:r>
            <w:r w:rsidRPr="00E91A92">
              <w:rPr>
                <w:rStyle w:val="01-Bold"/>
                <w:sz w:val="21"/>
                <w:szCs w:val="21"/>
              </w:rPr>
              <w:t xml:space="preserve"> </w:t>
            </w:r>
            <w:r w:rsidRPr="00E91A92">
              <w:rPr>
                <w:rStyle w:val="01-Bold"/>
                <w:b w:val="0"/>
                <w:sz w:val="21"/>
                <w:szCs w:val="21"/>
              </w:rPr>
              <w:t>requires to ma</w:t>
            </w:r>
            <w:r w:rsidR="00E91A92">
              <w:rPr>
                <w:rStyle w:val="01-Bold"/>
                <w:b w:val="0"/>
                <w:sz w:val="21"/>
                <w:szCs w:val="21"/>
              </w:rPr>
              <w:t>ke savings of £26.8</w:t>
            </w:r>
            <w:r w:rsidRPr="00E91A92">
              <w:rPr>
                <w:rStyle w:val="01-Bold"/>
                <w:b w:val="0"/>
                <w:sz w:val="21"/>
                <w:szCs w:val="21"/>
              </w:rPr>
              <w:t>m</w:t>
            </w:r>
            <w:r w:rsidR="00E91A92">
              <w:rPr>
                <w:rStyle w:val="01-Bold"/>
                <w:b w:val="0"/>
                <w:sz w:val="21"/>
                <w:szCs w:val="21"/>
              </w:rPr>
              <w:t xml:space="preserve"> in 2016/17, which includes two system wide proposals, </w:t>
            </w:r>
            <w:r w:rsidRPr="00E91A92">
              <w:rPr>
                <w:rStyle w:val="01-Bold"/>
                <w:b w:val="0"/>
                <w:sz w:val="21"/>
                <w:szCs w:val="21"/>
              </w:rPr>
              <w:t xml:space="preserve">and has savings plans in place </w:t>
            </w:r>
            <w:proofErr w:type="gramStart"/>
            <w:r w:rsidRPr="00E91A92">
              <w:rPr>
                <w:rStyle w:val="01-Bold"/>
                <w:b w:val="0"/>
                <w:sz w:val="21"/>
                <w:szCs w:val="21"/>
              </w:rPr>
              <w:t>for  £</w:t>
            </w:r>
            <w:proofErr w:type="gramEnd"/>
            <w:r w:rsidR="00E91A92">
              <w:rPr>
                <w:rStyle w:val="01-Bold"/>
                <w:b w:val="0"/>
                <w:sz w:val="21"/>
                <w:szCs w:val="21"/>
              </w:rPr>
              <w:t>22m leaving a gap of £4.8</w:t>
            </w:r>
            <w:r w:rsidRPr="00E91A92">
              <w:rPr>
                <w:rStyle w:val="01-Bold"/>
                <w:b w:val="0"/>
                <w:sz w:val="21"/>
                <w:szCs w:val="21"/>
              </w:rPr>
              <w:t xml:space="preserve">m. </w:t>
            </w:r>
          </w:p>
          <w:p w14:paraId="0AA90391" w14:textId="77777777" w:rsidR="00AE62E8" w:rsidRPr="00E91A92" w:rsidRDefault="00AE62E8" w:rsidP="00AE62E8">
            <w:pPr>
              <w:pStyle w:val="21-Tabletext"/>
              <w:spacing w:before="160"/>
              <w:rPr>
                <w:b/>
                <w:sz w:val="21"/>
                <w:szCs w:val="21"/>
              </w:rPr>
            </w:pPr>
            <w:r w:rsidRPr="00E91A92">
              <w:rPr>
                <w:b/>
                <w:sz w:val="21"/>
                <w:szCs w:val="21"/>
              </w:rPr>
              <w:t>Risk</w:t>
            </w:r>
          </w:p>
          <w:p w14:paraId="10FA8B00" w14:textId="77777777" w:rsidR="00AE62E8" w:rsidRPr="00E91A92" w:rsidRDefault="00AE62E8" w:rsidP="00AE62E8">
            <w:pPr>
              <w:pStyle w:val="21-Tabletext"/>
              <w:rPr>
                <w:sz w:val="21"/>
                <w:szCs w:val="21"/>
              </w:rPr>
            </w:pPr>
            <w:r w:rsidRPr="00E91A92">
              <w:rPr>
                <w:sz w:val="21"/>
                <w:szCs w:val="21"/>
              </w:rPr>
              <w:t>The IJB may not be able to deliver all the savings required in 2016/17 to maintain financial balance.</w:t>
            </w:r>
          </w:p>
          <w:p w14:paraId="76B330C0" w14:textId="77777777" w:rsidR="00AE62E8" w:rsidRPr="00E91A92" w:rsidRDefault="00AE62E8" w:rsidP="00AE62E8">
            <w:pPr>
              <w:pStyle w:val="21-Tabletext"/>
              <w:spacing w:before="160"/>
              <w:rPr>
                <w:b/>
                <w:sz w:val="21"/>
                <w:szCs w:val="21"/>
              </w:rPr>
            </w:pPr>
            <w:r w:rsidRPr="00E91A92">
              <w:rPr>
                <w:b/>
                <w:sz w:val="21"/>
                <w:szCs w:val="21"/>
              </w:rPr>
              <w:t xml:space="preserve">Recommendation </w:t>
            </w:r>
          </w:p>
          <w:p w14:paraId="536226F7" w14:textId="77777777" w:rsidR="00AE62E8" w:rsidRDefault="00AE62E8" w:rsidP="00AE62E8">
            <w:pPr>
              <w:pStyle w:val="21-Tabletext"/>
              <w:rPr>
                <w:sz w:val="21"/>
                <w:szCs w:val="21"/>
              </w:rPr>
            </w:pPr>
            <w:r w:rsidRPr="00E91A92">
              <w:rPr>
                <w:sz w:val="21"/>
                <w:szCs w:val="21"/>
              </w:rPr>
              <w:t>Balanced financial plans should be prepared in advance of the financial period to which they relate if there is to be a reasonable opportunity to realise necessary savings</w:t>
            </w:r>
            <w:r>
              <w:rPr>
                <w:sz w:val="21"/>
                <w:szCs w:val="21"/>
              </w:rPr>
              <w:t xml:space="preserve"> </w:t>
            </w:r>
          </w:p>
          <w:p w14:paraId="3E59F6BD" w14:textId="77777777" w:rsidR="00F411A8" w:rsidRPr="00913756" w:rsidRDefault="00F411A8" w:rsidP="00913756">
            <w:pPr>
              <w:pStyle w:val="21-Tabletext"/>
              <w:spacing w:before="100"/>
              <w:rPr>
                <w:b/>
                <w:sz w:val="21"/>
                <w:szCs w:val="21"/>
              </w:rPr>
            </w:pPr>
          </w:p>
        </w:tc>
        <w:tc>
          <w:tcPr>
            <w:tcW w:w="4110" w:type="dxa"/>
            <w:gridSpan w:val="2"/>
          </w:tcPr>
          <w:p w14:paraId="3E59F6BE" w14:textId="2290114E" w:rsidR="00B66BEF" w:rsidRPr="00E51598" w:rsidRDefault="00E51598" w:rsidP="00FB59B0">
            <w:pPr>
              <w:pStyle w:val="21-Tabletext"/>
            </w:pPr>
            <w:r w:rsidRPr="00E51598">
              <w:t xml:space="preserve">There is a report going to the IJB on 21 September 2016 which will make </w:t>
            </w:r>
            <w:proofErr w:type="spellStart"/>
            <w:r w:rsidRPr="00E51598">
              <w:t>propossals</w:t>
            </w:r>
            <w:proofErr w:type="spellEnd"/>
            <w:r w:rsidRPr="00E51598">
              <w:t xml:space="preserve"> for the further £4.8m of savings FYE for 2016/17.  The Health Board has agreed to cover any shortfall in-year on a non-recurring basis.</w:t>
            </w:r>
          </w:p>
        </w:tc>
        <w:tc>
          <w:tcPr>
            <w:tcW w:w="2268" w:type="dxa"/>
          </w:tcPr>
          <w:p w14:paraId="29EF5717" w14:textId="086AAFE3" w:rsidR="00E51598" w:rsidRPr="00E51598" w:rsidRDefault="00E51598" w:rsidP="00E51598">
            <w:pPr>
              <w:pStyle w:val="21-Tabletext"/>
            </w:pPr>
            <w:r w:rsidRPr="00E51598">
              <w:t>C</w:t>
            </w:r>
            <w:r w:rsidR="00CE02AB">
              <w:t>hief Officer</w:t>
            </w:r>
            <w:r w:rsidRPr="00E51598">
              <w:t>/C</w:t>
            </w:r>
            <w:r w:rsidR="00CE02AB">
              <w:t xml:space="preserve">hief Officer </w:t>
            </w:r>
            <w:r w:rsidRPr="00E51598">
              <w:t>, Finance &amp; Resources</w:t>
            </w:r>
          </w:p>
          <w:p w14:paraId="5DECDECD" w14:textId="5AA53975" w:rsidR="00E51598" w:rsidRPr="00E51598" w:rsidRDefault="00E51598" w:rsidP="00E51598">
            <w:pPr>
              <w:pStyle w:val="21-Tabletext"/>
            </w:pPr>
            <w:r w:rsidRPr="00E51598">
              <w:t xml:space="preserve">September </w:t>
            </w:r>
            <w:r w:rsidR="00CE02AB">
              <w:t>20</w:t>
            </w:r>
            <w:r w:rsidRPr="00E51598">
              <w:t>16</w:t>
            </w:r>
          </w:p>
          <w:p w14:paraId="3E59F6BF" w14:textId="77777777" w:rsidR="00B66BEF" w:rsidRPr="00E51598" w:rsidRDefault="00B66BEF" w:rsidP="00FB59B0">
            <w:pPr>
              <w:pStyle w:val="21-Tabletext"/>
            </w:pPr>
          </w:p>
        </w:tc>
      </w:tr>
      <w:tr w:rsidR="00B66BEF" w:rsidRPr="00870A6E" w14:paraId="3E59F6CB" w14:textId="77777777" w:rsidTr="00913756">
        <w:tc>
          <w:tcPr>
            <w:tcW w:w="998" w:type="dxa"/>
          </w:tcPr>
          <w:p w14:paraId="3E59F6C1" w14:textId="2210A65F" w:rsidR="00B66BEF" w:rsidRPr="00913756" w:rsidRDefault="00AE62E8" w:rsidP="00FB59B0">
            <w:pPr>
              <w:pStyle w:val="21-Tabletext"/>
              <w:rPr>
                <w:rStyle w:val="01-Bold"/>
                <w:sz w:val="21"/>
                <w:szCs w:val="21"/>
              </w:rPr>
            </w:pPr>
            <w:r>
              <w:rPr>
                <w:rStyle w:val="01-Bold"/>
                <w:sz w:val="21"/>
                <w:szCs w:val="21"/>
              </w:rPr>
              <w:t xml:space="preserve">3. </w:t>
            </w:r>
          </w:p>
        </w:tc>
        <w:tc>
          <w:tcPr>
            <w:tcW w:w="1325" w:type="dxa"/>
          </w:tcPr>
          <w:p w14:paraId="3E59F6C2" w14:textId="48FEEB6B" w:rsidR="00B66BEF" w:rsidRPr="00913756" w:rsidRDefault="006807B1" w:rsidP="00913756">
            <w:pPr>
              <w:pStyle w:val="21-Tabletext"/>
              <w:jc w:val="center"/>
              <w:rPr>
                <w:b/>
                <w:sz w:val="21"/>
                <w:szCs w:val="21"/>
              </w:rPr>
            </w:pPr>
            <w:r>
              <w:rPr>
                <w:b/>
                <w:sz w:val="21"/>
                <w:szCs w:val="21"/>
              </w:rPr>
              <w:t>61</w:t>
            </w:r>
          </w:p>
        </w:tc>
        <w:tc>
          <w:tcPr>
            <w:tcW w:w="6046" w:type="dxa"/>
          </w:tcPr>
          <w:p w14:paraId="29FD4574" w14:textId="531BA33C" w:rsidR="00AE62E8" w:rsidRPr="00913756" w:rsidRDefault="00AE62E8">
            <w:pPr>
              <w:pStyle w:val="21-Tabletext"/>
              <w:rPr>
                <w:rStyle w:val="01-Bold"/>
                <w:b w:val="0"/>
                <w:sz w:val="21"/>
                <w:szCs w:val="21"/>
              </w:rPr>
            </w:pPr>
            <w:r w:rsidRPr="00B815E2">
              <w:rPr>
                <w:rStyle w:val="01-Bold"/>
                <w:sz w:val="21"/>
                <w:szCs w:val="21"/>
              </w:rPr>
              <w:t>Issue</w:t>
            </w:r>
            <w:r>
              <w:rPr>
                <w:rStyle w:val="01-Bold"/>
                <w:sz w:val="21"/>
                <w:szCs w:val="21"/>
              </w:rPr>
              <w:t xml:space="preserve"> </w:t>
            </w:r>
          </w:p>
          <w:p w14:paraId="5D101525" w14:textId="295EA700" w:rsidR="00AE62E8" w:rsidRDefault="00AE62E8" w:rsidP="00E91A92">
            <w:pPr>
              <w:pStyle w:val="21-Tabletext"/>
              <w:rPr>
                <w:rStyle w:val="01-Bold"/>
                <w:b w:val="0"/>
                <w:sz w:val="21"/>
                <w:szCs w:val="21"/>
              </w:rPr>
            </w:pPr>
            <w:r>
              <w:t>The</w:t>
            </w:r>
            <w:r w:rsidRPr="00B815E2">
              <w:rPr>
                <w:rStyle w:val="01-Bold"/>
                <w:b w:val="0"/>
                <w:sz w:val="21"/>
                <w:szCs w:val="21"/>
              </w:rPr>
              <w:t xml:space="preserve"> Local Authority Accounts (Scotland) Regulations 2014</w:t>
            </w:r>
            <w:r>
              <w:rPr>
                <w:rStyle w:val="01-Bold"/>
                <w:b w:val="0"/>
                <w:sz w:val="21"/>
                <w:szCs w:val="21"/>
              </w:rPr>
              <w:t xml:space="preserve"> require that the unaudited accounts be published on the website of the authority until the date that the audited annual accounts are published. Although the unaudited accounts were available through Board minutes, they were not published on the authority’s website. The Regulations also require the body to publish an inspection notice. The inspection notice was published within the required timescale but </w:t>
            </w:r>
            <w:r w:rsidR="00C13687">
              <w:rPr>
                <w:rStyle w:val="01-Bold"/>
                <w:b w:val="0"/>
                <w:sz w:val="21"/>
                <w:szCs w:val="21"/>
              </w:rPr>
              <w:t xml:space="preserve">wrongly </w:t>
            </w:r>
            <w:r>
              <w:rPr>
                <w:rStyle w:val="01-Bold"/>
                <w:b w:val="0"/>
                <w:sz w:val="21"/>
                <w:szCs w:val="21"/>
              </w:rPr>
              <w:t xml:space="preserve">referred to the IJB accounts as the Glasgow City Health </w:t>
            </w:r>
            <w:r w:rsidR="00700A7E">
              <w:rPr>
                <w:rStyle w:val="01-Bold"/>
                <w:b w:val="0"/>
                <w:sz w:val="21"/>
                <w:szCs w:val="21"/>
              </w:rPr>
              <w:t>and</w:t>
            </w:r>
            <w:r>
              <w:rPr>
                <w:rStyle w:val="01-Bold"/>
                <w:b w:val="0"/>
                <w:sz w:val="21"/>
                <w:szCs w:val="21"/>
              </w:rPr>
              <w:t xml:space="preserve"> Social Care accounts. </w:t>
            </w:r>
          </w:p>
          <w:p w14:paraId="7E29EC64" w14:textId="77777777" w:rsidR="00E91A92" w:rsidRDefault="00E91A92" w:rsidP="00E91A92">
            <w:pPr>
              <w:pStyle w:val="21-Tabletext"/>
              <w:rPr>
                <w:rStyle w:val="01-Bold"/>
                <w:b w:val="0"/>
                <w:sz w:val="21"/>
                <w:szCs w:val="21"/>
              </w:rPr>
            </w:pPr>
          </w:p>
          <w:p w14:paraId="4D080AC7" w14:textId="77777777" w:rsidR="00AE62E8" w:rsidRDefault="00AE62E8" w:rsidP="00AE62E8">
            <w:pPr>
              <w:pStyle w:val="21-Tabletext"/>
              <w:rPr>
                <w:rStyle w:val="01-Bold"/>
                <w:sz w:val="21"/>
                <w:szCs w:val="21"/>
              </w:rPr>
            </w:pPr>
            <w:r w:rsidRPr="00B815E2">
              <w:rPr>
                <w:rStyle w:val="01-Bold"/>
                <w:sz w:val="21"/>
                <w:szCs w:val="21"/>
              </w:rPr>
              <w:t>Ri</w:t>
            </w:r>
            <w:r>
              <w:rPr>
                <w:rStyle w:val="01-Bold"/>
                <w:sz w:val="21"/>
                <w:szCs w:val="21"/>
              </w:rPr>
              <w:t>sk</w:t>
            </w:r>
          </w:p>
          <w:p w14:paraId="48924211" w14:textId="6DE6A494" w:rsidR="00AE62E8" w:rsidRDefault="00AE62E8" w:rsidP="00AE62E8">
            <w:pPr>
              <w:pStyle w:val="21-Tabletext"/>
              <w:rPr>
                <w:rStyle w:val="01-Bold"/>
                <w:sz w:val="21"/>
                <w:szCs w:val="21"/>
              </w:rPr>
            </w:pPr>
            <w:r>
              <w:rPr>
                <w:rStyle w:val="01-Bold"/>
                <w:b w:val="0"/>
                <w:sz w:val="21"/>
                <w:szCs w:val="21"/>
              </w:rPr>
              <w:t xml:space="preserve">There is a risk that residents may not be able to </w:t>
            </w:r>
            <w:r w:rsidR="00C13687">
              <w:rPr>
                <w:rStyle w:val="01-Bold"/>
                <w:b w:val="0"/>
                <w:sz w:val="21"/>
                <w:szCs w:val="21"/>
              </w:rPr>
              <w:t xml:space="preserve">readily </w:t>
            </w:r>
            <w:r>
              <w:rPr>
                <w:rStyle w:val="01-Bold"/>
                <w:b w:val="0"/>
                <w:sz w:val="21"/>
                <w:szCs w:val="21"/>
              </w:rPr>
              <w:t>locate the IJB annual accounts which indicates a lack of transparency.</w:t>
            </w:r>
          </w:p>
          <w:p w14:paraId="2DFD74D9" w14:textId="77777777" w:rsidR="00AE62E8" w:rsidRDefault="00AE62E8" w:rsidP="00AE62E8">
            <w:pPr>
              <w:pStyle w:val="21-Tabletext"/>
              <w:rPr>
                <w:rStyle w:val="01-Bold"/>
                <w:sz w:val="21"/>
                <w:szCs w:val="21"/>
              </w:rPr>
            </w:pPr>
          </w:p>
          <w:p w14:paraId="6F78672B" w14:textId="77777777" w:rsidR="00AE62E8" w:rsidRDefault="00AE62E8" w:rsidP="00AE62E8">
            <w:pPr>
              <w:pStyle w:val="21-Tabletext"/>
              <w:spacing w:before="100"/>
              <w:rPr>
                <w:rStyle w:val="01-Bold"/>
                <w:sz w:val="21"/>
                <w:szCs w:val="21"/>
              </w:rPr>
            </w:pPr>
            <w:r w:rsidRPr="00B815E2">
              <w:rPr>
                <w:rStyle w:val="01-Bold"/>
                <w:sz w:val="21"/>
                <w:szCs w:val="21"/>
              </w:rPr>
              <w:t>Recommendation</w:t>
            </w:r>
          </w:p>
          <w:p w14:paraId="791AE19E" w14:textId="4325FD0B" w:rsidR="00AE62E8" w:rsidRPr="00B815E2" w:rsidRDefault="00AE62E8" w:rsidP="00AE62E8">
            <w:pPr>
              <w:pStyle w:val="21-Tabletext"/>
              <w:spacing w:before="100"/>
              <w:rPr>
                <w:rStyle w:val="01-Bold"/>
                <w:b w:val="0"/>
                <w:sz w:val="21"/>
                <w:szCs w:val="21"/>
              </w:rPr>
            </w:pPr>
            <w:r w:rsidRPr="00B815E2">
              <w:rPr>
                <w:rStyle w:val="01-Bold"/>
                <w:b w:val="0"/>
                <w:sz w:val="21"/>
                <w:szCs w:val="21"/>
              </w:rPr>
              <w:t xml:space="preserve">The </w:t>
            </w:r>
            <w:r>
              <w:rPr>
                <w:rStyle w:val="01-Bold"/>
                <w:b w:val="0"/>
                <w:sz w:val="21"/>
                <w:szCs w:val="21"/>
              </w:rPr>
              <w:t xml:space="preserve">annual accounts and </w:t>
            </w:r>
            <w:r w:rsidRPr="00B815E2">
              <w:rPr>
                <w:rStyle w:val="01-Bold"/>
                <w:b w:val="0"/>
                <w:sz w:val="21"/>
                <w:szCs w:val="21"/>
              </w:rPr>
              <w:t xml:space="preserve">public inspection advert </w:t>
            </w:r>
            <w:r w:rsidR="00C13687">
              <w:rPr>
                <w:rStyle w:val="01-Bold"/>
                <w:b w:val="0"/>
                <w:sz w:val="21"/>
                <w:szCs w:val="21"/>
              </w:rPr>
              <w:t>should be</w:t>
            </w:r>
            <w:r w:rsidRPr="00B815E2">
              <w:rPr>
                <w:rStyle w:val="01-Bold"/>
                <w:b w:val="0"/>
                <w:sz w:val="21"/>
                <w:szCs w:val="21"/>
              </w:rPr>
              <w:t xml:space="preserve"> published in line with the 2014 regulations.</w:t>
            </w:r>
          </w:p>
          <w:p w14:paraId="3E59F6C8" w14:textId="7EEAB631" w:rsidR="00F411A8" w:rsidRPr="00913756" w:rsidRDefault="00AE62E8">
            <w:pPr>
              <w:pStyle w:val="21-Tabletext"/>
              <w:rPr>
                <w:sz w:val="21"/>
                <w:szCs w:val="21"/>
              </w:rPr>
            </w:pPr>
            <w:r w:rsidRPr="00F411A8" w:rsidDel="00AD7E8B">
              <w:rPr>
                <w:b/>
                <w:sz w:val="21"/>
                <w:szCs w:val="21"/>
              </w:rPr>
              <w:t xml:space="preserve"> </w:t>
            </w:r>
          </w:p>
        </w:tc>
        <w:tc>
          <w:tcPr>
            <w:tcW w:w="4110" w:type="dxa"/>
            <w:gridSpan w:val="2"/>
          </w:tcPr>
          <w:p w14:paraId="6DDBEB31" w14:textId="77777777" w:rsidR="00E51598" w:rsidRPr="00E51598" w:rsidRDefault="00E51598" w:rsidP="00E51598">
            <w:pPr>
              <w:pStyle w:val="21-Tabletext"/>
            </w:pPr>
            <w:r w:rsidRPr="00E51598">
              <w:t>The IJB is developing its own website and will publish its accounts on this in due course.</w:t>
            </w:r>
          </w:p>
          <w:p w14:paraId="3E59F6C9" w14:textId="28DAB176" w:rsidR="00B66BEF" w:rsidRPr="00E51598" w:rsidRDefault="00E51598" w:rsidP="00E51598">
            <w:pPr>
              <w:pStyle w:val="21-Tabletext"/>
            </w:pPr>
            <w:r w:rsidRPr="00E51598">
              <w:t>The name and logo on the annual accounts have been amended to that of the IJB.  The recommendation in relation to the advert has been noted and will be corrected for future annual accounts.</w:t>
            </w:r>
          </w:p>
        </w:tc>
        <w:tc>
          <w:tcPr>
            <w:tcW w:w="2268" w:type="dxa"/>
          </w:tcPr>
          <w:p w14:paraId="288EF403" w14:textId="25079F56" w:rsidR="00E51598" w:rsidRPr="00E51598" w:rsidRDefault="00E51598" w:rsidP="00E51598">
            <w:pPr>
              <w:pStyle w:val="21-Tabletext"/>
            </w:pPr>
            <w:r w:rsidRPr="00E51598">
              <w:t>C</w:t>
            </w:r>
            <w:r w:rsidR="00CE02AB">
              <w:t xml:space="preserve">hief Officer </w:t>
            </w:r>
            <w:r w:rsidRPr="00E51598">
              <w:t xml:space="preserve"> Finance &amp; Resources</w:t>
            </w:r>
          </w:p>
          <w:p w14:paraId="3E59F6CA" w14:textId="08840D4E" w:rsidR="00B66BEF" w:rsidRPr="00E51598" w:rsidRDefault="00E51598" w:rsidP="00E51598">
            <w:pPr>
              <w:pStyle w:val="21-Tabletext"/>
            </w:pPr>
            <w:r w:rsidRPr="00E51598">
              <w:t xml:space="preserve">June </w:t>
            </w:r>
            <w:r w:rsidR="00CE02AB">
              <w:t>20</w:t>
            </w:r>
            <w:r w:rsidRPr="00E51598">
              <w:t>17</w:t>
            </w:r>
          </w:p>
        </w:tc>
      </w:tr>
    </w:tbl>
    <w:p w14:paraId="2AD31059" w14:textId="14DB6E05" w:rsidR="00F45B47" w:rsidRPr="00891B39" w:rsidRDefault="00F45B47" w:rsidP="00676D94">
      <w:pPr>
        <w:ind w:left="0"/>
      </w:pPr>
    </w:p>
    <w:sectPr w:rsidR="00F45B47" w:rsidRPr="00891B39" w:rsidSect="002A581D">
      <w:headerReference w:type="even" r:id="rId71"/>
      <w:headerReference w:type="default" r:id="rId72"/>
      <w:footerReference w:type="even" r:id="rId73"/>
      <w:footerReference w:type="default" r:id="rId74"/>
      <w:endnotePr>
        <w:numFmt w:val="decimal"/>
      </w:endnotePr>
      <w:pgSz w:w="16838" w:h="11906" w:orient="landscape" w:code="9"/>
      <w:pgMar w:top="1418" w:right="1134" w:bottom="284" w:left="1134" w:header="567" w:footer="454" w:gutter="0"/>
      <w:cols w:space="34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9F730" w14:textId="77777777" w:rsidR="00A25701" w:rsidRDefault="00A25701" w:rsidP="002B3FE5">
      <w:r>
        <w:separator/>
      </w:r>
    </w:p>
    <w:p w14:paraId="3E59F731" w14:textId="77777777" w:rsidR="00A25701" w:rsidRDefault="00A25701" w:rsidP="002B3FE5"/>
    <w:p w14:paraId="3E59F732" w14:textId="77777777" w:rsidR="00A25701" w:rsidRDefault="00A25701" w:rsidP="002B3FE5"/>
    <w:p w14:paraId="3E59F733" w14:textId="77777777" w:rsidR="00A25701" w:rsidRDefault="00A25701" w:rsidP="002B3FE5"/>
  </w:endnote>
  <w:endnote w:type="continuationSeparator" w:id="0">
    <w:p w14:paraId="3E59F734" w14:textId="77777777" w:rsidR="00A25701" w:rsidRDefault="00A25701" w:rsidP="002B3FE5">
      <w:r>
        <w:continuationSeparator/>
      </w:r>
    </w:p>
    <w:p w14:paraId="3E59F735" w14:textId="77777777" w:rsidR="00A25701" w:rsidRDefault="00A25701" w:rsidP="002B3FE5"/>
    <w:p w14:paraId="3E59F736" w14:textId="77777777" w:rsidR="00A25701" w:rsidRDefault="00A25701" w:rsidP="002B3FE5"/>
    <w:p w14:paraId="3E59F737" w14:textId="77777777" w:rsidR="00A25701" w:rsidRDefault="00A25701" w:rsidP="002B3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73D" w14:textId="77777777" w:rsidR="00A25701" w:rsidRDefault="00A25701">
    <w:pPr>
      <w:spacing w:before="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73E" w14:textId="77777777" w:rsidR="00A25701" w:rsidRPr="001B631E" w:rsidRDefault="00A25701" w:rsidP="002B3FE5">
    <w:pPr>
      <w:spacing w:before="0" w:line="240" w:lineRule="auto"/>
      <w:ind w:left="0"/>
    </w:pPr>
  </w:p>
  <w:tbl>
    <w:tblPr>
      <w:tblStyle w:val="TableGrid"/>
      <w:tblW w:w="9639" w:type="dxa"/>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8080"/>
      <w:gridCol w:w="1559"/>
    </w:tblGrid>
    <w:tr w:rsidR="00A25701" w:rsidRPr="001B631E" w14:paraId="3E59F741" w14:textId="77777777" w:rsidTr="00865FC3">
      <w:tc>
        <w:tcPr>
          <w:tcW w:w="8080" w:type="dxa"/>
        </w:tcPr>
        <w:p w14:paraId="3E59F73F" w14:textId="77777777" w:rsidR="00A25701" w:rsidRPr="000D62FF" w:rsidRDefault="00A25701" w:rsidP="007A19A5">
          <w:pPr>
            <w:pStyle w:val="ASLFooterColour"/>
          </w:pPr>
          <w:r>
            <w:fldChar w:fldCharType="begin"/>
          </w:r>
          <w:r>
            <w:instrText xml:space="preserve"> STYLEREF  "TitlePage"  \* MERGEFORMAT </w:instrText>
          </w:r>
          <w:r>
            <w:rPr>
              <w:noProof/>
            </w:rPr>
            <w:fldChar w:fldCharType="end"/>
          </w:r>
        </w:p>
      </w:tc>
      <w:tc>
        <w:tcPr>
          <w:tcW w:w="1559" w:type="dxa"/>
        </w:tcPr>
        <w:p w14:paraId="3E59F740" w14:textId="77777777" w:rsidR="00A25701" w:rsidRPr="00674255" w:rsidRDefault="00A25701" w:rsidP="00114CD8">
          <w:pPr>
            <w:pStyle w:val="ASFooter"/>
          </w:pPr>
          <w:r w:rsidRPr="00114CD8">
            <w:t>Page</w:t>
          </w:r>
          <w:r w:rsidRPr="00674255">
            <w:t xml:space="preserve"> </w:t>
          </w:r>
          <w:r w:rsidRPr="00B1132A">
            <w:rPr>
              <w:rStyle w:val="ASHeaderNo"/>
            </w:rPr>
            <w:fldChar w:fldCharType="begin"/>
          </w:r>
          <w:r w:rsidRPr="00B1132A">
            <w:rPr>
              <w:rStyle w:val="ASHeaderNo"/>
            </w:rPr>
            <w:instrText xml:space="preserve"> PAGE   \* MERGEFORMAT </w:instrText>
          </w:r>
          <w:r w:rsidRPr="00B1132A">
            <w:rPr>
              <w:rStyle w:val="ASHeaderNo"/>
            </w:rPr>
            <w:fldChar w:fldCharType="separate"/>
          </w:r>
          <w:r>
            <w:rPr>
              <w:rStyle w:val="ASHeaderNo"/>
              <w:noProof/>
            </w:rPr>
            <w:t>3</w:t>
          </w:r>
          <w:r w:rsidRPr="00B1132A">
            <w:rPr>
              <w:rStyle w:val="ASHeaderNo"/>
            </w:rPr>
            <w:fldChar w:fldCharType="end"/>
          </w:r>
        </w:p>
      </w:tc>
    </w:tr>
  </w:tbl>
  <w:p w14:paraId="3E59F742" w14:textId="77777777" w:rsidR="00A25701" w:rsidRDefault="00A25701" w:rsidP="002B3FE5">
    <w:pPr>
      <w:pStyle w:val="Footer"/>
      <w:spacing w:before="0" w:line="240" w:lineRule="auto"/>
      <w:ind w:left="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744" w14:textId="77777777" w:rsidR="00A25701" w:rsidRDefault="00A25701">
    <w:pPr>
      <w:spacing w:before="0"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74B" w14:textId="77777777" w:rsidR="00A25701" w:rsidRPr="001B631E" w:rsidRDefault="00A25701" w:rsidP="00614BAD">
    <w:pPr>
      <w:pStyle w:val="ASNormal"/>
    </w:pPr>
  </w:p>
  <w:tbl>
    <w:tblPr>
      <w:tblStyle w:val="TableGrid"/>
      <w:tblW w:w="14601" w:type="dxa"/>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843"/>
      <w:gridCol w:w="12758"/>
    </w:tblGrid>
    <w:tr w:rsidR="00A25701" w:rsidRPr="00EB3848" w14:paraId="3E59F74E" w14:textId="77777777" w:rsidTr="000F38B7">
      <w:tc>
        <w:tcPr>
          <w:tcW w:w="1843" w:type="dxa"/>
        </w:tcPr>
        <w:p w14:paraId="3E59F74C" w14:textId="77777777" w:rsidR="00A25701" w:rsidRPr="000D62FF" w:rsidRDefault="00A25701" w:rsidP="000C21C0">
          <w:pPr>
            <w:pStyle w:val="ASLFooter"/>
          </w:pPr>
          <w:r w:rsidRPr="001B631E">
            <w:t>Page</w:t>
          </w:r>
          <w:r w:rsidRPr="00671181">
            <w:t xml:space="preserve"> </w:t>
          </w:r>
          <w:r w:rsidRPr="00B1132A">
            <w:rPr>
              <w:rStyle w:val="ASHeaderNo"/>
            </w:rPr>
            <w:fldChar w:fldCharType="begin"/>
          </w:r>
          <w:r w:rsidRPr="00B1132A">
            <w:rPr>
              <w:rStyle w:val="ASHeaderNo"/>
            </w:rPr>
            <w:instrText xml:space="preserve"> PAGE   \* MERGEFORMAT </w:instrText>
          </w:r>
          <w:r w:rsidRPr="00B1132A">
            <w:rPr>
              <w:rStyle w:val="ASHeaderNo"/>
            </w:rPr>
            <w:fldChar w:fldCharType="separate"/>
          </w:r>
          <w:r w:rsidR="00765EDB">
            <w:rPr>
              <w:rStyle w:val="ASHeaderNo"/>
              <w:noProof/>
            </w:rPr>
            <w:t>4</w:t>
          </w:r>
          <w:r w:rsidRPr="00B1132A">
            <w:rPr>
              <w:rStyle w:val="ASHeaderNo"/>
            </w:rPr>
            <w:fldChar w:fldCharType="end"/>
          </w:r>
        </w:p>
      </w:tc>
      <w:tc>
        <w:tcPr>
          <w:tcW w:w="12758" w:type="dxa"/>
        </w:tcPr>
        <w:p w14:paraId="3E59F74D" w14:textId="77777777" w:rsidR="00A25701" w:rsidRPr="00EB3848" w:rsidRDefault="00765EDB" w:rsidP="00EB3848">
          <w:pPr>
            <w:pStyle w:val="ASFooterColour"/>
          </w:pPr>
          <w:r>
            <w:fldChar w:fldCharType="begin"/>
          </w:r>
          <w:r>
            <w:instrText xml:space="preserve"> STYLEREF  "TitlePage"  \* MERGEFORMAT </w:instrText>
          </w:r>
          <w:r>
            <w:fldChar w:fldCharType="separate"/>
          </w:r>
          <w:r>
            <w:rPr>
              <w:noProof/>
            </w:rPr>
            <w:t>Glasgow City Integration Joint Board</w:t>
          </w:r>
          <w:r>
            <w:rPr>
              <w:noProof/>
            </w:rPr>
            <w:fldChar w:fldCharType="end"/>
          </w:r>
        </w:p>
      </w:tc>
    </w:tr>
  </w:tbl>
  <w:p w14:paraId="3E59F74F" w14:textId="77777777" w:rsidR="00A25701" w:rsidRDefault="00A25701" w:rsidP="00614BAD">
    <w:pPr>
      <w:pStyle w:val="ASNorma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750" w14:textId="77777777" w:rsidR="00A25701" w:rsidRPr="00114CD8" w:rsidRDefault="00A25701" w:rsidP="00114CD8">
    <w:pPr>
      <w:pStyle w:val="ASFooter"/>
      <w:tabs>
        <w:tab w:val="left" w:pos="13041"/>
      </w:tabs>
      <w:jc w:val="left"/>
    </w:pPr>
  </w:p>
  <w:tbl>
    <w:tblPr>
      <w:tblStyle w:val="TableGrid"/>
      <w:tblW w:w="14600" w:type="dxa"/>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041"/>
      <w:gridCol w:w="1559"/>
    </w:tblGrid>
    <w:tr w:rsidR="00A25701" w:rsidRPr="001B631E" w14:paraId="3E59F753" w14:textId="77777777" w:rsidTr="000F38B7">
      <w:tc>
        <w:tcPr>
          <w:tcW w:w="13041" w:type="dxa"/>
        </w:tcPr>
        <w:p w14:paraId="3E59F751" w14:textId="77777777" w:rsidR="00A25701" w:rsidRPr="000D62FF" w:rsidRDefault="00765EDB" w:rsidP="007A19A5">
          <w:pPr>
            <w:pStyle w:val="ASLFooterColour"/>
          </w:pPr>
          <w:r>
            <w:fldChar w:fldCharType="begin"/>
          </w:r>
          <w:r>
            <w:instrText xml:space="preserve"> STYLEREF  "TitlePage"  \* MERGEFORMAT </w:instrText>
          </w:r>
          <w:r>
            <w:fldChar w:fldCharType="separate"/>
          </w:r>
          <w:r>
            <w:rPr>
              <w:noProof/>
            </w:rPr>
            <w:t>Glasgow City Integration Joint Board</w:t>
          </w:r>
          <w:r>
            <w:rPr>
              <w:noProof/>
            </w:rPr>
            <w:fldChar w:fldCharType="end"/>
          </w:r>
        </w:p>
      </w:tc>
      <w:tc>
        <w:tcPr>
          <w:tcW w:w="1559" w:type="dxa"/>
        </w:tcPr>
        <w:p w14:paraId="3E59F752" w14:textId="77777777" w:rsidR="00A25701" w:rsidRPr="00674255" w:rsidRDefault="00A25701" w:rsidP="00114CD8">
          <w:pPr>
            <w:pStyle w:val="ASFooter"/>
          </w:pPr>
          <w:r w:rsidRPr="00114CD8">
            <w:t>Page</w:t>
          </w:r>
          <w:r w:rsidRPr="00674255">
            <w:t xml:space="preserve"> </w:t>
          </w:r>
          <w:r w:rsidRPr="00B1132A">
            <w:rPr>
              <w:rStyle w:val="ASHeaderNo"/>
            </w:rPr>
            <w:fldChar w:fldCharType="begin"/>
          </w:r>
          <w:r w:rsidRPr="00B1132A">
            <w:rPr>
              <w:rStyle w:val="ASHeaderNo"/>
            </w:rPr>
            <w:instrText xml:space="preserve"> PAGE   \* MERGEFORMAT </w:instrText>
          </w:r>
          <w:r w:rsidRPr="00B1132A">
            <w:rPr>
              <w:rStyle w:val="ASHeaderNo"/>
            </w:rPr>
            <w:fldChar w:fldCharType="separate"/>
          </w:r>
          <w:r w:rsidR="00765EDB">
            <w:rPr>
              <w:rStyle w:val="ASHeaderNo"/>
              <w:noProof/>
            </w:rPr>
            <w:t>3</w:t>
          </w:r>
          <w:r w:rsidRPr="00B1132A">
            <w:rPr>
              <w:rStyle w:val="ASHeaderNo"/>
            </w:rPr>
            <w:fldChar w:fldCharType="end"/>
          </w:r>
        </w:p>
      </w:tc>
    </w:tr>
  </w:tbl>
  <w:p w14:paraId="3E59F754" w14:textId="77777777" w:rsidR="00A25701" w:rsidRDefault="00A25701" w:rsidP="00614BAD">
    <w:pPr>
      <w:pStyle w:val="ASNormal"/>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761" w14:textId="77777777" w:rsidR="00A25701" w:rsidRPr="001B631E" w:rsidRDefault="00A25701" w:rsidP="00614BAD">
    <w:pPr>
      <w:pStyle w:val="ASNormal"/>
    </w:pPr>
  </w:p>
  <w:tbl>
    <w:tblPr>
      <w:tblStyle w:val="TableGrid"/>
      <w:tblW w:w="14601" w:type="dxa"/>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843"/>
      <w:gridCol w:w="12758"/>
    </w:tblGrid>
    <w:tr w:rsidR="00A25701" w:rsidRPr="00EB3848" w14:paraId="3E59F764" w14:textId="77777777" w:rsidTr="000F38B7">
      <w:tc>
        <w:tcPr>
          <w:tcW w:w="1843" w:type="dxa"/>
        </w:tcPr>
        <w:p w14:paraId="3E59F762" w14:textId="77777777" w:rsidR="00A25701" w:rsidRPr="000D62FF" w:rsidRDefault="00A25701" w:rsidP="000C21C0">
          <w:pPr>
            <w:pStyle w:val="ASLFooter"/>
          </w:pPr>
          <w:r w:rsidRPr="001B631E">
            <w:t>Page</w:t>
          </w:r>
          <w:r w:rsidRPr="00671181">
            <w:t xml:space="preserve"> </w:t>
          </w:r>
          <w:r w:rsidRPr="00B1132A">
            <w:rPr>
              <w:rStyle w:val="ASHeaderNo"/>
            </w:rPr>
            <w:fldChar w:fldCharType="begin"/>
          </w:r>
          <w:r w:rsidRPr="00B1132A">
            <w:rPr>
              <w:rStyle w:val="ASHeaderNo"/>
            </w:rPr>
            <w:instrText xml:space="preserve"> PAGE   \* MERGEFORMAT </w:instrText>
          </w:r>
          <w:r w:rsidRPr="00B1132A">
            <w:rPr>
              <w:rStyle w:val="ASHeaderNo"/>
            </w:rPr>
            <w:fldChar w:fldCharType="separate"/>
          </w:r>
          <w:r w:rsidR="00765EDB">
            <w:rPr>
              <w:rStyle w:val="ASHeaderNo"/>
              <w:noProof/>
            </w:rPr>
            <w:t>20</w:t>
          </w:r>
          <w:r w:rsidRPr="00B1132A">
            <w:rPr>
              <w:rStyle w:val="ASHeaderNo"/>
            </w:rPr>
            <w:fldChar w:fldCharType="end"/>
          </w:r>
        </w:p>
      </w:tc>
      <w:tc>
        <w:tcPr>
          <w:tcW w:w="12758" w:type="dxa"/>
        </w:tcPr>
        <w:p w14:paraId="3E59F763" w14:textId="77777777" w:rsidR="00A25701" w:rsidRPr="00EB3848" w:rsidRDefault="00765EDB" w:rsidP="00EB3848">
          <w:pPr>
            <w:pStyle w:val="ASFooterColour"/>
          </w:pPr>
          <w:r>
            <w:fldChar w:fldCharType="begin"/>
          </w:r>
          <w:r>
            <w:instrText xml:space="preserve"> STYLEREF  "TitlePage"  \* MERGEFORMAT </w:instrText>
          </w:r>
          <w:r>
            <w:fldChar w:fldCharType="separate"/>
          </w:r>
          <w:r>
            <w:rPr>
              <w:noProof/>
            </w:rPr>
            <w:t>Glasgow City Integration Joint Board</w:t>
          </w:r>
          <w:r>
            <w:rPr>
              <w:noProof/>
            </w:rPr>
            <w:fldChar w:fldCharType="end"/>
          </w:r>
        </w:p>
      </w:tc>
    </w:tr>
  </w:tbl>
  <w:p w14:paraId="3E59F765" w14:textId="77777777" w:rsidR="00A25701" w:rsidRDefault="00A25701" w:rsidP="00614BAD">
    <w:pPr>
      <w:pStyle w:val="ASNormal"/>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766" w14:textId="77777777" w:rsidR="00A25701" w:rsidRPr="001B631E" w:rsidRDefault="00A25701" w:rsidP="00614BAD">
    <w:pPr>
      <w:pStyle w:val="ASNormal"/>
    </w:pPr>
  </w:p>
  <w:tbl>
    <w:tblPr>
      <w:tblStyle w:val="TableGrid"/>
      <w:tblW w:w="14600" w:type="dxa"/>
      <w:tblBorders>
        <w:top w:val="single" w:sz="12" w:space="0" w:color="A6A6A6" w:themeColor="background1" w:themeShade="A6"/>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3041"/>
      <w:gridCol w:w="1559"/>
    </w:tblGrid>
    <w:tr w:rsidR="00A25701" w:rsidRPr="001B631E" w14:paraId="3E59F769" w14:textId="77777777" w:rsidTr="000F38B7">
      <w:tc>
        <w:tcPr>
          <w:tcW w:w="13041" w:type="dxa"/>
        </w:tcPr>
        <w:p w14:paraId="3E59F767" w14:textId="77777777" w:rsidR="00A25701" w:rsidRPr="000D62FF" w:rsidRDefault="00765EDB" w:rsidP="007A19A5">
          <w:pPr>
            <w:pStyle w:val="ASLFooterColour"/>
          </w:pPr>
          <w:r>
            <w:fldChar w:fldCharType="begin"/>
          </w:r>
          <w:r>
            <w:instrText xml:space="preserve"> STYLEREF  "TitlePage"  \* MERGEFORMAT </w:instrText>
          </w:r>
          <w:r>
            <w:fldChar w:fldCharType="separate"/>
          </w:r>
          <w:r>
            <w:rPr>
              <w:noProof/>
            </w:rPr>
            <w:t>Glasgow City Integration Joint Board</w:t>
          </w:r>
          <w:r>
            <w:rPr>
              <w:noProof/>
            </w:rPr>
            <w:fldChar w:fldCharType="end"/>
          </w:r>
        </w:p>
      </w:tc>
      <w:tc>
        <w:tcPr>
          <w:tcW w:w="1559" w:type="dxa"/>
        </w:tcPr>
        <w:p w14:paraId="3E59F768" w14:textId="77777777" w:rsidR="00A25701" w:rsidRPr="00674255" w:rsidRDefault="00A25701" w:rsidP="00114CD8">
          <w:pPr>
            <w:pStyle w:val="ASFooter"/>
          </w:pPr>
          <w:r w:rsidRPr="00114CD8">
            <w:t>Page</w:t>
          </w:r>
          <w:r w:rsidRPr="00674255">
            <w:t xml:space="preserve"> </w:t>
          </w:r>
          <w:r w:rsidRPr="00B1132A">
            <w:rPr>
              <w:rStyle w:val="ASHeaderNo"/>
            </w:rPr>
            <w:fldChar w:fldCharType="begin"/>
          </w:r>
          <w:r w:rsidRPr="00B1132A">
            <w:rPr>
              <w:rStyle w:val="ASHeaderNo"/>
            </w:rPr>
            <w:instrText xml:space="preserve"> PAGE   \* MERGEFORMAT </w:instrText>
          </w:r>
          <w:r w:rsidRPr="00B1132A">
            <w:rPr>
              <w:rStyle w:val="ASHeaderNo"/>
            </w:rPr>
            <w:fldChar w:fldCharType="separate"/>
          </w:r>
          <w:r w:rsidR="00765EDB">
            <w:rPr>
              <w:rStyle w:val="ASHeaderNo"/>
              <w:noProof/>
            </w:rPr>
            <w:t>21</w:t>
          </w:r>
          <w:r w:rsidRPr="00B1132A">
            <w:rPr>
              <w:rStyle w:val="ASHeaderNo"/>
            </w:rPr>
            <w:fldChar w:fldCharType="end"/>
          </w:r>
        </w:p>
      </w:tc>
    </w:tr>
  </w:tbl>
  <w:p w14:paraId="3E59F76A" w14:textId="77777777" w:rsidR="00A25701" w:rsidRDefault="00A25701" w:rsidP="00614BAD">
    <w:pPr>
      <w:pStyle w:val="ASNorm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9F72B" w14:textId="77777777" w:rsidR="00A25701" w:rsidRPr="002607C5" w:rsidRDefault="00A25701" w:rsidP="00BA65AB">
      <w:pPr>
        <w:pStyle w:val="ASNormal"/>
      </w:pPr>
    </w:p>
    <w:p w14:paraId="3E59F72C" w14:textId="77777777" w:rsidR="00A25701" w:rsidRDefault="00A25701" w:rsidP="00BA65AB">
      <w:pPr>
        <w:pStyle w:val="FootnoteSeparator"/>
        <w:spacing w:before="0" w:line="240" w:lineRule="auto"/>
        <w:ind w:left="0"/>
      </w:pPr>
    </w:p>
  </w:footnote>
  <w:footnote w:type="continuationSeparator" w:id="0">
    <w:p w14:paraId="3E59F72D" w14:textId="77777777" w:rsidR="00A25701" w:rsidRPr="002607C5" w:rsidRDefault="00A25701" w:rsidP="00BA65AB">
      <w:pPr>
        <w:pStyle w:val="ASNormal"/>
      </w:pPr>
    </w:p>
    <w:p w14:paraId="3E59F72E" w14:textId="77777777" w:rsidR="00A25701" w:rsidRDefault="00A25701" w:rsidP="00BA65AB">
      <w:pPr>
        <w:pStyle w:val="FootnoteSeparator"/>
        <w:spacing w:before="0" w:line="240" w:lineRule="auto"/>
        <w:ind w:left="0"/>
      </w:pPr>
    </w:p>
  </w:footnote>
  <w:footnote w:type="continuationNotice" w:id="1">
    <w:p w14:paraId="3E59F72F" w14:textId="77777777" w:rsidR="00A25701" w:rsidRPr="00BA65AB" w:rsidRDefault="00A25701" w:rsidP="00BA65AB">
      <w:pPr>
        <w:pStyle w:val="ASNormal"/>
        <w:rPr>
          <w:sz w:val="4"/>
          <w:szCs w:val="4"/>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738" w14:textId="77777777" w:rsidR="00A25701" w:rsidRDefault="00A25701">
    <w:pPr>
      <w:spacing w:before="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639" w:type="dxa"/>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CellMar>
        <w:top w:w="113" w:type="dxa"/>
        <w:bottom w:w="57" w:type="dxa"/>
      </w:tblCellMar>
      <w:tblLook w:val="04A0" w:firstRow="1" w:lastRow="0" w:firstColumn="1" w:lastColumn="0" w:noHBand="0" w:noVBand="1"/>
    </w:tblPr>
    <w:tblGrid>
      <w:gridCol w:w="4536"/>
      <w:gridCol w:w="5103"/>
    </w:tblGrid>
    <w:tr w:rsidR="00A25701" w:rsidRPr="00B1132A" w14:paraId="3E59F73B" w14:textId="77777777" w:rsidTr="003A1FD2">
      <w:tc>
        <w:tcPr>
          <w:tcW w:w="4536" w:type="dxa"/>
        </w:tcPr>
        <w:p w14:paraId="3E59F739" w14:textId="77777777" w:rsidR="00A25701" w:rsidRPr="00B1132A" w:rsidRDefault="00A25701" w:rsidP="002B3FE5">
          <w:pPr>
            <w:pStyle w:val="ASLHeader"/>
            <w:ind w:right="0"/>
          </w:pPr>
        </w:p>
      </w:tc>
      <w:tc>
        <w:tcPr>
          <w:tcW w:w="5103" w:type="dxa"/>
        </w:tcPr>
        <w:p w14:paraId="3E59F73A" w14:textId="77777777" w:rsidR="00A25701" w:rsidRPr="000C538A" w:rsidRDefault="00A25701" w:rsidP="002B3FE5">
          <w:pPr>
            <w:pStyle w:val="ASHeader"/>
            <w:ind w:right="0"/>
          </w:pPr>
          <w:r>
            <w:fldChar w:fldCharType="begin"/>
          </w:r>
          <w:r>
            <w:instrText xml:space="preserve"> STYLEREF  "14-Chapter head"  \* MERGEFORMAT </w:instrText>
          </w:r>
          <w:r>
            <w:fldChar w:fldCharType="end"/>
          </w:r>
        </w:p>
      </w:tc>
    </w:tr>
  </w:tbl>
  <w:p w14:paraId="3E59F73C" w14:textId="77777777" w:rsidR="00A25701" w:rsidRDefault="00A25701" w:rsidP="002B3FE5">
    <w:pPr>
      <w:pStyle w:val="PAGEHEADER"/>
      <w:spacing w:before="0" w:line="240" w:lineRule="auto"/>
      <w:ind w:left="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9F743" w14:textId="77777777" w:rsidR="00A25701" w:rsidRDefault="00A25701">
    <w:pPr>
      <w:spacing w:before="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601" w:type="dxa"/>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CellMar>
        <w:top w:w="113" w:type="dxa"/>
        <w:bottom w:w="57" w:type="dxa"/>
      </w:tblCellMar>
      <w:tblLook w:val="04A0" w:firstRow="1" w:lastRow="0" w:firstColumn="1" w:lastColumn="0" w:noHBand="0" w:noVBand="1"/>
    </w:tblPr>
    <w:tblGrid>
      <w:gridCol w:w="14601"/>
    </w:tblGrid>
    <w:tr w:rsidR="00A25701" w:rsidRPr="00EB3848" w14:paraId="3E59F746" w14:textId="77777777" w:rsidTr="000F38B7">
      <w:tc>
        <w:tcPr>
          <w:tcW w:w="14601" w:type="dxa"/>
        </w:tcPr>
        <w:p w14:paraId="3E59F745" w14:textId="77777777" w:rsidR="00A25701" w:rsidRPr="00EB3848" w:rsidRDefault="00A25701" w:rsidP="00EB3848">
          <w:pPr>
            <w:pStyle w:val="ASLHeader"/>
          </w:pPr>
          <w:r>
            <w:fldChar w:fldCharType="begin"/>
          </w:r>
          <w:r>
            <w:instrText xml:space="preserve"> STYLEREF  "14-Chapter head"  \* MERGEFORMAT </w:instrText>
          </w:r>
          <w:r>
            <w:fldChar w:fldCharType="end"/>
          </w:r>
        </w:p>
      </w:tc>
    </w:tr>
  </w:tbl>
  <w:p w14:paraId="3E59F747" w14:textId="77777777" w:rsidR="00A25701" w:rsidRDefault="00A25701" w:rsidP="00614BAD">
    <w:pPr>
      <w:pStyle w:val="ASNormal"/>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601" w:type="dxa"/>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CellMar>
        <w:top w:w="113" w:type="dxa"/>
        <w:bottom w:w="57" w:type="dxa"/>
      </w:tblCellMar>
      <w:tblLook w:val="04A0" w:firstRow="1" w:lastRow="0" w:firstColumn="1" w:lastColumn="0" w:noHBand="0" w:noVBand="1"/>
    </w:tblPr>
    <w:tblGrid>
      <w:gridCol w:w="14601"/>
    </w:tblGrid>
    <w:tr w:rsidR="00A25701" w:rsidRPr="00EB3848" w14:paraId="3E59F749" w14:textId="77777777" w:rsidTr="000F38B7">
      <w:tc>
        <w:tcPr>
          <w:tcW w:w="14601" w:type="dxa"/>
        </w:tcPr>
        <w:p w14:paraId="3E59F748" w14:textId="77777777" w:rsidR="00A25701" w:rsidRPr="00EB3848" w:rsidRDefault="00A25701" w:rsidP="00EB3848">
          <w:pPr>
            <w:pStyle w:val="ASHeader"/>
          </w:pPr>
          <w:r>
            <w:fldChar w:fldCharType="begin"/>
          </w:r>
          <w:r>
            <w:instrText xml:space="preserve"> STYLEREF  26-Contents  \* MERGEFORMAT </w:instrText>
          </w:r>
          <w:r>
            <w:fldChar w:fldCharType="separate"/>
          </w:r>
          <w:r>
            <w:rPr>
              <w:b w:val="0"/>
              <w:bCs/>
              <w:lang w:val="en-US"/>
            </w:rPr>
            <w:t>Error! No text of specified style in document.</w:t>
          </w:r>
          <w:r>
            <w:fldChar w:fldCharType="end"/>
          </w:r>
        </w:p>
      </w:tc>
    </w:tr>
  </w:tbl>
  <w:p w14:paraId="3E59F74A" w14:textId="77777777" w:rsidR="00A25701" w:rsidRDefault="00A25701" w:rsidP="00614BAD">
    <w:pPr>
      <w:pStyle w:val="ASNormal"/>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601" w:type="dxa"/>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CellMar>
        <w:top w:w="113" w:type="dxa"/>
        <w:bottom w:w="57" w:type="dxa"/>
      </w:tblCellMar>
      <w:tblLook w:val="04A0" w:firstRow="1" w:lastRow="0" w:firstColumn="1" w:lastColumn="0" w:noHBand="0" w:noVBand="1"/>
    </w:tblPr>
    <w:tblGrid>
      <w:gridCol w:w="14601"/>
    </w:tblGrid>
    <w:tr w:rsidR="00A25701" w:rsidRPr="00EB3848" w14:paraId="3E59F756" w14:textId="77777777" w:rsidTr="000F38B7">
      <w:tc>
        <w:tcPr>
          <w:tcW w:w="14601" w:type="dxa"/>
        </w:tcPr>
        <w:p w14:paraId="3E59F755" w14:textId="77777777" w:rsidR="00A25701" w:rsidRPr="00EB3848" w:rsidRDefault="00765EDB" w:rsidP="00EB3848">
          <w:pPr>
            <w:pStyle w:val="ASLHeader"/>
          </w:pPr>
          <w:r>
            <w:fldChar w:fldCharType="begin"/>
          </w:r>
          <w:r>
            <w:instrText xml:space="preserve"> STYLEREF  "14-Chapter head"  \* MERGEFORMAT </w:instrText>
          </w:r>
          <w:r>
            <w:fldChar w:fldCharType="separate"/>
          </w:r>
          <w:r>
            <w:t>Key messages</w:t>
          </w:r>
          <w:r>
            <w:fldChar w:fldCharType="end"/>
          </w:r>
        </w:p>
      </w:tc>
    </w:tr>
  </w:tbl>
  <w:p w14:paraId="3E59F757" w14:textId="77777777" w:rsidR="00A25701" w:rsidRDefault="00A25701" w:rsidP="00614BAD">
    <w:pPr>
      <w:pStyle w:val="ASNormal"/>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601" w:type="dxa"/>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CellMar>
        <w:top w:w="113" w:type="dxa"/>
        <w:bottom w:w="57" w:type="dxa"/>
      </w:tblCellMar>
      <w:tblLook w:val="04A0" w:firstRow="1" w:lastRow="0" w:firstColumn="1" w:lastColumn="0" w:noHBand="0" w:noVBand="1"/>
    </w:tblPr>
    <w:tblGrid>
      <w:gridCol w:w="14601"/>
    </w:tblGrid>
    <w:tr w:rsidR="00A25701" w:rsidRPr="00EB3848" w14:paraId="3E59F759" w14:textId="77777777" w:rsidTr="000F38B7">
      <w:tc>
        <w:tcPr>
          <w:tcW w:w="14601" w:type="dxa"/>
        </w:tcPr>
        <w:p w14:paraId="3E59F758" w14:textId="77777777" w:rsidR="00A25701" w:rsidRPr="00EB3848" w:rsidRDefault="00765EDB" w:rsidP="00EB3848">
          <w:pPr>
            <w:pStyle w:val="ASHeader"/>
          </w:pPr>
          <w:r>
            <w:fldChar w:fldCharType="begin"/>
          </w:r>
          <w:r>
            <w:instrText xml:space="preserve"> STYLEREF  "14-Chapter head"  \* MERGEFORMAT </w:instrText>
          </w:r>
          <w:r>
            <w:fldChar w:fldCharType="separate"/>
          </w:r>
          <w:r>
            <w:t>Key messages</w:t>
          </w:r>
          <w:r>
            <w:fldChar w:fldCharType="end"/>
          </w:r>
        </w:p>
      </w:tc>
    </w:tr>
  </w:tbl>
  <w:p w14:paraId="3E59F75A" w14:textId="77777777" w:rsidR="00A25701" w:rsidRDefault="00A25701" w:rsidP="00614BAD">
    <w:pPr>
      <w:pStyle w:val="ASNormal"/>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601" w:type="dxa"/>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CellMar>
        <w:top w:w="113" w:type="dxa"/>
        <w:bottom w:w="57" w:type="dxa"/>
      </w:tblCellMar>
      <w:tblLook w:val="04A0" w:firstRow="1" w:lastRow="0" w:firstColumn="1" w:lastColumn="0" w:noHBand="0" w:noVBand="1"/>
    </w:tblPr>
    <w:tblGrid>
      <w:gridCol w:w="14601"/>
    </w:tblGrid>
    <w:tr w:rsidR="00A25701" w:rsidRPr="00EB3848" w14:paraId="3E59F75C" w14:textId="77777777" w:rsidTr="000F38B7">
      <w:tc>
        <w:tcPr>
          <w:tcW w:w="14601" w:type="dxa"/>
        </w:tcPr>
        <w:p w14:paraId="3E59F75B" w14:textId="77777777" w:rsidR="00A25701" w:rsidRPr="00EB3848" w:rsidRDefault="00765EDB" w:rsidP="00EB3848">
          <w:pPr>
            <w:pStyle w:val="ASLHeader"/>
          </w:pPr>
          <w:r>
            <w:fldChar w:fldCharType="begin"/>
          </w:r>
          <w:r>
            <w:instrText xml:space="preserve"> STYLEREF  "14-Chapter head"  \* MERGEFORMAT </w:instrText>
          </w:r>
          <w:r>
            <w:fldChar w:fldCharType="separate"/>
          </w:r>
          <w:r>
            <w:t>Appendix III:  Summary of Audit Scotland national reports 2015/16</w:t>
          </w:r>
          <w:r>
            <w:fldChar w:fldCharType="end"/>
          </w:r>
        </w:p>
      </w:tc>
    </w:tr>
  </w:tbl>
  <w:p w14:paraId="3E59F75D" w14:textId="77777777" w:rsidR="00A25701" w:rsidRDefault="00A25701" w:rsidP="00614BAD">
    <w:pPr>
      <w:pStyle w:val="ASNormal"/>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4601" w:type="dxa"/>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CellMar>
        <w:top w:w="113" w:type="dxa"/>
        <w:bottom w:w="57" w:type="dxa"/>
      </w:tblCellMar>
      <w:tblLook w:val="04A0" w:firstRow="1" w:lastRow="0" w:firstColumn="1" w:lastColumn="0" w:noHBand="0" w:noVBand="1"/>
    </w:tblPr>
    <w:tblGrid>
      <w:gridCol w:w="14601"/>
    </w:tblGrid>
    <w:tr w:rsidR="00A25701" w:rsidRPr="00EB3848" w14:paraId="3E59F75F" w14:textId="77777777" w:rsidTr="000F38B7">
      <w:tc>
        <w:tcPr>
          <w:tcW w:w="14601" w:type="dxa"/>
        </w:tcPr>
        <w:p w14:paraId="3E59F75E" w14:textId="77777777" w:rsidR="00A25701" w:rsidRPr="00EB3848" w:rsidRDefault="00765EDB" w:rsidP="00EB3848">
          <w:pPr>
            <w:pStyle w:val="ASHeader"/>
          </w:pPr>
          <w:r>
            <w:fldChar w:fldCharType="begin"/>
          </w:r>
          <w:r>
            <w:instrText xml:space="preserve"> STYLEREF  "14-Chapter head"  \* MERGEFORMAT </w:instrText>
          </w:r>
          <w:r>
            <w:fldChar w:fldCharType="separate"/>
          </w:r>
          <w:r>
            <w:t>Appendix IV:  Action plan</w:t>
          </w:r>
          <w:r>
            <w:fldChar w:fldCharType="end"/>
          </w:r>
        </w:p>
      </w:tc>
    </w:tr>
  </w:tbl>
  <w:p w14:paraId="3E59F760" w14:textId="77777777" w:rsidR="00A25701" w:rsidRDefault="00A25701" w:rsidP="00614BAD">
    <w:pPr>
      <w:pStyle w:val="ASNormal"/>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030B2"/>
    <w:multiLevelType w:val="hybridMultilevel"/>
    <w:tmpl w:val="A7DE6966"/>
    <w:lvl w:ilvl="0" w:tplc="FA866B86">
      <w:start w:val="1"/>
      <w:numFmt w:val="bullet"/>
      <w:lvlText w:val="•"/>
      <w:lvlJc w:val="left"/>
      <w:pPr>
        <w:tabs>
          <w:tab w:val="num" w:pos="720"/>
        </w:tabs>
        <w:ind w:left="720" w:hanging="360"/>
      </w:pPr>
      <w:rPr>
        <w:rFonts w:ascii="Times New Roman" w:hAnsi="Times New Roman" w:hint="default"/>
      </w:rPr>
    </w:lvl>
    <w:lvl w:ilvl="1" w:tplc="9070C1A0" w:tentative="1">
      <w:start w:val="1"/>
      <w:numFmt w:val="bullet"/>
      <w:lvlText w:val="•"/>
      <w:lvlJc w:val="left"/>
      <w:pPr>
        <w:tabs>
          <w:tab w:val="num" w:pos="1440"/>
        </w:tabs>
        <w:ind w:left="1440" w:hanging="360"/>
      </w:pPr>
      <w:rPr>
        <w:rFonts w:ascii="Times New Roman" w:hAnsi="Times New Roman" w:hint="default"/>
      </w:rPr>
    </w:lvl>
    <w:lvl w:ilvl="2" w:tplc="BC8A9628" w:tentative="1">
      <w:start w:val="1"/>
      <w:numFmt w:val="bullet"/>
      <w:lvlText w:val="•"/>
      <w:lvlJc w:val="left"/>
      <w:pPr>
        <w:tabs>
          <w:tab w:val="num" w:pos="2160"/>
        </w:tabs>
        <w:ind w:left="2160" w:hanging="360"/>
      </w:pPr>
      <w:rPr>
        <w:rFonts w:ascii="Times New Roman" w:hAnsi="Times New Roman" w:hint="default"/>
      </w:rPr>
    </w:lvl>
    <w:lvl w:ilvl="3" w:tplc="06289E02" w:tentative="1">
      <w:start w:val="1"/>
      <w:numFmt w:val="bullet"/>
      <w:lvlText w:val="•"/>
      <w:lvlJc w:val="left"/>
      <w:pPr>
        <w:tabs>
          <w:tab w:val="num" w:pos="2880"/>
        </w:tabs>
        <w:ind w:left="2880" w:hanging="360"/>
      </w:pPr>
      <w:rPr>
        <w:rFonts w:ascii="Times New Roman" w:hAnsi="Times New Roman" w:hint="default"/>
      </w:rPr>
    </w:lvl>
    <w:lvl w:ilvl="4" w:tplc="41E8F11A" w:tentative="1">
      <w:start w:val="1"/>
      <w:numFmt w:val="bullet"/>
      <w:lvlText w:val="•"/>
      <w:lvlJc w:val="left"/>
      <w:pPr>
        <w:tabs>
          <w:tab w:val="num" w:pos="3600"/>
        </w:tabs>
        <w:ind w:left="3600" w:hanging="360"/>
      </w:pPr>
      <w:rPr>
        <w:rFonts w:ascii="Times New Roman" w:hAnsi="Times New Roman" w:hint="default"/>
      </w:rPr>
    </w:lvl>
    <w:lvl w:ilvl="5" w:tplc="FFAC2B6A" w:tentative="1">
      <w:start w:val="1"/>
      <w:numFmt w:val="bullet"/>
      <w:lvlText w:val="•"/>
      <w:lvlJc w:val="left"/>
      <w:pPr>
        <w:tabs>
          <w:tab w:val="num" w:pos="4320"/>
        </w:tabs>
        <w:ind w:left="4320" w:hanging="360"/>
      </w:pPr>
      <w:rPr>
        <w:rFonts w:ascii="Times New Roman" w:hAnsi="Times New Roman" w:hint="default"/>
      </w:rPr>
    </w:lvl>
    <w:lvl w:ilvl="6" w:tplc="CE0C4B16" w:tentative="1">
      <w:start w:val="1"/>
      <w:numFmt w:val="bullet"/>
      <w:lvlText w:val="•"/>
      <w:lvlJc w:val="left"/>
      <w:pPr>
        <w:tabs>
          <w:tab w:val="num" w:pos="5040"/>
        </w:tabs>
        <w:ind w:left="5040" w:hanging="360"/>
      </w:pPr>
      <w:rPr>
        <w:rFonts w:ascii="Times New Roman" w:hAnsi="Times New Roman" w:hint="default"/>
      </w:rPr>
    </w:lvl>
    <w:lvl w:ilvl="7" w:tplc="F8C2F4D0" w:tentative="1">
      <w:start w:val="1"/>
      <w:numFmt w:val="bullet"/>
      <w:lvlText w:val="•"/>
      <w:lvlJc w:val="left"/>
      <w:pPr>
        <w:tabs>
          <w:tab w:val="num" w:pos="5760"/>
        </w:tabs>
        <w:ind w:left="5760" w:hanging="360"/>
      </w:pPr>
      <w:rPr>
        <w:rFonts w:ascii="Times New Roman" w:hAnsi="Times New Roman" w:hint="default"/>
      </w:rPr>
    </w:lvl>
    <w:lvl w:ilvl="8" w:tplc="571AF9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8571069"/>
    <w:multiLevelType w:val="hybridMultilevel"/>
    <w:tmpl w:val="91CA950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
    <w:nsid w:val="0AF62F9A"/>
    <w:multiLevelType w:val="multilevel"/>
    <w:tmpl w:val="6DBC5C8C"/>
    <w:lvl w:ilvl="0">
      <w:start w:val="1"/>
      <w:numFmt w:val="decimal"/>
      <w:pStyle w:val="42-TableNumber"/>
      <w:lvlText w:val="%1."/>
      <w:lvlJc w:val="left"/>
      <w:pPr>
        <w:ind w:left="360" w:hanging="360"/>
      </w:pPr>
      <w:rPr>
        <w:rFonts w:hint="default"/>
        <w:b/>
        <w:i w:val="0"/>
        <w:sz w:val="16"/>
      </w:rPr>
    </w:lvl>
    <w:lvl w:ilvl="1">
      <w:start w:val="1"/>
      <w:numFmt w:val="decimal"/>
      <w:lvlText w:val="%1.%2."/>
      <w:lvlJc w:val="left"/>
      <w:pPr>
        <w:ind w:left="792" w:hanging="432"/>
      </w:pPr>
      <w:rPr>
        <w:rFonts w:hint="default"/>
        <w:b/>
        <w:i w:val="0"/>
        <w:sz w:val="16"/>
      </w:rPr>
    </w:lvl>
    <w:lvl w:ilvl="2">
      <w:start w:val="1"/>
      <w:numFmt w:val="decimal"/>
      <w:lvlText w:val="%1.%2.%3."/>
      <w:lvlJc w:val="left"/>
      <w:pPr>
        <w:ind w:left="1224" w:hanging="504"/>
      </w:pPr>
      <w:rPr>
        <w:rFonts w:hint="default"/>
        <w:b/>
        <w:i w:val="0"/>
        <w:sz w:val="16"/>
      </w:rPr>
    </w:lvl>
    <w:lvl w:ilvl="3">
      <w:start w:val="1"/>
      <w:numFmt w:val="decimal"/>
      <w:lvlText w:val="%1.%2.%3.%4."/>
      <w:lvlJc w:val="left"/>
      <w:pPr>
        <w:ind w:left="1728" w:hanging="648"/>
      </w:pPr>
      <w:rPr>
        <w:rFonts w:hint="default"/>
        <w:b/>
        <w:i w:val="0"/>
        <w:sz w:val="1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624D31"/>
    <w:multiLevelType w:val="hybridMultilevel"/>
    <w:tmpl w:val="46BC120C"/>
    <w:lvl w:ilvl="0" w:tplc="BF84CE6C">
      <w:start w:val="1"/>
      <w:numFmt w:val="bullet"/>
      <w:lvlText w:val="•"/>
      <w:lvlJc w:val="left"/>
      <w:pPr>
        <w:tabs>
          <w:tab w:val="num" w:pos="720"/>
        </w:tabs>
        <w:ind w:left="720" w:hanging="360"/>
      </w:pPr>
      <w:rPr>
        <w:rFonts w:ascii="Times New Roman" w:hAnsi="Times New Roman" w:hint="default"/>
      </w:rPr>
    </w:lvl>
    <w:lvl w:ilvl="1" w:tplc="803C08A0" w:tentative="1">
      <w:start w:val="1"/>
      <w:numFmt w:val="bullet"/>
      <w:lvlText w:val="•"/>
      <w:lvlJc w:val="left"/>
      <w:pPr>
        <w:tabs>
          <w:tab w:val="num" w:pos="1440"/>
        </w:tabs>
        <w:ind w:left="1440" w:hanging="360"/>
      </w:pPr>
      <w:rPr>
        <w:rFonts w:ascii="Times New Roman" w:hAnsi="Times New Roman" w:hint="default"/>
      </w:rPr>
    </w:lvl>
    <w:lvl w:ilvl="2" w:tplc="672EA5D6" w:tentative="1">
      <w:start w:val="1"/>
      <w:numFmt w:val="bullet"/>
      <w:lvlText w:val="•"/>
      <w:lvlJc w:val="left"/>
      <w:pPr>
        <w:tabs>
          <w:tab w:val="num" w:pos="2160"/>
        </w:tabs>
        <w:ind w:left="2160" w:hanging="360"/>
      </w:pPr>
      <w:rPr>
        <w:rFonts w:ascii="Times New Roman" w:hAnsi="Times New Roman" w:hint="default"/>
      </w:rPr>
    </w:lvl>
    <w:lvl w:ilvl="3" w:tplc="B442B636" w:tentative="1">
      <w:start w:val="1"/>
      <w:numFmt w:val="bullet"/>
      <w:lvlText w:val="•"/>
      <w:lvlJc w:val="left"/>
      <w:pPr>
        <w:tabs>
          <w:tab w:val="num" w:pos="2880"/>
        </w:tabs>
        <w:ind w:left="2880" w:hanging="360"/>
      </w:pPr>
      <w:rPr>
        <w:rFonts w:ascii="Times New Roman" w:hAnsi="Times New Roman" w:hint="default"/>
      </w:rPr>
    </w:lvl>
    <w:lvl w:ilvl="4" w:tplc="C604FB52" w:tentative="1">
      <w:start w:val="1"/>
      <w:numFmt w:val="bullet"/>
      <w:lvlText w:val="•"/>
      <w:lvlJc w:val="left"/>
      <w:pPr>
        <w:tabs>
          <w:tab w:val="num" w:pos="3600"/>
        </w:tabs>
        <w:ind w:left="3600" w:hanging="360"/>
      </w:pPr>
      <w:rPr>
        <w:rFonts w:ascii="Times New Roman" w:hAnsi="Times New Roman" w:hint="default"/>
      </w:rPr>
    </w:lvl>
    <w:lvl w:ilvl="5" w:tplc="12328412" w:tentative="1">
      <w:start w:val="1"/>
      <w:numFmt w:val="bullet"/>
      <w:lvlText w:val="•"/>
      <w:lvlJc w:val="left"/>
      <w:pPr>
        <w:tabs>
          <w:tab w:val="num" w:pos="4320"/>
        </w:tabs>
        <w:ind w:left="4320" w:hanging="360"/>
      </w:pPr>
      <w:rPr>
        <w:rFonts w:ascii="Times New Roman" w:hAnsi="Times New Roman" w:hint="default"/>
      </w:rPr>
    </w:lvl>
    <w:lvl w:ilvl="6" w:tplc="19540666" w:tentative="1">
      <w:start w:val="1"/>
      <w:numFmt w:val="bullet"/>
      <w:lvlText w:val="•"/>
      <w:lvlJc w:val="left"/>
      <w:pPr>
        <w:tabs>
          <w:tab w:val="num" w:pos="5040"/>
        </w:tabs>
        <w:ind w:left="5040" w:hanging="360"/>
      </w:pPr>
      <w:rPr>
        <w:rFonts w:ascii="Times New Roman" w:hAnsi="Times New Roman" w:hint="default"/>
      </w:rPr>
    </w:lvl>
    <w:lvl w:ilvl="7" w:tplc="F0908924" w:tentative="1">
      <w:start w:val="1"/>
      <w:numFmt w:val="bullet"/>
      <w:lvlText w:val="•"/>
      <w:lvlJc w:val="left"/>
      <w:pPr>
        <w:tabs>
          <w:tab w:val="num" w:pos="5760"/>
        </w:tabs>
        <w:ind w:left="5760" w:hanging="360"/>
      </w:pPr>
      <w:rPr>
        <w:rFonts w:ascii="Times New Roman" w:hAnsi="Times New Roman" w:hint="default"/>
      </w:rPr>
    </w:lvl>
    <w:lvl w:ilvl="8" w:tplc="A46A1C8E" w:tentative="1">
      <w:start w:val="1"/>
      <w:numFmt w:val="bullet"/>
      <w:lvlText w:val="•"/>
      <w:lvlJc w:val="left"/>
      <w:pPr>
        <w:tabs>
          <w:tab w:val="num" w:pos="6480"/>
        </w:tabs>
        <w:ind w:left="6480" w:hanging="360"/>
      </w:pPr>
      <w:rPr>
        <w:rFonts w:ascii="Times New Roman" w:hAnsi="Times New Roman" w:hint="default"/>
      </w:rPr>
    </w:lvl>
  </w:abstractNum>
  <w:abstractNum w:abstractNumId="4">
    <w:nsid w:val="10C21BEC"/>
    <w:multiLevelType w:val="hybridMultilevel"/>
    <w:tmpl w:val="B3FEBC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0F774BB"/>
    <w:multiLevelType w:val="hybridMultilevel"/>
    <w:tmpl w:val="F97C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EE7C56"/>
    <w:multiLevelType w:val="hybridMultilevel"/>
    <w:tmpl w:val="A85C7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4150B38"/>
    <w:multiLevelType w:val="hybridMultilevel"/>
    <w:tmpl w:val="5C28C7FC"/>
    <w:lvl w:ilvl="0" w:tplc="5914D260">
      <w:start w:val="1"/>
      <w:numFmt w:val="bullet"/>
      <w:pStyle w:val="13B-Keymessagesbullet1"/>
      <w:lvlText w:val=""/>
      <w:lvlJc w:val="left"/>
      <w:pPr>
        <w:ind w:left="814" w:hanging="360"/>
      </w:pPr>
      <w:rPr>
        <w:rFonts w:ascii="Symbol" w:hAnsi="Symbol" w:hint="default"/>
        <w:color w:val="00994E"/>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8">
    <w:nsid w:val="143325FB"/>
    <w:multiLevelType w:val="hybridMultilevel"/>
    <w:tmpl w:val="9530E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9E5555"/>
    <w:multiLevelType w:val="hybridMultilevel"/>
    <w:tmpl w:val="D9D65E90"/>
    <w:lvl w:ilvl="0" w:tplc="08090001">
      <w:start w:val="1"/>
      <w:numFmt w:val="bullet"/>
      <w:lvlText w:val=""/>
      <w:lvlJc w:val="left"/>
      <w:pPr>
        <w:ind w:left="814" w:hanging="360"/>
      </w:pPr>
      <w:rPr>
        <w:rFonts w:ascii="Symbol" w:hAnsi="Symbol" w:hint="default"/>
      </w:rPr>
    </w:lvl>
    <w:lvl w:ilvl="1" w:tplc="08090003" w:tentative="1">
      <w:start w:val="1"/>
      <w:numFmt w:val="bullet"/>
      <w:lvlText w:val="o"/>
      <w:lvlJc w:val="left"/>
      <w:pPr>
        <w:ind w:left="1534" w:hanging="360"/>
      </w:pPr>
      <w:rPr>
        <w:rFonts w:ascii="Courier New" w:hAnsi="Courier New" w:cs="Courier New" w:hint="default"/>
      </w:rPr>
    </w:lvl>
    <w:lvl w:ilvl="2" w:tplc="08090005" w:tentative="1">
      <w:start w:val="1"/>
      <w:numFmt w:val="bullet"/>
      <w:lvlText w:val=""/>
      <w:lvlJc w:val="left"/>
      <w:pPr>
        <w:ind w:left="2254" w:hanging="360"/>
      </w:pPr>
      <w:rPr>
        <w:rFonts w:ascii="Wingdings" w:hAnsi="Wingdings" w:hint="default"/>
      </w:rPr>
    </w:lvl>
    <w:lvl w:ilvl="3" w:tplc="08090001" w:tentative="1">
      <w:start w:val="1"/>
      <w:numFmt w:val="bullet"/>
      <w:lvlText w:val=""/>
      <w:lvlJc w:val="left"/>
      <w:pPr>
        <w:ind w:left="2974" w:hanging="360"/>
      </w:pPr>
      <w:rPr>
        <w:rFonts w:ascii="Symbol" w:hAnsi="Symbol" w:hint="default"/>
      </w:rPr>
    </w:lvl>
    <w:lvl w:ilvl="4" w:tplc="08090003" w:tentative="1">
      <w:start w:val="1"/>
      <w:numFmt w:val="bullet"/>
      <w:lvlText w:val="o"/>
      <w:lvlJc w:val="left"/>
      <w:pPr>
        <w:ind w:left="3694" w:hanging="360"/>
      </w:pPr>
      <w:rPr>
        <w:rFonts w:ascii="Courier New" w:hAnsi="Courier New" w:cs="Courier New" w:hint="default"/>
      </w:rPr>
    </w:lvl>
    <w:lvl w:ilvl="5" w:tplc="08090005" w:tentative="1">
      <w:start w:val="1"/>
      <w:numFmt w:val="bullet"/>
      <w:lvlText w:val=""/>
      <w:lvlJc w:val="left"/>
      <w:pPr>
        <w:ind w:left="4414" w:hanging="360"/>
      </w:pPr>
      <w:rPr>
        <w:rFonts w:ascii="Wingdings" w:hAnsi="Wingdings" w:hint="default"/>
      </w:rPr>
    </w:lvl>
    <w:lvl w:ilvl="6" w:tplc="08090001" w:tentative="1">
      <w:start w:val="1"/>
      <w:numFmt w:val="bullet"/>
      <w:lvlText w:val=""/>
      <w:lvlJc w:val="left"/>
      <w:pPr>
        <w:ind w:left="5134" w:hanging="360"/>
      </w:pPr>
      <w:rPr>
        <w:rFonts w:ascii="Symbol" w:hAnsi="Symbol" w:hint="default"/>
      </w:rPr>
    </w:lvl>
    <w:lvl w:ilvl="7" w:tplc="08090003" w:tentative="1">
      <w:start w:val="1"/>
      <w:numFmt w:val="bullet"/>
      <w:lvlText w:val="o"/>
      <w:lvlJc w:val="left"/>
      <w:pPr>
        <w:ind w:left="5854" w:hanging="360"/>
      </w:pPr>
      <w:rPr>
        <w:rFonts w:ascii="Courier New" w:hAnsi="Courier New" w:cs="Courier New" w:hint="default"/>
      </w:rPr>
    </w:lvl>
    <w:lvl w:ilvl="8" w:tplc="08090005" w:tentative="1">
      <w:start w:val="1"/>
      <w:numFmt w:val="bullet"/>
      <w:lvlText w:val=""/>
      <w:lvlJc w:val="left"/>
      <w:pPr>
        <w:ind w:left="6574" w:hanging="360"/>
      </w:pPr>
      <w:rPr>
        <w:rFonts w:ascii="Wingdings" w:hAnsi="Wingdings" w:hint="default"/>
      </w:rPr>
    </w:lvl>
  </w:abstractNum>
  <w:abstractNum w:abstractNumId="10">
    <w:nsid w:val="17D62FF3"/>
    <w:multiLevelType w:val="multilevel"/>
    <w:tmpl w:val="BDAA95A2"/>
    <w:styleLink w:val="CurrentList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ascii="Arial" w:hAnsi="Arial" w:hint="default"/>
        <w:b w:val="0"/>
        <w:i w:val="0"/>
        <w:sz w:val="2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1CA63984"/>
    <w:multiLevelType w:val="multilevel"/>
    <w:tmpl w:val="25C2DB24"/>
    <w:lvl w:ilvl="0">
      <w:start w:val="1"/>
      <w:numFmt w:val="bullet"/>
      <w:lvlText w:val=""/>
      <w:lvlJc w:val="left"/>
      <w:pPr>
        <w:tabs>
          <w:tab w:val="num" w:pos="908"/>
        </w:tabs>
        <w:ind w:left="908" w:hanging="454"/>
      </w:pPr>
      <w:rPr>
        <w:rFonts w:ascii="Symbol" w:hAnsi="Symbol" w:hint="default"/>
        <w:b/>
        <w:i w:val="0"/>
        <w:color w:val="00607A"/>
        <w:sz w:val="18"/>
      </w:rPr>
    </w:lvl>
    <w:lvl w:ilvl="1">
      <w:start w:val="1"/>
      <w:numFmt w:val="decimal"/>
      <w:lvlText w:val="%1.%2."/>
      <w:lvlJc w:val="left"/>
      <w:pPr>
        <w:tabs>
          <w:tab w:val="num" w:pos="1475"/>
        </w:tabs>
        <w:ind w:left="1475" w:hanging="567"/>
      </w:pPr>
      <w:rPr>
        <w:rFonts w:hint="default"/>
        <w:b/>
        <w:i w:val="0"/>
        <w:color w:val="00607A"/>
        <w:sz w:val="18"/>
      </w:rPr>
    </w:lvl>
    <w:lvl w:ilvl="2">
      <w:start w:val="1"/>
      <w:numFmt w:val="decimal"/>
      <w:lvlText w:val="%1.%2.%3."/>
      <w:lvlJc w:val="left"/>
      <w:pPr>
        <w:tabs>
          <w:tab w:val="num" w:pos="2155"/>
        </w:tabs>
        <w:ind w:left="2155" w:hanging="680"/>
      </w:pPr>
      <w:rPr>
        <w:rFonts w:hint="default"/>
        <w:b/>
        <w:i w:val="0"/>
        <w:color w:val="00607A"/>
        <w:sz w:val="18"/>
      </w:rPr>
    </w:lvl>
    <w:lvl w:ilvl="3">
      <w:start w:val="1"/>
      <w:numFmt w:val="decimal"/>
      <w:lvlText w:val="%1.%2.%3.%4."/>
      <w:lvlJc w:val="left"/>
      <w:pPr>
        <w:tabs>
          <w:tab w:val="num" w:pos="2614"/>
        </w:tabs>
        <w:ind w:left="2182" w:hanging="648"/>
      </w:pPr>
      <w:rPr>
        <w:rFonts w:hint="default"/>
      </w:rPr>
    </w:lvl>
    <w:lvl w:ilvl="4">
      <w:start w:val="1"/>
      <w:numFmt w:val="decimal"/>
      <w:lvlText w:val="%1.%2.%3.%4.%5."/>
      <w:lvlJc w:val="left"/>
      <w:pPr>
        <w:tabs>
          <w:tab w:val="num" w:pos="2974"/>
        </w:tabs>
        <w:ind w:left="2686" w:hanging="792"/>
      </w:pPr>
      <w:rPr>
        <w:rFonts w:hint="default"/>
      </w:rPr>
    </w:lvl>
    <w:lvl w:ilvl="5">
      <w:start w:val="1"/>
      <w:numFmt w:val="decimal"/>
      <w:lvlText w:val="%1.%2.%3.%4.%5.%6."/>
      <w:lvlJc w:val="left"/>
      <w:pPr>
        <w:tabs>
          <w:tab w:val="num" w:pos="3694"/>
        </w:tabs>
        <w:ind w:left="3190" w:hanging="936"/>
      </w:pPr>
      <w:rPr>
        <w:rFonts w:hint="default"/>
      </w:rPr>
    </w:lvl>
    <w:lvl w:ilvl="6">
      <w:start w:val="1"/>
      <w:numFmt w:val="decimal"/>
      <w:lvlText w:val="%1.%2.%3.%4.%5.%6.%7."/>
      <w:lvlJc w:val="left"/>
      <w:pPr>
        <w:tabs>
          <w:tab w:val="num" w:pos="4414"/>
        </w:tabs>
        <w:ind w:left="3694" w:hanging="1080"/>
      </w:pPr>
      <w:rPr>
        <w:rFonts w:hint="default"/>
      </w:rPr>
    </w:lvl>
    <w:lvl w:ilvl="7">
      <w:start w:val="1"/>
      <w:numFmt w:val="decimal"/>
      <w:lvlText w:val="%1.%2.%3.%4.%5.%6.%7.%8."/>
      <w:lvlJc w:val="left"/>
      <w:pPr>
        <w:tabs>
          <w:tab w:val="num" w:pos="4774"/>
        </w:tabs>
        <w:ind w:left="4198" w:hanging="1224"/>
      </w:pPr>
      <w:rPr>
        <w:rFonts w:hint="default"/>
      </w:rPr>
    </w:lvl>
    <w:lvl w:ilvl="8">
      <w:start w:val="1"/>
      <w:numFmt w:val="decimal"/>
      <w:lvlText w:val="%1.%2.%3.%4.%5.%6.%7.%8.%9."/>
      <w:lvlJc w:val="left"/>
      <w:pPr>
        <w:tabs>
          <w:tab w:val="num" w:pos="5494"/>
        </w:tabs>
        <w:ind w:left="4774" w:hanging="1440"/>
      </w:pPr>
      <w:rPr>
        <w:rFonts w:hint="default"/>
      </w:rPr>
    </w:lvl>
  </w:abstractNum>
  <w:abstractNum w:abstractNumId="12">
    <w:nsid w:val="1EA96420"/>
    <w:multiLevelType w:val="multilevel"/>
    <w:tmpl w:val="0AD2773E"/>
    <w:lvl w:ilvl="0">
      <w:start w:val="1"/>
      <w:numFmt w:val="decimal"/>
      <w:suff w:val="nothing"/>
      <w:lvlText w:val="Table %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3">
    <w:nsid w:val="22926411"/>
    <w:multiLevelType w:val="hybridMultilevel"/>
    <w:tmpl w:val="9064D6C8"/>
    <w:lvl w:ilvl="0" w:tplc="4648A9E6">
      <w:start w:val="1"/>
      <w:numFmt w:val="bullet"/>
      <w:pStyle w:val="12-Bullet2"/>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4">
    <w:nsid w:val="24AD3D7E"/>
    <w:multiLevelType w:val="hybridMultilevel"/>
    <w:tmpl w:val="B772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C8D6870"/>
    <w:multiLevelType w:val="hybridMultilevel"/>
    <w:tmpl w:val="B5A4CBA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6">
    <w:nsid w:val="2E790D86"/>
    <w:multiLevelType w:val="hybridMultilevel"/>
    <w:tmpl w:val="92CE4F44"/>
    <w:lvl w:ilvl="0" w:tplc="299EDC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28433D9"/>
    <w:multiLevelType w:val="hybridMultilevel"/>
    <w:tmpl w:val="B4B8799C"/>
    <w:lvl w:ilvl="0" w:tplc="DE04EB1E">
      <w:start w:val="1"/>
      <w:numFmt w:val="bullet"/>
      <w:pStyle w:val="32B-Recommendationsbullet2"/>
      <w:lvlText w:val="­"/>
      <w:lvlJc w:val="left"/>
      <w:pPr>
        <w:ind w:left="1627" w:hanging="360"/>
      </w:pPr>
      <w:rPr>
        <w:rFonts w:ascii="Arial" w:hAnsi="Aria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8">
    <w:nsid w:val="39D27720"/>
    <w:multiLevelType w:val="hybridMultilevel"/>
    <w:tmpl w:val="ACC44A80"/>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9">
    <w:nsid w:val="3B7B166F"/>
    <w:multiLevelType w:val="hybridMultilevel"/>
    <w:tmpl w:val="C7E89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E824710"/>
    <w:multiLevelType w:val="hybridMultilevel"/>
    <w:tmpl w:val="F4B6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0F525A2"/>
    <w:multiLevelType w:val="hybridMultilevel"/>
    <w:tmpl w:val="C1AEC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2920DDD"/>
    <w:multiLevelType w:val="hybridMultilevel"/>
    <w:tmpl w:val="2294FC36"/>
    <w:lvl w:ilvl="0" w:tplc="C7D2463A">
      <w:start w:val="1"/>
      <w:numFmt w:val="bullet"/>
      <w:pStyle w:val="48-AppendixBullet1"/>
      <w:lvlText w:val=""/>
      <w:lvlJc w:val="left"/>
      <w:pPr>
        <w:ind w:left="1174" w:hanging="360"/>
      </w:pPr>
      <w:rPr>
        <w:rFonts w:ascii="Symbol" w:hAnsi="Symbol" w:hint="default"/>
        <w:color w:val="55294F"/>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23">
    <w:nsid w:val="45EA5EC8"/>
    <w:multiLevelType w:val="hybridMultilevel"/>
    <w:tmpl w:val="F8AEE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693394E"/>
    <w:multiLevelType w:val="hybridMultilevel"/>
    <w:tmpl w:val="43961CC2"/>
    <w:lvl w:ilvl="0" w:tplc="6F988E4C">
      <w:start w:val="1"/>
      <w:numFmt w:val="bullet"/>
      <w:pStyle w:val="22B-Tabletbullet2"/>
      <w:lvlText w:val="­"/>
      <w:lvlJc w:val="left"/>
      <w:pPr>
        <w:ind w:left="833" w:hanging="360"/>
      </w:pPr>
      <w:rPr>
        <w:rFonts w:ascii="Arial" w:hAnsi="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5">
    <w:nsid w:val="47606784"/>
    <w:multiLevelType w:val="hybridMultilevel"/>
    <w:tmpl w:val="15640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DA1FFA"/>
    <w:multiLevelType w:val="hybridMultilevel"/>
    <w:tmpl w:val="C93A5900"/>
    <w:lvl w:ilvl="0" w:tplc="B3A65D88">
      <w:start w:val="1"/>
      <w:numFmt w:val="bullet"/>
      <w:lvlText w:val="•"/>
      <w:lvlJc w:val="left"/>
      <w:pPr>
        <w:tabs>
          <w:tab w:val="num" w:pos="720"/>
        </w:tabs>
        <w:ind w:left="720" w:hanging="360"/>
      </w:pPr>
      <w:rPr>
        <w:rFonts w:ascii="Times New Roman" w:hAnsi="Times New Roman" w:hint="default"/>
      </w:rPr>
    </w:lvl>
    <w:lvl w:ilvl="1" w:tplc="B7283198" w:tentative="1">
      <w:start w:val="1"/>
      <w:numFmt w:val="bullet"/>
      <w:lvlText w:val="•"/>
      <w:lvlJc w:val="left"/>
      <w:pPr>
        <w:tabs>
          <w:tab w:val="num" w:pos="1440"/>
        </w:tabs>
        <w:ind w:left="1440" w:hanging="360"/>
      </w:pPr>
      <w:rPr>
        <w:rFonts w:ascii="Times New Roman" w:hAnsi="Times New Roman" w:hint="default"/>
      </w:rPr>
    </w:lvl>
    <w:lvl w:ilvl="2" w:tplc="E15AB5CE" w:tentative="1">
      <w:start w:val="1"/>
      <w:numFmt w:val="bullet"/>
      <w:lvlText w:val="•"/>
      <w:lvlJc w:val="left"/>
      <w:pPr>
        <w:tabs>
          <w:tab w:val="num" w:pos="2160"/>
        </w:tabs>
        <w:ind w:left="2160" w:hanging="360"/>
      </w:pPr>
      <w:rPr>
        <w:rFonts w:ascii="Times New Roman" w:hAnsi="Times New Roman" w:hint="default"/>
      </w:rPr>
    </w:lvl>
    <w:lvl w:ilvl="3" w:tplc="305EDD9A" w:tentative="1">
      <w:start w:val="1"/>
      <w:numFmt w:val="bullet"/>
      <w:lvlText w:val="•"/>
      <w:lvlJc w:val="left"/>
      <w:pPr>
        <w:tabs>
          <w:tab w:val="num" w:pos="2880"/>
        </w:tabs>
        <w:ind w:left="2880" w:hanging="360"/>
      </w:pPr>
      <w:rPr>
        <w:rFonts w:ascii="Times New Roman" w:hAnsi="Times New Roman" w:hint="default"/>
      </w:rPr>
    </w:lvl>
    <w:lvl w:ilvl="4" w:tplc="03924F52" w:tentative="1">
      <w:start w:val="1"/>
      <w:numFmt w:val="bullet"/>
      <w:lvlText w:val="•"/>
      <w:lvlJc w:val="left"/>
      <w:pPr>
        <w:tabs>
          <w:tab w:val="num" w:pos="3600"/>
        </w:tabs>
        <w:ind w:left="3600" w:hanging="360"/>
      </w:pPr>
      <w:rPr>
        <w:rFonts w:ascii="Times New Roman" w:hAnsi="Times New Roman" w:hint="default"/>
      </w:rPr>
    </w:lvl>
    <w:lvl w:ilvl="5" w:tplc="87C038DA" w:tentative="1">
      <w:start w:val="1"/>
      <w:numFmt w:val="bullet"/>
      <w:lvlText w:val="•"/>
      <w:lvlJc w:val="left"/>
      <w:pPr>
        <w:tabs>
          <w:tab w:val="num" w:pos="4320"/>
        </w:tabs>
        <w:ind w:left="4320" w:hanging="360"/>
      </w:pPr>
      <w:rPr>
        <w:rFonts w:ascii="Times New Roman" w:hAnsi="Times New Roman" w:hint="default"/>
      </w:rPr>
    </w:lvl>
    <w:lvl w:ilvl="6" w:tplc="6E5E75F4" w:tentative="1">
      <w:start w:val="1"/>
      <w:numFmt w:val="bullet"/>
      <w:lvlText w:val="•"/>
      <w:lvlJc w:val="left"/>
      <w:pPr>
        <w:tabs>
          <w:tab w:val="num" w:pos="5040"/>
        </w:tabs>
        <w:ind w:left="5040" w:hanging="360"/>
      </w:pPr>
      <w:rPr>
        <w:rFonts w:ascii="Times New Roman" w:hAnsi="Times New Roman" w:hint="default"/>
      </w:rPr>
    </w:lvl>
    <w:lvl w:ilvl="7" w:tplc="6F2411D2" w:tentative="1">
      <w:start w:val="1"/>
      <w:numFmt w:val="bullet"/>
      <w:lvlText w:val="•"/>
      <w:lvlJc w:val="left"/>
      <w:pPr>
        <w:tabs>
          <w:tab w:val="num" w:pos="5760"/>
        </w:tabs>
        <w:ind w:left="5760" w:hanging="360"/>
      </w:pPr>
      <w:rPr>
        <w:rFonts w:ascii="Times New Roman" w:hAnsi="Times New Roman" w:hint="default"/>
      </w:rPr>
    </w:lvl>
    <w:lvl w:ilvl="8" w:tplc="E45663F0"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E886C6D"/>
    <w:multiLevelType w:val="multilevel"/>
    <w:tmpl w:val="E8440A14"/>
    <w:lvl w:ilvl="0">
      <w:start w:val="1"/>
      <w:numFmt w:val="decimal"/>
      <w:pStyle w:val="10-Bodynumbered"/>
      <w:lvlText w:val="%1."/>
      <w:lvlJc w:val="left"/>
      <w:pPr>
        <w:tabs>
          <w:tab w:val="num" w:pos="596"/>
        </w:tabs>
        <w:ind w:left="596" w:hanging="454"/>
      </w:pPr>
      <w:rPr>
        <w:rFonts w:hint="default"/>
        <w:b/>
        <w:i w:val="0"/>
        <w:color w:val="00607A"/>
        <w:sz w:val="18"/>
      </w:rPr>
    </w:lvl>
    <w:lvl w:ilvl="1">
      <w:start w:val="1"/>
      <w:numFmt w:val="decimal"/>
      <w:lvlText w:val="%1.%2."/>
      <w:lvlJc w:val="left"/>
      <w:pPr>
        <w:tabs>
          <w:tab w:val="num" w:pos="1021"/>
        </w:tabs>
        <w:ind w:left="1021" w:hanging="567"/>
      </w:pPr>
      <w:rPr>
        <w:rFonts w:hint="default"/>
        <w:b/>
        <w:i w:val="0"/>
        <w:color w:val="00607A"/>
        <w:sz w:val="18"/>
      </w:rPr>
    </w:lvl>
    <w:lvl w:ilvl="2">
      <w:start w:val="1"/>
      <w:numFmt w:val="decimal"/>
      <w:lvlText w:val="%1.%2.%3."/>
      <w:lvlJc w:val="left"/>
      <w:pPr>
        <w:tabs>
          <w:tab w:val="num" w:pos="1701"/>
        </w:tabs>
        <w:ind w:left="1701" w:hanging="680"/>
      </w:pPr>
      <w:rPr>
        <w:rFonts w:hint="default"/>
        <w:b/>
        <w:i w:val="0"/>
        <w:color w:val="00607A"/>
        <w:sz w:val="1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55834EE9"/>
    <w:multiLevelType w:val="hybridMultilevel"/>
    <w:tmpl w:val="0A6648CA"/>
    <w:lvl w:ilvl="0" w:tplc="C1DCBAA8">
      <w:start w:val="1"/>
      <w:numFmt w:val="bullet"/>
      <w:lvlText w:val="•"/>
      <w:lvlJc w:val="left"/>
      <w:pPr>
        <w:tabs>
          <w:tab w:val="num" w:pos="720"/>
        </w:tabs>
        <w:ind w:left="720" w:hanging="360"/>
      </w:pPr>
      <w:rPr>
        <w:rFonts w:ascii="Times New Roman" w:hAnsi="Times New Roman" w:hint="default"/>
      </w:rPr>
    </w:lvl>
    <w:lvl w:ilvl="1" w:tplc="6C902756" w:tentative="1">
      <w:start w:val="1"/>
      <w:numFmt w:val="bullet"/>
      <w:lvlText w:val="•"/>
      <w:lvlJc w:val="left"/>
      <w:pPr>
        <w:tabs>
          <w:tab w:val="num" w:pos="1440"/>
        </w:tabs>
        <w:ind w:left="1440" w:hanging="360"/>
      </w:pPr>
      <w:rPr>
        <w:rFonts w:ascii="Times New Roman" w:hAnsi="Times New Roman" w:hint="default"/>
      </w:rPr>
    </w:lvl>
    <w:lvl w:ilvl="2" w:tplc="6764C242" w:tentative="1">
      <w:start w:val="1"/>
      <w:numFmt w:val="bullet"/>
      <w:lvlText w:val="•"/>
      <w:lvlJc w:val="left"/>
      <w:pPr>
        <w:tabs>
          <w:tab w:val="num" w:pos="2160"/>
        </w:tabs>
        <w:ind w:left="2160" w:hanging="360"/>
      </w:pPr>
      <w:rPr>
        <w:rFonts w:ascii="Times New Roman" w:hAnsi="Times New Roman" w:hint="default"/>
      </w:rPr>
    </w:lvl>
    <w:lvl w:ilvl="3" w:tplc="0E645D18" w:tentative="1">
      <w:start w:val="1"/>
      <w:numFmt w:val="bullet"/>
      <w:lvlText w:val="•"/>
      <w:lvlJc w:val="left"/>
      <w:pPr>
        <w:tabs>
          <w:tab w:val="num" w:pos="2880"/>
        </w:tabs>
        <w:ind w:left="2880" w:hanging="360"/>
      </w:pPr>
      <w:rPr>
        <w:rFonts w:ascii="Times New Roman" w:hAnsi="Times New Roman" w:hint="default"/>
      </w:rPr>
    </w:lvl>
    <w:lvl w:ilvl="4" w:tplc="FEA23946" w:tentative="1">
      <w:start w:val="1"/>
      <w:numFmt w:val="bullet"/>
      <w:lvlText w:val="•"/>
      <w:lvlJc w:val="left"/>
      <w:pPr>
        <w:tabs>
          <w:tab w:val="num" w:pos="3600"/>
        </w:tabs>
        <w:ind w:left="3600" w:hanging="360"/>
      </w:pPr>
      <w:rPr>
        <w:rFonts w:ascii="Times New Roman" w:hAnsi="Times New Roman" w:hint="default"/>
      </w:rPr>
    </w:lvl>
    <w:lvl w:ilvl="5" w:tplc="B38A362A" w:tentative="1">
      <w:start w:val="1"/>
      <w:numFmt w:val="bullet"/>
      <w:lvlText w:val="•"/>
      <w:lvlJc w:val="left"/>
      <w:pPr>
        <w:tabs>
          <w:tab w:val="num" w:pos="4320"/>
        </w:tabs>
        <w:ind w:left="4320" w:hanging="360"/>
      </w:pPr>
      <w:rPr>
        <w:rFonts w:ascii="Times New Roman" w:hAnsi="Times New Roman" w:hint="default"/>
      </w:rPr>
    </w:lvl>
    <w:lvl w:ilvl="6" w:tplc="3DC28748" w:tentative="1">
      <w:start w:val="1"/>
      <w:numFmt w:val="bullet"/>
      <w:lvlText w:val="•"/>
      <w:lvlJc w:val="left"/>
      <w:pPr>
        <w:tabs>
          <w:tab w:val="num" w:pos="5040"/>
        </w:tabs>
        <w:ind w:left="5040" w:hanging="360"/>
      </w:pPr>
      <w:rPr>
        <w:rFonts w:ascii="Times New Roman" w:hAnsi="Times New Roman" w:hint="default"/>
      </w:rPr>
    </w:lvl>
    <w:lvl w:ilvl="7" w:tplc="46DA7BF6" w:tentative="1">
      <w:start w:val="1"/>
      <w:numFmt w:val="bullet"/>
      <w:lvlText w:val="•"/>
      <w:lvlJc w:val="left"/>
      <w:pPr>
        <w:tabs>
          <w:tab w:val="num" w:pos="5760"/>
        </w:tabs>
        <w:ind w:left="5760" w:hanging="360"/>
      </w:pPr>
      <w:rPr>
        <w:rFonts w:ascii="Times New Roman" w:hAnsi="Times New Roman" w:hint="default"/>
      </w:rPr>
    </w:lvl>
    <w:lvl w:ilvl="8" w:tplc="0C903DE0" w:tentative="1">
      <w:start w:val="1"/>
      <w:numFmt w:val="bullet"/>
      <w:lvlText w:val="•"/>
      <w:lvlJc w:val="left"/>
      <w:pPr>
        <w:tabs>
          <w:tab w:val="num" w:pos="6480"/>
        </w:tabs>
        <w:ind w:left="6480" w:hanging="360"/>
      </w:pPr>
      <w:rPr>
        <w:rFonts w:ascii="Times New Roman" w:hAnsi="Times New Roman" w:hint="default"/>
      </w:rPr>
    </w:lvl>
  </w:abstractNum>
  <w:abstractNum w:abstractNumId="29">
    <w:nsid w:val="57C152B1"/>
    <w:multiLevelType w:val="hybridMultilevel"/>
    <w:tmpl w:val="3342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9A12C3D"/>
    <w:multiLevelType w:val="hybridMultilevel"/>
    <w:tmpl w:val="D63A08E4"/>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1">
    <w:nsid w:val="5B7D24CE"/>
    <w:multiLevelType w:val="hybridMultilevel"/>
    <w:tmpl w:val="47D08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BC01CBA"/>
    <w:multiLevelType w:val="hybridMultilevel"/>
    <w:tmpl w:val="F33ABAAA"/>
    <w:lvl w:ilvl="0" w:tplc="EF342B92">
      <w:numFmt w:val="bullet"/>
      <w:lvlText w:val="-"/>
      <w:lvlJc w:val="left"/>
      <w:pPr>
        <w:ind w:left="1211" w:hanging="360"/>
      </w:pPr>
      <w:rPr>
        <w:rFonts w:ascii="Arial" w:eastAsia="Times New Roman"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3">
    <w:nsid w:val="5D246A17"/>
    <w:multiLevelType w:val="hybridMultilevel"/>
    <w:tmpl w:val="4C8E5324"/>
    <w:lvl w:ilvl="0" w:tplc="01EC30D8">
      <w:start w:val="1"/>
      <w:numFmt w:val="bullet"/>
      <w:pStyle w:val="32A-Recommendationsbullet1"/>
      <w:lvlText w:val=""/>
      <w:lvlJc w:val="left"/>
      <w:pPr>
        <w:ind w:left="360" w:hanging="360"/>
      </w:pPr>
      <w:rPr>
        <w:rFonts w:ascii="Symbol" w:hAnsi="Symbol" w:hint="default"/>
        <w:color w:val="00994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30C0A25"/>
    <w:multiLevelType w:val="hybridMultilevel"/>
    <w:tmpl w:val="DB84D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5C15DE1"/>
    <w:multiLevelType w:val="hybridMultilevel"/>
    <w:tmpl w:val="B5BEAC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nsid w:val="69663C44"/>
    <w:multiLevelType w:val="hybridMultilevel"/>
    <w:tmpl w:val="92C06C14"/>
    <w:lvl w:ilvl="0" w:tplc="ADBA39F4">
      <w:start w:val="1"/>
      <w:numFmt w:val="decimal"/>
      <w:pStyle w:val="13A-Keymessagesnumbers"/>
      <w:lvlText w:val="%1."/>
      <w:lvlJc w:val="left"/>
      <w:pPr>
        <w:ind w:left="1154" w:hanging="360"/>
      </w:pPr>
      <w:rPr>
        <w:rFonts w:hint="default"/>
        <w:color w:val="00994E"/>
      </w:rPr>
    </w:lvl>
    <w:lvl w:ilvl="1" w:tplc="08090019" w:tentative="1">
      <w:start w:val="1"/>
      <w:numFmt w:val="lowerLetter"/>
      <w:lvlText w:val="%2."/>
      <w:lvlJc w:val="left"/>
      <w:pPr>
        <w:ind w:left="1894" w:hanging="360"/>
      </w:pPr>
    </w:lvl>
    <w:lvl w:ilvl="2" w:tplc="0809001B" w:tentative="1">
      <w:start w:val="1"/>
      <w:numFmt w:val="lowerRoman"/>
      <w:lvlText w:val="%3."/>
      <w:lvlJc w:val="right"/>
      <w:pPr>
        <w:ind w:left="2614" w:hanging="180"/>
      </w:pPr>
    </w:lvl>
    <w:lvl w:ilvl="3" w:tplc="0809000F" w:tentative="1">
      <w:start w:val="1"/>
      <w:numFmt w:val="decimal"/>
      <w:lvlText w:val="%4."/>
      <w:lvlJc w:val="left"/>
      <w:pPr>
        <w:ind w:left="3334" w:hanging="360"/>
      </w:pPr>
    </w:lvl>
    <w:lvl w:ilvl="4" w:tplc="08090019" w:tentative="1">
      <w:start w:val="1"/>
      <w:numFmt w:val="lowerLetter"/>
      <w:lvlText w:val="%5."/>
      <w:lvlJc w:val="left"/>
      <w:pPr>
        <w:ind w:left="4054" w:hanging="360"/>
      </w:pPr>
    </w:lvl>
    <w:lvl w:ilvl="5" w:tplc="0809001B" w:tentative="1">
      <w:start w:val="1"/>
      <w:numFmt w:val="lowerRoman"/>
      <w:lvlText w:val="%6."/>
      <w:lvlJc w:val="right"/>
      <w:pPr>
        <w:ind w:left="4774" w:hanging="180"/>
      </w:pPr>
    </w:lvl>
    <w:lvl w:ilvl="6" w:tplc="0809000F" w:tentative="1">
      <w:start w:val="1"/>
      <w:numFmt w:val="decimal"/>
      <w:lvlText w:val="%7."/>
      <w:lvlJc w:val="left"/>
      <w:pPr>
        <w:ind w:left="5494" w:hanging="360"/>
      </w:pPr>
    </w:lvl>
    <w:lvl w:ilvl="7" w:tplc="08090019" w:tentative="1">
      <w:start w:val="1"/>
      <w:numFmt w:val="lowerLetter"/>
      <w:lvlText w:val="%8."/>
      <w:lvlJc w:val="left"/>
      <w:pPr>
        <w:ind w:left="6214" w:hanging="360"/>
      </w:pPr>
    </w:lvl>
    <w:lvl w:ilvl="8" w:tplc="0809001B" w:tentative="1">
      <w:start w:val="1"/>
      <w:numFmt w:val="lowerRoman"/>
      <w:lvlText w:val="%9."/>
      <w:lvlJc w:val="right"/>
      <w:pPr>
        <w:ind w:left="6934" w:hanging="180"/>
      </w:pPr>
    </w:lvl>
  </w:abstractNum>
  <w:abstractNum w:abstractNumId="37">
    <w:nsid w:val="69F955D4"/>
    <w:multiLevelType w:val="hybridMultilevel"/>
    <w:tmpl w:val="DC5431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6A2025FC"/>
    <w:multiLevelType w:val="hybridMultilevel"/>
    <w:tmpl w:val="AC92F8DE"/>
    <w:lvl w:ilvl="0" w:tplc="DE7A8BEE">
      <w:start w:val="1"/>
      <w:numFmt w:val="bullet"/>
      <w:pStyle w:val="22A-Table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F74067"/>
    <w:multiLevelType w:val="hybridMultilevel"/>
    <w:tmpl w:val="04ACAA14"/>
    <w:lvl w:ilvl="0" w:tplc="3166A1B2">
      <w:start w:val="1"/>
      <w:numFmt w:val="bullet"/>
      <w:pStyle w:val="49-AppendixTablebullet"/>
      <w:lvlText w:val=""/>
      <w:lvlJc w:val="left"/>
      <w:pPr>
        <w:ind w:left="833" w:hanging="360"/>
      </w:pPr>
      <w:rPr>
        <w:rFonts w:ascii="Symbol" w:hAnsi="Symbol" w:hint="default"/>
        <w:color w:val="55294F"/>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0">
    <w:nsid w:val="718122D5"/>
    <w:multiLevelType w:val="hybridMultilevel"/>
    <w:tmpl w:val="FBE4F38C"/>
    <w:lvl w:ilvl="0" w:tplc="EB20BF26">
      <w:start w:val="1"/>
      <w:numFmt w:val="bullet"/>
      <w:lvlText w:val="•"/>
      <w:lvlJc w:val="left"/>
      <w:pPr>
        <w:tabs>
          <w:tab w:val="num" w:pos="720"/>
        </w:tabs>
        <w:ind w:left="720" w:hanging="360"/>
      </w:pPr>
      <w:rPr>
        <w:rFonts w:ascii="Times New Roman" w:hAnsi="Times New Roman" w:hint="default"/>
      </w:rPr>
    </w:lvl>
    <w:lvl w:ilvl="1" w:tplc="9EAE16D0" w:tentative="1">
      <w:start w:val="1"/>
      <w:numFmt w:val="bullet"/>
      <w:lvlText w:val="•"/>
      <w:lvlJc w:val="left"/>
      <w:pPr>
        <w:tabs>
          <w:tab w:val="num" w:pos="1440"/>
        </w:tabs>
        <w:ind w:left="1440" w:hanging="360"/>
      </w:pPr>
      <w:rPr>
        <w:rFonts w:ascii="Times New Roman" w:hAnsi="Times New Roman" w:hint="default"/>
      </w:rPr>
    </w:lvl>
    <w:lvl w:ilvl="2" w:tplc="A7864CE0" w:tentative="1">
      <w:start w:val="1"/>
      <w:numFmt w:val="bullet"/>
      <w:lvlText w:val="•"/>
      <w:lvlJc w:val="left"/>
      <w:pPr>
        <w:tabs>
          <w:tab w:val="num" w:pos="2160"/>
        </w:tabs>
        <w:ind w:left="2160" w:hanging="360"/>
      </w:pPr>
      <w:rPr>
        <w:rFonts w:ascii="Times New Roman" w:hAnsi="Times New Roman" w:hint="default"/>
      </w:rPr>
    </w:lvl>
    <w:lvl w:ilvl="3" w:tplc="BF6E6394" w:tentative="1">
      <w:start w:val="1"/>
      <w:numFmt w:val="bullet"/>
      <w:lvlText w:val="•"/>
      <w:lvlJc w:val="left"/>
      <w:pPr>
        <w:tabs>
          <w:tab w:val="num" w:pos="2880"/>
        </w:tabs>
        <w:ind w:left="2880" w:hanging="360"/>
      </w:pPr>
      <w:rPr>
        <w:rFonts w:ascii="Times New Roman" w:hAnsi="Times New Roman" w:hint="default"/>
      </w:rPr>
    </w:lvl>
    <w:lvl w:ilvl="4" w:tplc="9E803ADE" w:tentative="1">
      <w:start w:val="1"/>
      <w:numFmt w:val="bullet"/>
      <w:lvlText w:val="•"/>
      <w:lvlJc w:val="left"/>
      <w:pPr>
        <w:tabs>
          <w:tab w:val="num" w:pos="3600"/>
        </w:tabs>
        <w:ind w:left="3600" w:hanging="360"/>
      </w:pPr>
      <w:rPr>
        <w:rFonts w:ascii="Times New Roman" w:hAnsi="Times New Roman" w:hint="default"/>
      </w:rPr>
    </w:lvl>
    <w:lvl w:ilvl="5" w:tplc="D17AAFA0" w:tentative="1">
      <w:start w:val="1"/>
      <w:numFmt w:val="bullet"/>
      <w:lvlText w:val="•"/>
      <w:lvlJc w:val="left"/>
      <w:pPr>
        <w:tabs>
          <w:tab w:val="num" w:pos="4320"/>
        </w:tabs>
        <w:ind w:left="4320" w:hanging="360"/>
      </w:pPr>
      <w:rPr>
        <w:rFonts w:ascii="Times New Roman" w:hAnsi="Times New Roman" w:hint="default"/>
      </w:rPr>
    </w:lvl>
    <w:lvl w:ilvl="6" w:tplc="0FC65AEC" w:tentative="1">
      <w:start w:val="1"/>
      <w:numFmt w:val="bullet"/>
      <w:lvlText w:val="•"/>
      <w:lvlJc w:val="left"/>
      <w:pPr>
        <w:tabs>
          <w:tab w:val="num" w:pos="5040"/>
        </w:tabs>
        <w:ind w:left="5040" w:hanging="360"/>
      </w:pPr>
      <w:rPr>
        <w:rFonts w:ascii="Times New Roman" w:hAnsi="Times New Roman" w:hint="default"/>
      </w:rPr>
    </w:lvl>
    <w:lvl w:ilvl="7" w:tplc="66AEBEC2" w:tentative="1">
      <w:start w:val="1"/>
      <w:numFmt w:val="bullet"/>
      <w:lvlText w:val="•"/>
      <w:lvlJc w:val="left"/>
      <w:pPr>
        <w:tabs>
          <w:tab w:val="num" w:pos="5760"/>
        </w:tabs>
        <w:ind w:left="5760" w:hanging="360"/>
      </w:pPr>
      <w:rPr>
        <w:rFonts w:ascii="Times New Roman" w:hAnsi="Times New Roman" w:hint="default"/>
      </w:rPr>
    </w:lvl>
    <w:lvl w:ilvl="8" w:tplc="AABED1D2"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1B32105"/>
    <w:multiLevelType w:val="hybridMultilevel"/>
    <w:tmpl w:val="37D8C8D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2">
    <w:nsid w:val="75FE57CD"/>
    <w:multiLevelType w:val="hybridMultilevel"/>
    <w:tmpl w:val="FD008B1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6643D7A"/>
    <w:multiLevelType w:val="hybridMultilevel"/>
    <w:tmpl w:val="8892D782"/>
    <w:lvl w:ilvl="0" w:tplc="08090001">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44">
    <w:nsid w:val="7A7D4F4F"/>
    <w:multiLevelType w:val="multilevel"/>
    <w:tmpl w:val="835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B25538"/>
    <w:multiLevelType w:val="hybridMultilevel"/>
    <w:tmpl w:val="3BC66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AB94F6B"/>
    <w:multiLevelType w:val="hybridMultilevel"/>
    <w:tmpl w:val="0598D832"/>
    <w:lvl w:ilvl="0" w:tplc="8CCCE9E2">
      <w:start w:val="1"/>
      <w:numFmt w:val="bullet"/>
      <w:pStyle w:val="11-Bullet1"/>
      <w:lvlText w:val=""/>
      <w:lvlJc w:val="left"/>
      <w:pPr>
        <w:ind w:left="1174" w:hanging="360"/>
      </w:pPr>
      <w:rPr>
        <w:rFonts w:ascii="Symbol" w:hAnsi="Symbol" w:hint="default"/>
        <w:color w:val="00607A"/>
      </w:rPr>
    </w:lvl>
    <w:lvl w:ilvl="1" w:tplc="08090003">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47">
    <w:nsid w:val="7B083D7E"/>
    <w:multiLevelType w:val="hybridMultilevel"/>
    <w:tmpl w:val="77DE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7"/>
  </w:num>
  <w:num w:numId="3">
    <w:abstractNumId w:val="13"/>
  </w:num>
  <w:num w:numId="4">
    <w:abstractNumId w:val="38"/>
  </w:num>
  <w:num w:numId="5">
    <w:abstractNumId w:val="33"/>
  </w:num>
  <w:num w:numId="6">
    <w:abstractNumId w:val="46"/>
  </w:num>
  <w:num w:numId="7">
    <w:abstractNumId w:val="2"/>
  </w:num>
  <w:num w:numId="8">
    <w:abstractNumId w:val="36"/>
  </w:num>
  <w:num w:numId="9">
    <w:abstractNumId w:val="7"/>
  </w:num>
  <w:num w:numId="10">
    <w:abstractNumId w:val="17"/>
  </w:num>
  <w:num w:numId="11">
    <w:abstractNumId w:val="24"/>
  </w:num>
  <w:num w:numId="12">
    <w:abstractNumId w:val="22"/>
  </w:num>
  <w:num w:numId="13">
    <w:abstractNumId w:val="39"/>
  </w:num>
  <w:num w:numId="14">
    <w:abstractNumId w:val="11"/>
  </w:num>
  <w:num w:numId="15">
    <w:abstractNumId w:val="38"/>
  </w:num>
  <w:num w:numId="16">
    <w:abstractNumId w:val="38"/>
  </w:num>
  <w:num w:numId="17">
    <w:abstractNumId w:val="15"/>
  </w:num>
  <w:num w:numId="18">
    <w:abstractNumId w:val="4"/>
  </w:num>
  <w:num w:numId="19">
    <w:abstractNumId w:val="4"/>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40"/>
  </w:num>
  <w:num w:numId="23">
    <w:abstractNumId w:val="0"/>
  </w:num>
  <w:num w:numId="24">
    <w:abstractNumId w:val="3"/>
  </w:num>
  <w:num w:numId="25">
    <w:abstractNumId w:val="32"/>
  </w:num>
  <w:num w:numId="26">
    <w:abstractNumId w:val="14"/>
  </w:num>
  <w:num w:numId="27">
    <w:abstractNumId w:val="5"/>
  </w:num>
  <w:num w:numId="28">
    <w:abstractNumId w:val="29"/>
  </w:num>
  <w:num w:numId="29">
    <w:abstractNumId w:val="20"/>
  </w:num>
  <w:num w:numId="30">
    <w:abstractNumId w:val="25"/>
  </w:num>
  <w:num w:numId="31">
    <w:abstractNumId w:val="8"/>
  </w:num>
  <w:num w:numId="32">
    <w:abstractNumId w:val="37"/>
  </w:num>
  <w:num w:numId="33">
    <w:abstractNumId w:val="21"/>
  </w:num>
  <w:num w:numId="34">
    <w:abstractNumId w:val="47"/>
  </w:num>
  <w:num w:numId="35">
    <w:abstractNumId w:val="16"/>
  </w:num>
  <w:num w:numId="36">
    <w:abstractNumId w:val="19"/>
  </w:num>
  <w:num w:numId="37">
    <w:abstractNumId w:val="45"/>
  </w:num>
  <w:num w:numId="38">
    <w:abstractNumId w:val="35"/>
  </w:num>
  <w:num w:numId="39">
    <w:abstractNumId w:val="31"/>
  </w:num>
  <w:num w:numId="40">
    <w:abstractNumId w:val="34"/>
  </w:num>
  <w:num w:numId="41">
    <w:abstractNumId w:val="44"/>
  </w:num>
  <w:num w:numId="42">
    <w:abstractNumId w:val="42"/>
  </w:num>
  <w:num w:numId="43">
    <w:abstractNumId w:val="9"/>
  </w:num>
  <w:num w:numId="44">
    <w:abstractNumId w:val="12"/>
  </w:num>
  <w:num w:numId="45">
    <w:abstractNumId w:val="43"/>
  </w:num>
  <w:num w:numId="46">
    <w:abstractNumId w:val="26"/>
  </w:num>
  <w:num w:numId="47">
    <w:abstractNumId w:val="23"/>
  </w:num>
  <w:num w:numId="48">
    <w:abstractNumId w:val="18"/>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num>
  <w:num w:numId="51">
    <w:abstractNumId w:val="27"/>
  </w:num>
  <w:num w:numId="52">
    <w:abstractNumId w:val="27"/>
  </w:num>
  <w:num w:numId="53">
    <w:abstractNumId w:val="27"/>
  </w:num>
  <w:num w:numId="54">
    <w:abstractNumId w:val="27"/>
  </w:num>
  <w:num w:numId="55">
    <w:abstractNumId w:val="38"/>
  </w:num>
  <w:num w:numId="56">
    <w:abstractNumId w:val="27"/>
  </w:num>
  <w:num w:numId="57">
    <w:abstractNumId w:val="27"/>
  </w:num>
  <w:num w:numId="58">
    <w:abstractNumId w:val="27"/>
  </w:num>
  <w:num w:numId="59">
    <w:abstractNumId w:val="46"/>
  </w:num>
  <w:num w:numId="60">
    <w:abstractNumId w:val="27"/>
  </w:num>
  <w:num w:numId="61">
    <w:abstractNumId w:val="27"/>
  </w:num>
  <w:num w:numId="62">
    <w:abstractNumId w:val="27"/>
  </w:num>
  <w:num w:numId="63">
    <w:abstractNumId w:val="27"/>
  </w:num>
  <w:num w:numId="64">
    <w:abstractNumId w:val="27"/>
  </w:num>
  <w:num w:numId="65">
    <w:abstractNumId w:val="46"/>
  </w:num>
  <w:num w:numId="66">
    <w:abstractNumId w:val="46"/>
  </w:num>
  <w:num w:numId="67">
    <w:abstractNumId w:val="27"/>
  </w:num>
  <w:num w:numId="68">
    <w:abstractNumId w:val="27"/>
  </w:num>
  <w:num w:numId="69">
    <w:abstractNumId w:val="46"/>
  </w:num>
  <w:num w:numId="70">
    <w:abstractNumId w:val="27"/>
  </w:num>
  <w:num w:numId="71">
    <w:abstractNumId w:val="27"/>
  </w:num>
  <w:num w:numId="72">
    <w:abstractNumId w:val="46"/>
  </w:num>
  <w:num w:numId="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7"/>
  </w:num>
  <w:num w:numId="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num>
  <w:num w:numId="77">
    <w:abstractNumId w:val="27"/>
  </w:num>
  <w:num w:numId="78">
    <w:abstractNumId w:val="27"/>
  </w:num>
  <w:num w:numId="79">
    <w:abstractNumId w:val="27"/>
  </w:num>
  <w:num w:numId="80">
    <w:abstractNumId w:val="27"/>
  </w:num>
  <w:num w:numId="81">
    <w:abstractNumId w:val="27"/>
  </w:num>
  <w:num w:numId="82">
    <w:abstractNumId w:val="27"/>
  </w:num>
  <w:num w:numId="83">
    <w:abstractNumId w:val="27"/>
  </w:num>
  <w:num w:numId="84">
    <w:abstractNumId w:val="27"/>
  </w:num>
  <w:num w:numId="85">
    <w:abstractNumId w:val="27"/>
  </w:num>
  <w:num w:numId="86">
    <w:abstractNumId w:val="27"/>
  </w:num>
  <w:num w:numId="87">
    <w:abstractNumId w:val="27"/>
  </w:num>
  <w:num w:numId="88">
    <w:abstractNumId w:val="27"/>
  </w:num>
  <w:num w:numId="89">
    <w:abstractNumId w:val="27"/>
  </w:num>
  <w:num w:numId="90">
    <w:abstractNumId w:val="27"/>
  </w:num>
  <w:num w:numId="91">
    <w:abstractNumId w:val="27"/>
  </w:num>
  <w:num w:numId="92">
    <w:abstractNumId w:val="27"/>
  </w:num>
  <w:num w:numId="93">
    <w:abstractNumId w:val="27"/>
  </w:num>
  <w:num w:numId="94">
    <w:abstractNumId w:val="6"/>
  </w:num>
  <w:num w:numId="95">
    <w:abstractNumId w:val="30"/>
  </w:num>
  <w:num w:numId="96">
    <w:abstractNumId w:val="22"/>
  </w:num>
  <w:num w:numId="97">
    <w:abstractNumId w:val="41"/>
  </w:num>
  <w:num w:numId="98">
    <w:abstractNumId w:val="1"/>
  </w:num>
  <w:num w:numId="99">
    <w:abstractNumId w:val="27"/>
  </w:num>
  <w:num w:numId="100">
    <w:abstractNumId w:val="27"/>
  </w:num>
  <w:num w:numId="101">
    <w:abstractNumId w:val="27"/>
  </w:num>
  <w:num w:numId="102">
    <w:abstractNumId w:val="27"/>
  </w:num>
  <w:num w:numId="103">
    <w:abstractNumId w:val="46"/>
  </w:num>
  <w:num w:numId="104">
    <w:abstractNumId w:val="46"/>
  </w:num>
  <w:num w:numId="10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7"/>
  </w:num>
  <w:num w:numId="110">
    <w:abstractNumId w:val="27"/>
  </w:num>
  <w:num w:numId="111">
    <w:abstractNumId w:val="27"/>
  </w:num>
  <w:num w:numId="112">
    <w:abstractNumId w:val="27"/>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styleLockTheme/>
  <w:styleLockQFSet/>
  <w:defaultTabStop w:val="720"/>
  <w:evenAndOddHeaders/>
  <w:drawingGridHorizontalSpacing w:val="120"/>
  <w:drawingGridVerticalSpacing w:val="52"/>
  <w:displayHorizontalDrawingGridEvery w:val="0"/>
  <w:displayVerticalDrawingGridEvery w:val="2"/>
  <w:noPunctuationKerning/>
  <w:characterSpacingControl w:val="doNotCompress"/>
  <w:hdrShapeDefaults>
    <o:shapedefaults v:ext="edit" spidmax="49153"/>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6A5"/>
    <w:rsid w:val="000009FC"/>
    <w:rsid w:val="000019B7"/>
    <w:rsid w:val="0000216D"/>
    <w:rsid w:val="000044E1"/>
    <w:rsid w:val="000059E2"/>
    <w:rsid w:val="00005CF8"/>
    <w:rsid w:val="00007097"/>
    <w:rsid w:val="00011FB2"/>
    <w:rsid w:val="00015167"/>
    <w:rsid w:val="000152DE"/>
    <w:rsid w:val="000206C4"/>
    <w:rsid w:val="000216CA"/>
    <w:rsid w:val="00021B0F"/>
    <w:rsid w:val="00024101"/>
    <w:rsid w:val="00024353"/>
    <w:rsid w:val="000247F2"/>
    <w:rsid w:val="000248E8"/>
    <w:rsid w:val="00027AD2"/>
    <w:rsid w:val="00033F38"/>
    <w:rsid w:val="00035140"/>
    <w:rsid w:val="000363D1"/>
    <w:rsid w:val="00037340"/>
    <w:rsid w:val="000453E4"/>
    <w:rsid w:val="000461E1"/>
    <w:rsid w:val="000465DA"/>
    <w:rsid w:val="00046A59"/>
    <w:rsid w:val="000500E1"/>
    <w:rsid w:val="0005090A"/>
    <w:rsid w:val="00051390"/>
    <w:rsid w:val="00052B50"/>
    <w:rsid w:val="00053AB6"/>
    <w:rsid w:val="00054252"/>
    <w:rsid w:val="00054D4D"/>
    <w:rsid w:val="00055157"/>
    <w:rsid w:val="00057CBD"/>
    <w:rsid w:val="00062C0B"/>
    <w:rsid w:val="00062DE3"/>
    <w:rsid w:val="00063E38"/>
    <w:rsid w:val="00064D26"/>
    <w:rsid w:val="000651AE"/>
    <w:rsid w:val="000658B0"/>
    <w:rsid w:val="0006623F"/>
    <w:rsid w:val="00066E40"/>
    <w:rsid w:val="0007192F"/>
    <w:rsid w:val="00073A8A"/>
    <w:rsid w:val="00073CDC"/>
    <w:rsid w:val="00074F7B"/>
    <w:rsid w:val="00075B7E"/>
    <w:rsid w:val="0007703D"/>
    <w:rsid w:val="00077B5B"/>
    <w:rsid w:val="00077DC0"/>
    <w:rsid w:val="00080879"/>
    <w:rsid w:val="00083A36"/>
    <w:rsid w:val="00084095"/>
    <w:rsid w:val="0008474D"/>
    <w:rsid w:val="0008521D"/>
    <w:rsid w:val="00085432"/>
    <w:rsid w:val="000929D7"/>
    <w:rsid w:val="000976AE"/>
    <w:rsid w:val="000976B0"/>
    <w:rsid w:val="000A349B"/>
    <w:rsid w:val="000A5BBF"/>
    <w:rsid w:val="000A6C22"/>
    <w:rsid w:val="000A72AA"/>
    <w:rsid w:val="000A72E8"/>
    <w:rsid w:val="000B1073"/>
    <w:rsid w:val="000B11AA"/>
    <w:rsid w:val="000B1205"/>
    <w:rsid w:val="000B12AA"/>
    <w:rsid w:val="000B1C65"/>
    <w:rsid w:val="000B244D"/>
    <w:rsid w:val="000B3A75"/>
    <w:rsid w:val="000B55AA"/>
    <w:rsid w:val="000B6784"/>
    <w:rsid w:val="000B7281"/>
    <w:rsid w:val="000C21C0"/>
    <w:rsid w:val="000C33CB"/>
    <w:rsid w:val="000C3E52"/>
    <w:rsid w:val="000C49EF"/>
    <w:rsid w:val="000C538A"/>
    <w:rsid w:val="000C5D4D"/>
    <w:rsid w:val="000D0907"/>
    <w:rsid w:val="000D0CA4"/>
    <w:rsid w:val="000D44F7"/>
    <w:rsid w:val="000D4AEC"/>
    <w:rsid w:val="000D5CFD"/>
    <w:rsid w:val="000D62FF"/>
    <w:rsid w:val="000E006F"/>
    <w:rsid w:val="000E0DAB"/>
    <w:rsid w:val="000E3476"/>
    <w:rsid w:val="000E4015"/>
    <w:rsid w:val="000F2C4E"/>
    <w:rsid w:val="000F38B7"/>
    <w:rsid w:val="000F42B0"/>
    <w:rsid w:val="000F6395"/>
    <w:rsid w:val="000F63A8"/>
    <w:rsid w:val="000F7FF4"/>
    <w:rsid w:val="00102BC2"/>
    <w:rsid w:val="001037B3"/>
    <w:rsid w:val="00105A4C"/>
    <w:rsid w:val="00105A8F"/>
    <w:rsid w:val="00107254"/>
    <w:rsid w:val="00107C38"/>
    <w:rsid w:val="00107D78"/>
    <w:rsid w:val="00112943"/>
    <w:rsid w:val="00113C6D"/>
    <w:rsid w:val="00114730"/>
    <w:rsid w:val="00114CD8"/>
    <w:rsid w:val="00115023"/>
    <w:rsid w:val="001208E4"/>
    <w:rsid w:val="001215DB"/>
    <w:rsid w:val="001313D0"/>
    <w:rsid w:val="0013388C"/>
    <w:rsid w:val="00134D31"/>
    <w:rsid w:val="00136270"/>
    <w:rsid w:val="0013679F"/>
    <w:rsid w:val="0013758E"/>
    <w:rsid w:val="001375A7"/>
    <w:rsid w:val="00137FB5"/>
    <w:rsid w:val="00145CDC"/>
    <w:rsid w:val="00145CFE"/>
    <w:rsid w:val="001473D1"/>
    <w:rsid w:val="001521F6"/>
    <w:rsid w:val="00152374"/>
    <w:rsid w:val="00152964"/>
    <w:rsid w:val="0015765B"/>
    <w:rsid w:val="001606A4"/>
    <w:rsid w:val="00161181"/>
    <w:rsid w:val="001639A7"/>
    <w:rsid w:val="001647D0"/>
    <w:rsid w:val="00166FCC"/>
    <w:rsid w:val="0016740A"/>
    <w:rsid w:val="001703D8"/>
    <w:rsid w:val="00170D61"/>
    <w:rsid w:val="001721E1"/>
    <w:rsid w:val="001749AF"/>
    <w:rsid w:val="00175D91"/>
    <w:rsid w:val="001776A5"/>
    <w:rsid w:val="00181A26"/>
    <w:rsid w:val="00181C9C"/>
    <w:rsid w:val="00186798"/>
    <w:rsid w:val="001908C5"/>
    <w:rsid w:val="00191241"/>
    <w:rsid w:val="0019127C"/>
    <w:rsid w:val="00195FFC"/>
    <w:rsid w:val="001A224E"/>
    <w:rsid w:val="001A5331"/>
    <w:rsid w:val="001A7257"/>
    <w:rsid w:val="001A7984"/>
    <w:rsid w:val="001B1F85"/>
    <w:rsid w:val="001B2CB2"/>
    <w:rsid w:val="001B631E"/>
    <w:rsid w:val="001B6A1D"/>
    <w:rsid w:val="001B7A47"/>
    <w:rsid w:val="001C379B"/>
    <w:rsid w:val="001C4396"/>
    <w:rsid w:val="001C5539"/>
    <w:rsid w:val="001C5905"/>
    <w:rsid w:val="001C6920"/>
    <w:rsid w:val="001D0BB4"/>
    <w:rsid w:val="001D2E43"/>
    <w:rsid w:val="001D44DB"/>
    <w:rsid w:val="001D67D9"/>
    <w:rsid w:val="001D7455"/>
    <w:rsid w:val="001D7D3D"/>
    <w:rsid w:val="001E05F2"/>
    <w:rsid w:val="001E0885"/>
    <w:rsid w:val="001E0C99"/>
    <w:rsid w:val="001E1FAB"/>
    <w:rsid w:val="001E23F1"/>
    <w:rsid w:val="001E7E9A"/>
    <w:rsid w:val="001F21CF"/>
    <w:rsid w:val="001F3627"/>
    <w:rsid w:val="001F3B9B"/>
    <w:rsid w:val="001F5E86"/>
    <w:rsid w:val="001F6D48"/>
    <w:rsid w:val="001F6F76"/>
    <w:rsid w:val="001F73E3"/>
    <w:rsid w:val="00203317"/>
    <w:rsid w:val="0020713A"/>
    <w:rsid w:val="00210B75"/>
    <w:rsid w:val="00211338"/>
    <w:rsid w:val="002113D0"/>
    <w:rsid w:val="0021240C"/>
    <w:rsid w:val="00213E1D"/>
    <w:rsid w:val="00221044"/>
    <w:rsid w:val="00223162"/>
    <w:rsid w:val="002234E9"/>
    <w:rsid w:val="00225265"/>
    <w:rsid w:val="00225B3D"/>
    <w:rsid w:val="00225CDA"/>
    <w:rsid w:val="00226D60"/>
    <w:rsid w:val="00227015"/>
    <w:rsid w:val="00230DDE"/>
    <w:rsid w:val="00233EBF"/>
    <w:rsid w:val="00234433"/>
    <w:rsid w:val="00234F77"/>
    <w:rsid w:val="00235956"/>
    <w:rsid w:val="002373DC"/>
    <w:rsid w:val="002374E1"/>
    <w:rsid w:val="00240B19"/>
    <w:rsid w:val="00241A33"/>
    <w:rsid w:val="00241C32"/>
    <w:rsid w:val="00242102"/>
    <w:rsid w:val="00242887"/>
    <w:rsid w:val="00242AFD"/>
    <w:rsid w:val="002501E1"/>
    <w:rsid w:val="00251BDA"/>
    <w:rsid w:val="00253299"/>
    <w:rsid w:val="00254EFC"/>
    <w:rsid w:val="00254F36"/>
    <w:rsid w:val="002550E3"/>
    <w:rsid w:val="00256C25"/>
    <w:rsid w:val="0026009B"/>
    <w:rsid w:val="0026082D"/>
    <w:rsid w:val="00262147"/>
    <w:rsid w:val="00264A97"/>
    <w:rsid w:val="00265502"/>
    <w:rsid w:val="00265C16"/>
    <w:rsid w:val="0026665F"/>
    <w:rsid w:val="002672B2"/>
    <w:rsid w:val="00267362"/>
    <w:rsid w:val="00271FC8"/>
    <w:rsid w:val="002722DC"/>
    <w:rsid w:val="0027264F"/>
    <w:rsid w:val="00273DB2"/>
    <w:rsid w:val="00273F79"/>
    <w:rsid w:val="00274BF0"/>
    <w:rsid w:val="00277253"/>
    <w:rsid w:val="00277280"/>
    <w:rsid w:val="0028132F"/>
    <w:rsid w:val="00281F86"/>
    <w:rsid w:val="00282DEF"/>
    <w:rsid w:val="00283C69"/>
    <w:rsid w:val="00283F6A"/>
    <w:rsid w:val="0028493D"/>
    <w:rsid w:val="00284A53"/>
    <w:rsid w:val="00284F41"/>
    <w:rsid w:val="00287CC2"/>
    <w:rsid w:val="002907EB"/>
    <w:rsid w:val="00290C38"/>
    <w:rsid w:val="00291353"/>
    <w:rsid w:val="002915AE"/>
    <w:rsid w:val="00292A93"/>
    <w:rsid w:val="002952E3"/>
    <w:rsid w:val="00295E58"/>
    <w:rsid w:val="002961CD"/>
    <w:rsid w:val="002963FC"/>
    <w:rsid w:val="002A1240"/>
    <w:rsid w:val="002A2B6C"/>
    <w:rsid w:val="002A470A"/>
    <w:rsid w:val="002A581D"/>
    <w:rsid w:val="002A5EEC"/>
    <w:rsid w:val="002A6F30"/>
    <w:rsid w:val="002A745E"/>
    <w:rsid w:val="002B175D"/>
    <w:rsid w:val="002B1B7A"/>
    <w:rsid w:val="002B3FE5"/>
    <w:rsid w:val="002B4ACA"/>
    <w:rsid w:val="002B5818"/>
    <w:rsid w:val="002B682B"/>
    <w:rsid w:val="002B7B80"/>
    <w:rsid w:val="002C1051"/>
    <w:rsid w:val="002C144A"/>
    <w:rsid w:val="002C313E"/>
    <w:rsid w:val="002C385F"/>
    <w:rsid w:val="002C701F"/>
    <w:rsid w:val="002C78AF"/>
    <w:rsid w:val="002D1D99"/>
    <w:rsid w:val="002D3876"/>
    <w:rsid w:val="002D5AA8"/>
    <w:rsid w:val="002D5B74"/>
    <w:rsid w:val="002E159E"/>
    <w:rsid w:val="002E2AC6"/>
    <w:rsid w:val="002E2BAF"/>
    <w:rsid w:val="002E3879"/>
    <w:rsid w:val="002E4696"/>
    <w:rsid w:val="002E793D"/>
    <w:rsid w:val="002F0670"/>
    <w:rsid w:val="002F0ABB"/>
    <w:rsid w:val="002F19FA"/>
    <w:rsid w:val="002F281A"/>
    <w:rsid w:val="002F464C"/>
    <w:rsid w:val="002F4AAF"/>
    <w:rsid w:val="002F5D8B"/>
    <w:rsid w:val="002F69DF"/>
    <w:rsid w:val="00302256"/>
    <w:rsid w:val="00302D1A"/>
    <w:rsid w:val="003037E8"/>
    <w:rsid w:val="00303979"/>
    <w:rsid w:val="00304467"/>
    <w:rsid w:val="003044B8"/>
    <w:rsid w:val="00305EA9"/>
    <w:rsid w:val="00311BC1"/>
    <w:rsid w:val="0031218B"/>
    <w:rsid w:val="003124EA"/>
    <w:rsid w:val="00316655"/>
    <w:rsid w:val="0031797D"/>
    <w:rsid w:val="00321853"/>
    <w:rsid w:val="00321F2B"/>
    <w:rsid w:val="0032301A"/>
    <w:rsid w:val="00330F92"/>
    <w:rsid w:val="00331314"/>
    <w:rsid w:val="003324A1"/>
    <w:rsid w:val="00334F19"/>
    <w:rsid w:val="00336497"/>
    <w:rsid w:val="00341C16"/>
    <w:rsid w:val="003429D1"/>
    <w:rsid w:val="00343355"/>
    <w:rsid w:val="003439BC"/>
    <w:rsid w:val="00346568"/>
    <w:rsid w:val="0034670B"/>
    <w:rsid w:val="00355EB6"/>
    <w:rsid w:val="003561B0"/>
    <w:rsid w:val="0035637B"/>
    <w:rsid w:val="003571CB"/>
    <w:rsid w:val="00357E9F"/>
    <w:rsid w:val="00360188"/>
    <w:rsid w:val="00360D79"/>
    <w:rsid w:val="003643B3"/>
    <w:rsid w:val="00365BDC"/>
    <w:rsid w:val="0037154A"/>
    <w:rsid w:val="0037192C"/>
    <w:rsid w:val="00377F8E"/>
    <w:rsid w:val="00381125"/>
    <w:rsid w:val="00384A1C"/>
    <w:rsid w:val="00386D6F"/>
    <w:rsid w:val="00386FCF"/>
    <w:rsid w:val="0039044D"/>
    <w:rsid w:val="0039567F"/>
    <w:rsid w:val="003A1FD2"/>
    <w:rsid w:val="003A22A2"/>
    <w:rsid w:val="003A2F05"/>
    <w:rsid w:val="003A31C5"/>
    <w:rsid w:val="003A3228"/>
    <w:rsid w:val="003A3F7F"/>
    <w:rsid w:val="003A5653"/>
    <w:rsid w:val="003A5F84"/>
    <w:rsid w:val="003B06E2"/>
    <w:rsid w:val="003B46FB"/>
    <w:rsid w:val="003B76E1"/>
    <w:rsid w:val="003C0BFB"/>
    <w:rsid w:val="003C2101"/>
    <w:rsid w:val="003C3A3C"/>
    <w:rsid w:val="003C4240"/>
    <w:rsid w:val="003C482D"/>
    <w:rsid w:val="003C50ED"/>
    <w:rsid w:val="003C6285"/>
    <w:rsid w:val="003C795D"/>
    <w:rsid w:val="003D0217"/>
    <w:rsid w:val="003D0CD3"/>
    <w:rsid w:val="003D1EEF"/>
    <w:rsid w:val="003D41CD"/>
    <w:rsid w:val="003D468C"/>
    <w:rsid w:val="003D4E7A"/>
    <w:rsid w:val="003D702D"/>
    <w:rsid w:val="003E15A3"/>
    <w:rsid w:val="003E289A"/>
    <w:rsid w:val="003E2AFA"/>
    <w:rsid w:val="003E2F14"/>
    <w:rsid w:val="003E6CC9"/>
    <w:rsid w:val="003F7601"/>
    <w:rsid w:val="004020CC"/>
    <w:rsid w:val="0040563D"/>
    <w:rsid w:val="0040666C"/>
    <w:rsid w:val="00412159"/>
    <w:rsid w:val="00413550"/>
    <w:rsid w:val="00414956"/>
    <w:rsid w:val="00414B97"/>
    <w:rsid w:val="00415040"/>
    <w:rsid w:val="00420930"/>
    <w:rsid w:val="00425A51"/>
    <w:rsid w:val="00425F39"/>
    <w:rsid w:val="004269DA"/>
    <w:rsid w:val="00426D95"/>
    <w:rsid w:val="004277E8"/>
    <w:rsid w:val="0043035F"/>
    <w:rsid w:val="00430431"/>
    <w:rsid w:val="004325EE"/>
    <w:rsid w:val="0043329B"/>
    <w:rsid w:val="004335AD"/>
    <w:rsid w:val="00435608"/>
    <w:rsid w:val="0044071F"/>
    <w:rsid w:val="004426CB"/>
    <w:rsid w:val="00443793"/>
    <w:rsid w:val="004442CD"/>
    <w:rsid w:val="004478AE"/>
    <w:rsid w:val="00450DBA"/>
    <w:rsid w:val="004510F2"/>
    <w:rsid w:val="00451ADE"/>
    <w:rsid w:val="00453C42"/>
    <w:rsid w:val="0045617E"/>
    <w:rsid w:val="004625F3"/>
    <w:rsid w:val="00464101"/>
    <w:rsid w:val="004658A0"/>
    <w:rsid w:val="0046592C"/>
    <w:rsid w:val="00465ED0"/>
    <w:rsid w:val="00466A44"/>
    <w:rsid w:val="00466D78"/>
    <w:rsid w:val="00466E9D"/>
    <w:rsid w:val="00467245"/>
    <w:rsid w:val="0046727B"/>
    <w:rsid w:val="00472A88"/>
    <w:rsid w:val="004767AC"/>
    <w:rsid w:val="00476EA1"/>
    <w:rsid w:val="00477716"/>
    <w:rsid w:val="004804BA"/>
    <w:rsid w:val="004812FC"/>
    <w:rsid w:val="00483995"/>
    <w:rsid w:val="00483C05"/>
    <w:rsid w:val="00483C3C"/>
    <w:rsid w:val="0048402B"/>
    <w:rsid w:val="00485CA6"/>
    <w:rsid w:val="0049585A"/>
    <w:rsid w:val="0049599C"/>
    <w:rsid w:val="00497A44"/>
    <w:rsid w:val="00497E04"/>
    <w:rsid w:val="004A0126"/>
    <w:rsid w:val="004A239B"/>
    <w:rsid w:val="004A2D9F"/>
    <w:rsid w:val="004A786F"/>
    <w:rsid w:val="004B0928"/>
    <w:rsid w:val="004B1F70"/>
    <w:rsid w:val="004B218C"/>
    <w:rsid w:val="004B2457"/>
    <w:rsid w:val="004B2C6D"/>
    <w:rsid w:val="004B3385"/>
    <w:rsid w:val="004B3388"/>
    <w:rsid w:val="004B41FE"/>
    <w:rsid w:val="004B5904"/>
    <w:rsid w:val="004B6105"/>
    <w:rsid w:val="004B6578"/>
    <w:rsid w:val="004B7200"/>
    <w:rsid w:val="004C0114"/>
    <w:rsid w:val="004C44FA"/>
    <w:rsid w:val="004C72F9"/>
    <w:rsid w:val="004D02CC"/>
    <w:rsid w:val="004D1CDF"/>
    <w:rsid w:val="004D27DD"/>
    <w:rsid w:val="004D3EFB"/>
    <w:rsid w:val="004E0191"/>
    <w:rsid w:val="004E4611"/>
    <w:rsid w:val="004E4C62"/>
    <w:rsid w:val="004E6D24"/>
    <w:rsid w:val="004E7C53"/>
    <w:rsid w:val="004F5261"/>
    <w:rsid w:val="004F6A22"/>
    <w:rsid w:val="0050418B"/>
    <w:rsid w:val="005047C7"/>
    <w:rsid w:val="00505D6D"/>
    <w:rsid w:val="0050724B"/>
    <w:rsid w:val="005121BE"/>
    <w:rsid w:val="00513C9E"/>
    <w:rsid w:val="005156D9"/>
    <w:rsid w:val="00520393"/>
    <w:rsid w:val="00520498"/>
    <w:rsid w:val="00520F37"/>
    <w:rsid w:val="00521196"/>
    <w:rsid w:val="00521EFB"/>
    <w:rsid w:val="00522D86"/>
    <w:rsid w:val="0052326E"/>
    <w:rsid w:val="00523B58"/>
    <w:rsid w:val="0052433F"/>
    <w:rsid w:val="0052547B"/>
    <w:rsid w:val="005259B7"/>
    <w:rsid w:val="00526323"/>
    <w:rsid w:val="00526E9C"/>
    <w:rsid w:val="00531558"/>
    <w:rsid w:val="005321B9"/>
    <w:rsid w:val="005325C5"/>
    <w:rsid w:val="00534390"/>
    <w:rsid w:val="005374E7"/>
    <w:rsid w:val="0054072F"/>
    <w:rsid w:val="00540A37"/>
    <w:rsid w:val="005410CA"/>
    <w:rsid w:val="00544E23"/>
    <w:rsid w:val="00547B5F"/>
    <w:rsid w:val="005523D6"/>
    <w:rsid w:val="00553403"/>
    <w:rsid w:val="00554E36"/>
    <w:rsid w:val="005561B7"/>
    <w:rsid w:val="005562C6"/>
    <w:rsid w:val="00556D23"/>
    <w:rsid w:val="0055770E"/>
    <w:rsid w:val="00560EFC"/>
    <w:rsid w:val="005625C3"/>
    <w:rsid w:val="00563BFD"/>
    <w:rsid w:val="00564E3C"/>
    <w:rsid w:val="00565D21"/>
    <w:rsid w:val="00570C0C"/>
    <w:rsid w:val="005721A0"/>
    <w:rsid w:val="00574190"/>
    <w:rsid w:val="005754FB"/>
    <w:rsid w:val="005771E1"/>
    <w:rsid w:val="005779DB"/>
    <w:rsid w:val="00577B63"/>
    <w:rsid w:val="00580DD5"/>
    <w:rsid w:val="00582D6C"/>
    <w:rsid w:val="0058421F"/>
    <w:rsid w:val="005849EE"/>
    <w:rsid w:val="005865D6"/>
    <w:rsid w:val="00587A2C"/>
    <w:rsid w:val="005916F9"/>
    <w:rsid w:val="00594B1E"/>
    <w:rsid w:val="00594C18"/>
    <w:rsid w:val="00597E3F"/>
    <w:rsid w:val="005A1433"/>
    <w:rsid w:val="005A24CC"/>
    <w:rsid w:val="005A2C6D"/>
    <w:rsid w:val="005A3EA4"/>
    <w:rsid w:val="005A432B"/>
    <w:rsid w:val="005A4C32"/>
    <w:rsid w:val="005A54F4"/>
    <w:rsid w:val="005A6D67"/>
    <w:rsid w:val="005A6F7B"/>
    <w:rsid w:val="005A7324"/>
    <w:rsid w:val="005B1C51"/>
    <w:rsid w:val="005B24FE"/>
    <w:rsid w:val="005B29A2"/>
    <w:rsid w:val="005B2D65"/>
    <w:rsid w:val="005B5F20"/>
    <w:rsid w:val="005C34A7"/>
    <w:rsid w:val="005C408C"/>
    <w:rsid w:val="005C5BAF"/>
    <w:rsid w:val="005C7B40"/>
    <w:rsid w:val="005D0E5D"/>
    <w:rsid w:val="005D1CB1"/>
    <w:rsid w:val="005D1EDF"/>
    <w:rsid w:val="005D2A81"/>
    <w:rsid w:val="005D2BD6"/>
    <w:rsid w:val="005D3163"/>
    <w:rsid w:val="005D37AD"/>
    <w:rsid w:val="005D43FC"/>
    <w:rsid w:val="005D4E3D"/>
    <w:rsid w:val="005D550A"/>
    <w:rsid w:val="005D55A8"/>
    <w:rsid w:val="005E02A0"/>
    <w:rsid w:val="005E0A45"/>
    <w:rsid w:val="005E0C84"/>
    <w:rsid w:val="005E42F7"/>
    <w:rsid w:val="005E4876"/>
    <w:rsid w:val="005E5867"/>
    <w:rsid w:val="005E5A29"/>
    <w:rsid w:val="005E7896"/>
    <w:rsid w:val="005F0137"/>
    <w:rsid w:val="005F0728"/>
    <w:rsid w:val="005F0B2F"/>
    <w:rsid w:val="005F20C7"/>
    <w:rsid w:val="005F2835"/>
    <w:rsid w:val="005F2D32"/>
    <w:rsid w:val="005F303B"/>
    <w:rsid w:val="005F44CF"/>
    <w:rsid w:val="005F7E7F"/>
    <w:rsid w:val="00601BA6"/>
    <w:rsid w:val="0060263A"/>
    <w:rsid w:val="00602D90"/>
    <w:rsid w:val="00602DD0"/>
    <w:rsid w:val="00604014"/>
    <w:rsid w:val="00605F1D"/>
    <w:rsid w:val="00607518"/>
    <w:rsid w:val="00613FD5"/>
    <w:rsid w:val="00614BAD"/>
    <w:rsid w:val="0061556E"/>
    <w:rsid w:val="00615D9A"/>
    <w:rsid w:val="00616FF2"/>
    <w:rsid w:val="0061713D"/>
    <w:rsid w:val="00621356"/>
    <w:rsid w:val="00621B3F"/>
    <w:rsid w:val="006233DC"/>
    <w:rsid w:val="00625F5D"/>
    <w:rsid w:val="00626BAF"/>
    <w:rsid w:val="00627260"/>
    <w:rsid w:val="00627677"/>
    <w:rsid w:val="00631CCE"/>
    <w:rsid w:val="0063231F"/>
    <w:rsid w:val="00632516"/>
    <w:rsid w:val="006325EB"/>
    <w:rsid w:val="00635A49"/>
    <w:rsid w:val="006435F7"/>
    <w:rsid w:val="00645BC0"/>
    <w:rsid w:val="00646013"/>
    <w:rsid w:val="00647626"/>
    <w:rsid w:val="00650F9F"/>
    <w:rsid w:val="006515E1"/>
    <w:rsid w:val="00653DE6"/>
    <w:rsid w:val="00654C4F"/>
    <w:rsid w:val="0065733C"/>
    <w:rsid w:val="00657904"/>
    <w:rsid w:val="006604E6"/>
    <w:rsid w:val="00660A60"/>
    <w:rsid w:val="00661854"/>
    <w:rsid w:val="00665CA9"/>
    <w:rsid w:val="006661C8"/>
    <w:rsid w:val="00666FBE"/>
    <w:rsid w:val="00670238"/>
    <w:rsid w:val="0067069E"/>
    <w:rsid w:val="006707C1"/>
    <w:rsid w:val="00671181"/>
    <w:rsid w:val="00671A7F"/>
    <w:rsid w:val="00672822"/>
    <w:rsid w:val="00673CFF"/>
    <w:rsid w:val="00674255"/>
    <w:rsid w:val="00674A49"/>
    <w:rsid w:val="00675C82"/>
    <w:rsid w:val="00676D94"/>
    <w:rsid w:val="006807B1"/>
    <w:rsid w:val="00680AF9"/>
    <w:rsid w:val="0068166A"/>
    <w:rsid w:val="00682AEA"/>
    <w:rsid w:val="00682FC8"/>
    <w:rsid w:val="0068639A"/>
    <w:rsid w:val="00693168"/>
    <w:rsid w:val="006932B1"/>
    <w:rsid w:val="00693E42"/>
    <w:rsid w:val="00694721"/>
    <w:rsid w:val="00694AA6"/>
    <w:rsid w:val="00695856"/>
    <w:rsid w:val="006A17AD"/>
    <w:rsid w:val="006A6404"/>
    <w:rsid w:val="006A6676"/>
    <w:rsid w:val="006C04B9"/>
    <w:rsid w:val="006C23D3"/>
    <w:rsid w:val="006C44F3"/>
    <w:rsid w:val="006C59F5"/>
    <w:rsid w:val="006D130E"/>
    <w:rsid w:val="006D1F73"/>
    <w:rsid w:val="006D296C"/>
    <w:rsid w:val="006D32CC"/>
    <w:rsid w:val="006D3C7E"/>
    <w:rsid w:val="006D418D"/>
    <w:rsid w:val="006D538D"/>
    <w:rsid w:val="006D7FE5"/>
    <w:rsid w:val="006E3F7B"/>
    <w:rsid w:val="006E459C"/>
    <w:rsid w:val="006E47A0"/>
    <w:rsid w:val="006E6363"/>
    <w:rsid w:val="006F05BF"/>
    <w:rsid w:val="006F2287"/>
    <w:rsid w:val="006F30B2"/>
    <w:rsid w:val="006F373C"/>
    <w:rsid w:val="006F644B"/>
    <w:rsid w:val="0070029B"/>
    <w:rsid w:val="00700A7E"/>
    <w:rsid w:val="00702515"/>
    <w:rsid w:val="00702BB4"/>
    <w:rsid w:val="00702D14"/>
    <w:rsid w:val="007049CB"/>
    <w:rsid w:val="0070610B"/>
    <w:rsid w:val="007065F5"/>
    <w:rsid w:val="00710AC1"/>
    <w:rsid w:val="0071117A"/>
    <w:rsid w:val="00711E08"/>
    <w:rsid w:val="007126CE"/>
    <w:rsid w:val="00713469"/>
    <w:rsid w:val="007151CF"/>
    <w:rsid w:val="00715790"/>
    <w:rsid w:val="00717C31"/>
    <w:rsid w:val="00720025"/>
    <w:rsid w:val="0072164F"/>
    <w:rsid w:val="00722564"/>
    <w:rsid w:val="007233D0"/>
    <w:rsid w:val="007251CC"/>
    <w:rsid w:val="007254B2"/>
    <w:rsid w:val="00727179"/>
    <w:rsid w:val="00730578"/>
    <w:rsid w:val="00733A78"/>
    <w:rsid w:val="00734383"/>
    <w:rsid w:val="0073588A"/>
    <w:rsid w:val="00736545"/>
    <w:rsid w:val="0074265C"/>
    <w:rsid w:val="00743477"/>
    <w:rsid w:val="00743C56"/>
    <w:rsid w:val="00745B09"/>
    <w:rsid w:val="0074739D"/>
    <w:rsid w:val="00750338"/>
    <w:rsid w:val="007503EF"/>
    <w:rsid w:val="00752598"/>
    <w:rsid w:val="00757184"/>
    <w:rsid w:val="0075719C"/>
    <w:rsid w:val="00761F98"/>
    <w:rsid w:val="00763203"/>
    <w:rsid w:val="0076591E"/>
    <w:rsid w:val="00765EDB"/>
    <w:rsid w:val="00767979"/>
    <w:rsid w:val="0077138B"/>
    <w:rsid w:val="00772264"/>
    <w:rsid w:val="0077308F"/>
    <w:rsid w:val="0077328B"/>
    <w:rsid w:val="007737C3"/>
    <w:rsid w:val="007745F0"/>
    <w:rsid w:val="007747D4"/>
    <w:rsid w:val="00776D79"/>
    <w:rsid w:val="00777387"/>
    <w:rsid w:val="007801DC"/>
    <w:rsid w:val="007829E9"/>
    <w:rsid w:val="00784A32"/>
    <w:rsid w:val="0078561B"/>
    <w:rsid w:val="00785BC4"/>
    <w:rsid w:val="00786EDE"/>
    <w:rsid w:val="00790913"/>
    <w:rsid w:val="007912D7"/>
    <w:rsid w:val="0079308A"/>
    <w:rsid w:val="00793534"/>
    <w:rsid w:val="007941EB"/>
    <w:rsid w:val="00794ED6"/>
    <w:rsid w:val="0079521B"/>
    <w:rsid w:val="00796CF9"/>
    <w:rsid w:val="007970E8"/>
    <w:rsid w:val="00797236"/>
    <w:rsid w:val="007A15BB"/>
    <w:rsid w:val="007A1754"/>
    <w:rsid w:val="007A19A5"/>
    <w:rsid w:val="007A2157"/>
    <w:rsid w:val="007A22BE"/>
    <w:rsid w:val="007A3A34"/>
    <w:rsid w:val="007A3AD8"/>
    <w:rsid w:val="007A427F"/>
    <w:rsid w:val="007A44B1"/>
    <w:rsid w:val="007A4A0B"/>
    <w:rsid w:val="007A5608"/>
    <w:rsid w:val="007A5ADB"/>
    <w:rsid w:val="007A7591"/>
    <w:rsid w:val="007B0095"/>
    <w:rsid w:val="007B4915"/>
    <w:rsid w:val="007B5B7E"/>
    <w:rsid w:val="007B771E"/>
    <w:rsid w:val="007C0209"/>
    <w:rsid w:val="007C24EB"/>
    <w:rsid w:val="007D1F25"/>
    <w:rsid w:val="007D2715"/>
    <w:rsid w:val="007D3325"/>
    <w:rsid w:val="007D41A0"/>
    <w:rsid w:val="007D4C06"/>
    <w:rsid w:val="007D6CED"/>
    <w:rsid w:val="007D7210"/>
    <w:rsid w:val="007E0FEA"/>
    <w:rsid w:val="007E1326"/>
    <w:rsid w:val="007E380F"/>
    <w:rsid w:val="007E3A4F"/>
    <w:rsid w:val="007E4DED"/>
    <w:rsid w:val="007F05BB"/>
    <w:rsid w:val="007F18A7"/>
    <w:rsid w:val="007F1FAA"/>
    <w:rsid w:val="007F262A"/>
    <w:rsid w:val="007F2CE5"/>
    <w:rsid w:val="007F3688"/>
    <w:rsid w:val="007F36F9"/>
    <w:rsid w:val="007F3FC0"/>
    <w:rsid w:val="007F4991"/>
    <w:rsid w:val="007F5612"/>
    <w:rsid w:val="007F5EEE"/>
    <w:rsid w:val="007F6603"/>
    <w:rsid w:val="007F66CC"/>
    <w:rsid w:val="007F6D32"/>
    <w:rsid w:val="007F74EC"/>
    <w:rsid w:val="007F7907"/>
    <w:rsid w:val="007F795C"/>
    <w:rsid w:val="00802AB7"/>
    <w:rsid w:val="00802DF7"/>
    <w:rsid w:val="00804C2B"/>
    <w:rsid w:val="008069E6"/>
    <w:rsid w:val="00806DC2"/>
    <w:rsid w:val="008070F8"/>
    <w:rsid w:val="008103E1"/>
    <w:rsid w:val="00812D9C"/>
    <w:rsid w:val="008138A2"/>
    <w:rsid w:val="0081447B"/>
    <w:rsid w:val="00815A44"/>
    <w:rsid w:val="008203A7"/>
    <w:rsid w:val="008204F9"/>
    <w:rsid w:val="008229B1"/>
    <w:rsid w:val="00822F34"/>
    <w:rsid w:val="00822F3F"/>
    <w:rsid w:val="00824BEC"/>
    <w:rsid w:val="00830BC4"/>
    <w:rsid w:val="008321DB"/>
    <w:rsid w:val="008356FD"/>
    <w:rsid w:val="00835E65"/>
    <w:rsid w:val="0083621C"/>
    <w:rsid w:val="008370B9"/>
    <w:rsid w:val="00837EE0"/>
    <w:rsid w:val="008410F8"/>
    <w:rsid w:val="008447AF"/>
    <w:rsid w:val="00845AFF"/>
    <w:rsid w:val="0084683C"/>
    <w:rsid w:val="00846B42"/>
    <w:rsid w:val="00847609"/>
    <w:rsid w:val="00847A5C"/>
    <w:rsid w:val="00851CAE"/>
    <w:rsid w:val="008534BB"/>
    <w:rsid w:val="008534CC"/>
    <w:rsid w:val="00856B98"/>
    <w:rsid w:val="0085726A"/>
    <w:rsid w:val="008604CF"/>
    <w:rsid w:val="0086101E"/>
    <w:rsid w:val="008617B3"/>
    <w:rsid w:val="00865FC3"/>
    <w:rsid w:val="008702A5"/>
    <w:rsid w:val="0087052A"/>
    <w:rsid w:val="00870894"/>
    <w:rsid w:val="00871736"/>
    <w:rsid w:val="0087218B"/>
    <w:rsid w:val="00873485"/>
    <w:rsid w:val="00873AED"/>
    <w:rsid w:val="008750DE"/>
    <w:rsid w:val="00877B10"/>
    <w:rsid w:val="00881DD6"/>
    <w:rsid w:val="00882457"/>
    <w:rsid w:val="0088347D"/>
    <w:rsid w:val="00883BFA"/>
    <w:rsid w:val="0088606A"/>
    <w:rsid w:val="008865BD"/>
    <w:rsid w:val="008879D9"/>
    <w:rsid w:val="008902AB"/>
    <w:rsid w:val="00891B39"/>
    <w:rsid w:val="00891BCF"/>
    <w:rsid w:val="00892FF9"/>
    <w:rsid w:val="00893CFB"/>
    <w:rsid w:val="00894D20"/>
    <w:rsid w:val="00895246"/>
    <w:rsid w:val="00895F2B"/>
    <w:rsid w:val="00896280"/>
    <w:rsid w:val="00896F5B"/>
    <w:rsid w:val="00897237"/>
    <w:rsid w:val="008975E3"/>
    <w:rsid w:val="0089763F"/>
    <w:rsid w:val="008A0E7B"/>
    <w:rsid w:val="008A2858"/>
    <w:rsid w:val="008A4E42"/>
    <w:rsid w:val="008A5C9A"/>
    <w:rsid w:val="008A6136"/>
    <w:rsid w:val="008B1FCD"/>
    <w:rsid w:val="008B31EC"/>
    <w:rsid w:val="008B54B1"/>
    <w:rsid w:val="008B6782"/>
    <w:rsid w:val="008C1C0C"/>
    <w:rsid w:val="008C3930"/>
    <w:rsid w:val="008C41C6"/>
    <w:rsid w:val="008C5E52"/>
    <w:rsid w:val="008C6EFC"/>
    <w:rsid w:val="008C70CA"/>
    <w:rsid w:val="008D1721"/>
    <w:rsid w:val="008D1967"/>
    <w:rsid w:val="008D1EEA"/>
    <w:rsid w:val="008D260C"/>
    <w:rsid w:val="008D2630"/>
    <w:rsid w:val="008D4021"/>
    <w:rsid w:val="008D5350"/>
    <w:rsid w:val="008D57C6"/>
    <w:rsid w:val="008D5FD2"/>
    <w:rsid w:val="008D78C1"/>
    <w:rsid w:val="008E0E59"/>
    <w:rsid w:val="008E50A4"/>
    <w:rsid w:val="008F05D3"/>
    <w:rsid w:val="008F1EBE"/>
    <w:rsid w:val="008F314A"/>
    <w:rsid w:val="008F32FF"/>
    <w:rsid w:val="008F37C9"/>
    <w:rsid w:val="008F3F49"/>
    <w:rsid w:val="008F442B"/>
    <w:rsid w:val="008F4702"/>
    <w:rsid w:val="008F6121"/>
    <w:rsid w:val="008F6391"/>
    <w:rsid w:val="008F68F4"/>
    <w:rsid w:val="00904428"/>
    <w:rsid w:val="00904D11"/>
    <w:rsid w:val="0090696F"/>
    <w:rsid w:val="0091088F"/>
    <w:rsid w:val="00913756"/>
    <w:rsid w:val="0091522D"/>
    <w:rsid w:val="00916612"/>
    <w:rsid w:val="00916ADE"/>
    <w:rsid w:val="009209AC"/>
    <w:rsid w:val="0092516C"/>
    <w:rsid w:val="00925444"/>
    <w:rsid w:val="00925BB7"/>
    <w:rsid w:val="009268AC"/>
    <w:rsid w:val="009324D7"/>
    <w:rsid w:val="0093282B"/>
    <w:rsid w:val="009335C1"/>
    <w:rsid w:val="009357FB"/>
    <w:rsid w:val="009366BE"/>
    <w:rsid w:val="009400EA"/>
    <w:rsid w:val="00942893"/>
    <w:rsid w:val="0094383B"/>
    <w:rsid w:val="0094552F"/>
    <w:rsid w:val="00946028"/>
    <w:rsid w:val="00947C47"/>
    <w:rsid w:val="0095135E"/>
    <w:rsid w:val="00952260"/>
    <w:rsid w:val="00953316"/>
    <w:rsid w:val="0095479A"/>
    <w:rsid w:val="00955BC5"/>
    <w:rsid w:val="0095619B"/>
    <w:rsid w:val="009563A8"/>
    <w:rsid w:val="009575D8"/>
    <w:rsid w:val="009615CD"/>
    <w:rsid w:val="00961B1B"/>
    <w:rsid w:val="00962CB8"/>
    <w:rsid w:val="00962F3A"/>
    <w:rsid w:val="00964D41"/>
    <w:rsid w:val="0096652A"/>
    <w:rsid w:val="009666C5"/>
    <w:rsid w:val="00966B33"/>
    <w:rsid w:val="00967FE6"/>
    <w:rsid w:val="00970A74"/>
    <w:rsid w:val="00972460"/>
    <w:rsid w:val="0097408D"/>
    <w:rsid w:val="009743B5"/>
    <w:rsid w:val="00983034"/>
    <w:rsid w:val="00986A42"/>
    <w:rsid w:val="009912E7"/>
    <w:rsid w:val="00992BD9"/>
    <w:rsid w:val="00993074"/>
    <w:rsid w:val="00993B6F"/>
    <w:rsid w:val="00993CD0"/>
    <w:rsid w:val="00994111"/>
    <w:rsid w:val="009944B2"/>
    <w:rsid w:val="00994626"/>
    <w:rsid w:val="00995570"/>
    <w:rsid w:val="0099562B"/>
    <w:rsid w:val="00996935"/>
    <w:rsid w:val="00997A05"/>
    <w:rsid w:val="009A04D8"/>
    <w:rsid w:val="009A0B54"/>
    <w:rsid w:val="009A18FE"/>
    <w:rsid w:val="009A1A16"/>
    <w:rsid w:val="009A2D11"/>
    <w:rsid w:val="009A5273"/>
    <w:rsid w:val="009A5C3D"/>
    <w:rsid w:val="009A618D"/>
    <w:rsid w:val="009B11C0"/>
    <w:rsid w:val="009B220D"/>
    <w:rsid w:val="009B256C"/>
    <w:rsid w:val="009B5894"/>
    <w:rsid w:val="009B7B99"/>
    <w:rsid w:val="009B7DFE"/>
    <w:rsid w:val="009C03CF"/>
    <w:rsid w:val="009C1260"/>
    <w:rsid w:val="009C1508"/>
    <w:rsid w:val="009C176E"/>
    <w:rsid w:val="009C1F23"/>
    <w:rsid w:val="009C2EBE"/>
    <w:rsid w:val="009C6730"/>
    <w:rsid w:val="009D0229"/>
    <w:rsid w:val="009D13E6"/>
    <w:rsid w:val="009D3FAF"/>
    <w:rsid w:val="009D76F2"/>
    <w:rsid w:val="009E0A89"/>
    <w:rsid w:val="009E2F7F"/>
    <w:rsid w:val="009E32F7"/>
    <w:rsid w:val="009E33F2"/>
    <w:rsid w:val="009E37A4"/>
    <w:rsid w:val="009E6678"/>
    <w:rsid w:val="009E711A"/>
    <w:rsid w:val="009E721E"/>
    <w:rsid w:val="009F1898"/>
    <w:rsid w:val="009F2091"/>
    <w:rsid w:val="009F5E0E"/>
    <w:rsid w:val="009F5F54"/>
    <w:rsid w:val="009F76A0"/>
    <w:rsid w:val="00A00056"/>
    <w:rsid w:val="00A04436"/>
    <w:rsid w:val="00A048B0"/>
    <w:rsid w:val="00A0640D"/>
    <w:rsid w:val="00A10F9F"/>
    <w:rsid w:val="00A11AA0"/>
    <w:rsid w:val="00A11D81"/>
    <w:rsid w:val="00A13646"/>
    <w:rsid w:val="00A150E1"/>
    <w:rsid w:val="00A1722F"/>
    <w:rsid w:val="00A23B03"/>
    <w:rsid w:val="00A24078"/>
    <w:rsid w:val="00A24BC5"/>
    <w:rsid w:val="00A252A9"/>
    <w:rsid w:val="00A25496"/>
    <w:rsid w:val="00A255CF"/>
    <w:rsid w:val="00A25701"/>
    <w:rsid w:val="00A26CE9"/>
    <w:rsid w:val="00A27580"/>
    <w:rsid w:val="00A315EA"/>
    <w:rsid w:val="00A31FB2"/>
    <w:rsid w:val="00A32A7A"/>
    <w:rsid w:val="00A32EB6"/>
    <w:rsid w:val="00A334C7"/>
    <w:rsid w:val="00A34523"/>
    <w:rsid w:val="00A34D4F"/>
    <w:rsid w:val="00A35627"/>
    <w:rsid w:val="00A362A3"/>
    <w:rsid w:val="00A40044"/>
    <w:rsid w:val="00A4180B"/>
    <w:rsid w:val="00A42F3D"/>
    <w:rsid w:val="00A43906"/>
    <w:rsid w:val="00A441B5"/>
    <w:rsid w:val="00A51CE9"/>
    <w:rsid w:val="00A5276C"/>
    <w:rsid w:val="00A527CA"/>
    <w:rsid w:val="00A53590"/>
    <w:rsid w:val="00A57C62"/>
    <w:rsid w:val="00A6099D"/>
    <w:rsid w:val="00A60D05"/>
    <w:rsid w:val="00A60F8F"/>
    <w:rsid w:val="00A62548"/>
    <w:rsid w:val="00A62AE1"/>
    <w:rsid w:val="00A63903"/>
    <w:rsid w:val="00A64C77"/>
    <w:rsid w:val="00A6542A"/>
    <w:rsid w:val="00A6549E"/>
    <w:rsid w:val="00A66E30"/>
    <w:rsid w:val="00A720E4"/>
    <w:rsid w:val="00A72105"/>
    <w:rsid w:val="00A74957"/>
    <w:rsid w:val="00A75B84"/>
    <w:rsid w:val="00A7655B"/>
    <w:rsid w:val="00A76CEC"/>
    <w:rsid w:val="00A803EF"/>
    <w:rsid w:val="00A81876"/>
    <w:rsid w:val="00A8188A"/>
    <w:rsid w:val="00A846B4"/>
    <w:rsid w:val="00A852B9"/>
    <w:rsid w:val="00A8598E"/>
    <w:rsid w:val="00A85A80"/>
    <w:rsid w:val="00A8624B"/>
    <w:rsid w:val="00A86804"/>
    <w:rsid w:val="00A86924"/>
    <w:rsid w:val="00A87132"/>
    <w:rsid w:val="00A87252"/>
    <w:rsid w:val="00A91D17"/>
    <w:rsid w:val="00A924DF"/>
    <w:rsid w:val="00A92BFB"/>
    <w:rsid w:val="00A957AC"/>
    <w:rsid w:val="00A95B5F"/>
    <w:rsid w:val="00A95F3B"/>
    <w:rsid w:val="00A96965"/>
    <w:rsid w:val="00A97099"/>
    <w:rsid w:val="00A97734"/>
    <w:rsid w:val="00A97911"/>
    <w:rsid w:val="00A97A38"/>
    <w:rsid w:val="00AA5F2C"/>
    <w:rsid w:val="00AA67B5"/>
    <w:rsid w:val="00AB244C"/>
    <w:rsid w:val="00AB36FF"/>
    <w:rsid w:val="00AB5576"/>
    <w:rsid w:val="00AB585A"/>
    <w:rsid w:val="00AB750F"/>
    <w:rsid w:val="00AC0AF5"/>
    <w:rsid w:val="00AC51AF"/>
    <w:rsid w:val="00AC51BE"/>
    <w:rsid w:val="00AC72B3"/>
    <w:rsid w:val="00AC7CE8"/>
    <w:rsid w:val="00AD30FD"/>
    <w:rsid w:val="00AD3C43"/>
    <w:rsid w:val="00AD565E"/>
    <w:rsid w:val="00AD640B"/>
    <w:rsid w:val="00AD6821"/>
    <w:rsid w:val="00AD7E8B"/>
    <w:rsid w:val="00AE02B9"/>
    <w:rsid w:val="00AE28A7"/>
    <w:rsid w:val="00AE2E37"/>
    <w:rsid w:val="00AE39CD"/>
    <w:rsid w:val="00AE4E6B"/>
    <w:rsid w:val="00AE5BA3"/>
    <w:rsid w:val="00AE62E8"/>
    <w:rsid w:val="00AE7A5C"/>
    <w:rsid w:val="00AF016E"/>
    <w:rsid w:val="00AF082D"/>
    <w:rsid w:val="00AF0C12"/>
    <w:rsid w:val="00AF2048"/>
    <w:rsid w:val="00AF3A88"/>
    <w:rsid w:val="00AF5376"/>
    <w:rsid w:val="00B03498"/>
    <w:rsid w:val="00B04FD9"/>
    <w:rsid w:val="00B10C2D"/>
    <w:rsid w:val="00B10D40"/>
    <w:rsid w:val="00B1107C"/>
    <w:rsid w:val="00B1132A"/>
    <w:rsid w:val="00B1283B"/>
    <w:rsid w:val="00B12DD6"/>
    <w:rsid w:val="00B1378A"/>
    <w:rsid w:val="00B14355"/>
    <w:rsid w:val="00B146CD"/>
    <w:rsid w:val="00B14C54"/>
    <w:rsid w:val="00B17622"/>
    <w:rsid w:val="00B21DD0"/>
    <w:rsid w:val="00B24860"/>
    <w:rsid w:val="00B26D4E"/>
    <w:rsid w:val="00B30725"/>
    <w:rsid w:val="00B31D06"/>
    <w:rsid w:val="00B31DFA"/>
    <w:rsid w:val="00B35419"/>
    <w:rsid w:val="00B35B7B"/>
    <w:rsid w:val="00B35DBE"/>
    <w:rsid w:val="00B35FEC"/>
    <w:rsid w:val="00B36041"/>
    <w:rsid w:val="00B375C3"/>
    <w:rsid w:val="00B400C0"/>
    <w:rsid w:val="00B40E55"/>
    <w:rsid w:val="00B40EE9"/>
    <w:rsid w:val="00B429A7"/>
    <w:rsid w:val="00B43002"/>
    <w:rsid w:val="00B45616"/>
    <w:rsid w:val="00B46811"/>
    <w:rsid w:val="00B46ABC"/>
    <w:rsid w:val="00B504A1"/>
    <w:rsid w:val="00B559C9"/>
    <w:rsid w:val="00B607EE"/>
    <w:rsid w:val="00B62DCB"/>
    <w:rsid w:val="00B64FF4"/>
    <w:rsid w:val="00B658C6"/>
    <w:rsid w:val="00B663C4"/>
    <w:rsid w:val="00B668ED"/>
    <w:rsid w:val="00B66BEF"/>
    <w:rsid w:val="00B7168D"/>
    <w:rsid w:val="00B71B6A"/>
    <w:rsid w:val="00B72D56"/>
    <w:rsid w:val="00B73A5B"/>
    <w:rsid w:val="00B805FB"/>
    <w:rsid w:val="00B8063E"/>
    <w:rsid w:val="00B81CE3"/>
    <w:rsid w:val="00B84DC8"/>
    <w:rsid w:val="00B87D80"/>
    <w:rsid w:val="00B911EB"/>
    <w:rsid w:val="00B92DC1"/>
    <w:rsid w:val="00B93CA2"/>
    <w:rsid w:val="00B93EC5"/>
    <w:rsid w:val="00B948C6"/>
    <w:rsid w:val="00B94978"/>
    <w:rsid w:val="00B94989"/>
    <w:rsid w:val="00B95018"/>
    <w:rsid w:val="00B97B5D"/>
    <w:rsid w:val="00BA0559"/>
    <w:rsid w:val="00BA0924"/>
    <w:rsid w:val="00BA3791"/>
    <w:rsid w:val="00BA65AB"/>
    <w:rsid w:val="00BB00A5"/>
    <w:rsid w:val="00BC44BB"/>
    <w:rsid w:val="00BC708A"/>
    <w:rsid w:val="00BC70AA"/>
    <w:rsid w:val="00BD09B2"/>
    <w:rsid w:val="00BD454E"/>
    <w:rsid w:val="00BD4B81"/>
    <w:rsid w:val="00BD71AB"/>
    <w:rsid w:val="00BD7EC9"/>
    <w:rsid w:val="00BE2D44"/>
    <w:rsid w:val="00BE4083"/>
    <w:rsid w:val="00BE5CA8"/>
    <w:rsid w:val="00BE64C6"/>
    <w:rsid w:val="00BE6FB8"/>
    <w:rsid w:val="00BE7033"/>
    <w:rsid w:val="00BE7149"/>
    <w:rsid w:val="00BF0061"/>
    <w:rsid w:val="00BF1961"/>
    <w:rsid w:val="00BF27E5"/>
    <w:rsid w:val="00BF2F6B"/>
    <w:rsid w:val="00BF3917"/>
    <w:rsid w:val="00BF7CD4"/>
    <w:rsid w:val="00C00886"/>
    <w:rsid w:val="00C01BB1"/>
    <w:rsid w:val="00C0448D"/>
    <w:rsid w:val="00C12572"/>
    <w:rsid w:val="00C13687"/>
    <w:rsid w:val="00C13BE1"/>
    <w:rsid w:val="00C14616"/>
    <w:rsid w:val="00C15206"/>
    <w:rsid w:val="00C22F70"/>
    <w:rsid w:val="00C24A6B"/>
    <w:rsid w:val="00C25A3A"/>
    <w:rsid w:val="00C25E9B"/>
    <w:rsid w:val="00C26AF2"/>
    <w:rsid w:val="00C3010D"/>
    <w:rsid w:val="00C329C0"/>
    <w:rsid w:val="00C3452C"/>
    <w:rsid w:val="00C34B46"/>
    <w:rsid w:val="00C40447"/>
    <w:rsid w:val="00C414C5"/>
    <w:rsid w:val="00C431B2"/>
    <w:rsid w:val="00C4740D"/>
    <w:rsid w:val="00C479FA"/>
    <w:rsid w:val="00C50270"/>
    <w:rsid w:val="00C52BA5"/>
    <w:rsid w:val="00C5316D"/>
    <w:rsid w:val="00C56815"/>
    <w:rsid w:val="00C57D8A"/>
    <w:rsid w:val="00C6128B"/>
    <w:rsid w:val="00C61864"/>
    <w:rsid w:val="00C7060C"/>
    <w:rsid w:val="00C7205D"/>
    <w:rsid w:val="00C73A12"/>
    <w:rsid w:val="00C73F37"/>
    <w:rsid w:val="00C74995"/>
    <w:rsid w:val="00C828E0"/>
    <w:rsid w:val="00C83186"/>
    <w:rsid w:val="00C84028"/>
    <w:rsid w:val="00C84FEF"/>
    <w:rsid w:val="00C86999"/>
    <w:rsid w:val="00C92A01"/>
    <w:rsid w:val="00C9313D"/>
    <w:rsid w:val="00C9365C"/>
    <w:rsid w:val="00C93765"/>
    <w:rsid w:val="00C95461"/>
    <w:rsid w:val="00CA069D"/>
    <w:rsid w:val="00CA0E03"/>
    <w:rsid w:val="00CA1A65"/>
    <w:rsid w:val="00CA1EE7"/>
    <w:rsid w:val="00CA2590"/>
    <w:rsid w:val="00CA26C3"/>
    <w:rsid w:val="00CA3942"/>
    <w:rsid w:val="00CA6C82"/>
    <w:rsid w:val="00CA71A0"/>
    <w:rsid w:val="00CB4D2F"/>
    <w:rsid w:val="00CC1405"/>
    <w:rsid w:val="00CC5C5D"/>
    <w:rsid w:val="00CC6D41"/>
    <w:rsid w:val="00CD1DDE"/>
    <w:rsid w:val="00CD3D79"/>
    <w:rsid w:val="00CD547F"/>
    <w:rsid w:val="00CE02AB"/>
    <w:rsid w:val="00CE10F3"/>
    <w:rsid w:val="00CE1743"/>
    <w:rsid w:val="00CE3350"/>
    <w:rsid w:val="00CE653F"/>
    <w:rsid w:val="00CE6DAA"/>
    <w:rsid w:val="00CE7765"/>
    <w:rsid w:val="00CE7DFD"/>
    <w:rsid w:val="00CE7E33"/>
    <w:rsid w:val="00CF02DC"/>
    <w:rsid w:val="00CF08FD"/>
    <w:rsid w:val="00CF09D0"/>
    <w:rsid w:val="00CF2AE1"/>
    <w:rsid w:val="00CF2C14"/>
    <w:rsid w:val="00CF5278"/>
    <w:rsid w:val="00CF584D"/>
    <w:rsid w:val="00D01941"/>
    <w:rsid w:val="00D02D8F"/>
    <w:rsid w:val="00D04C2D"/>
    <w:rsid w:val="00D059F1"/>
    <w:rsid w:val="00D07720"/>
    <w:rsid w:val="00D12414"/>
    <w:rsid w:val="00D135F4"/>
    <w:rsid w:val="00D162AF"/>
    <w:rsid w:val="00D1691A"/>
    <w:rsid w:val="00D178C1"/>
    <w:rsid w:val="00D2279E"/>
    <w:rsid w:val="00D23B48"/>
    <w:rsid w:val="00D243AA"/>
    <w:rsid w:val="00D25662"/>
    <w:rsid w:val="00D25A68"/>
    <w:rsid w:val="00D267FD"/>
    <w:rsid w:val="00D26A17"/>
    <w:rsid w:val="00D306A5"/>
    <w:rsid w:val="00D322B1"/>
    <w:rsid w:val="00D35938"/>
    <w:rsid w:val="00D360D2"/>
    <w:rsid w:val="00D36BEE"/>
    <w:rsid w:val="00D36D70"/>
    <w:rsid w:val="00D36F0D"/>
    <w:rsid w:val="00D37184"/>
    <w:rsid w:val="00D37BE7"/>
    <w:rsid w:val="00D405A7"/>
    <w:rsid w:val="00D44F79"/>
    <w:rsid w:val="00D4540E"/>
    <w:rsid w:val="00D51265"/>
    <w:rsid w:val="00D52481"/>
    <w:rsid w:val="00D63B35"/>
    <w:rsid w:val="00D66034"/>
    <w:rsid w:val="00D66E0A"/>
    <w:rsid w:val="00D725C3"/>
    <w:rsid w:val="00D74254"/>
    <w:rsid w:val="00D758D1"/>
    <w:rsid w:val="00D75AFE"/>
    <w:rsid w:val="00D7714A"/>
    <w:rsid w:val="00D7795C"/>
    <w:rsid w:val="00D82B47"/>
    <w:rsid w:val="00D8373B"/>
    <w:rsid w:val="00D84474"/>
    <w:rsid w:val="00D85D6E"/>
    <w:rsid w:val="00D87D89"/>
    <w:rsid w:val="00D87DF1"/>
    <w:rsid w:val="00D903EA"/>
    <w:rsid w:val="00D90C4B"/>
    <w:rsid w:val="00D90F16"/>
    <w:rsid w:val="00D92807"/>
    <w:rsid w:val="00D937CF"/>
    <w:rsid w:val="00D96964"/>
    <w:rsid w:val="00D977D9"/>
    <w:rsid w:val="00DA5A88"/>
    <w:rsid w:val="00DA6898"/>
    <w:rsid w:val="00DA7CCE"/>
    <w:rsid w:val="00DB08DC"/>
    <w:rsid w:val="00DB185A"/>
    <w:rsid w:val="00DB2BD0"/>
    <w:rsid w:val="00DB3520"/>
    <w:rsid w:val="00DB7467"/>
    <w:rsid w:val="00DC15AE"/>
    <w:rsid w:val="00DC1A5A"/>
    <w:rsid w:val="00DC6819"/>
    <w:rsid w:val="00DD06BF"/>
    <w:rsid w:val="00DD1EF3"/>
    <w:rsid w:val="00DD1FC2"/>
    <w:rsid w:val="00DD37F4"/>
    <w:rsid w:val="00DD60C8"/>
    <w:rsid w:val="00DD7199"/>
    <w:rsid w:val="00DD7FA6"/>
    <w:rsid w:val="00DE10D2"/>
    <w:rsid w:val="00DE2C44"/>
    <w:rsid w:val="00DE7ECE"/>
    <w:rsid w:val="00DF04F6"/>
    <w:rsid w:val="00DF746A"/>
    <w:rsid w:val="00E007F8"/>
    <w:rsid w:val="00E0152E"/>
    <w:rsid w:val="00E01F3D"/>
    <w:rsid w:val="00E02B7D"/>
    <w:rsid w:val="00E0629B"/>
    <w:rsid w:val="00E06E99"/>
    <w:rsid w:val="00E07F4D"/>
    <w:rsid w:val="00E10AF8"/>
    <w:rsid w:val="00E1221B"/>
    <w:rsid w:val="00E123E6"/>
    <w:rsid w:val="00E15872"/>
    <w:rsid w:val="00E160E3"/>
    <w:rsid w:val="00E17D1D"/>
    <w:rsid w:val="00E2431E"/>
    <w:rsid w:val="00E245E0"/>
    <w:rsid w:val="00E24A79"/>
    <w:rsid w:val="00E279F9"/>
    <w:rsid w:val="00E33576"/>
    <w:rsid w:val="00E36E52"/>
    <w:rsid w:val="00E405D0"/>
    <w:rsid w:val="00E416EB"/>
    <w:rsid w:val="00E455F2"/>
    <w:rsid w:val="00E469F9"/>
    <w:rsid w:val="00E46EC2"/>
    <w:rsid w:val="00E470A7"/>
    <w:rsid w:val="00E47709"/>
    <w:rsid w:val="00E50BE6"/>
    <w:rsid w:val="00E510E6"/>
    <w:rsid w:val="00E51598"/>
    <w:rsid w:val="00E51E16"/>
    <w:rsid w:val="00E52C12"/>
    <w:rsid w:val="00E547AD"/>
    <w:rsid w:val="00E561D3"/>
    <w:rsid w:val="00E57E22"/>
    <w:rsid w:val="00E65AC8"/>
    <w:rsid w:val="00E6660D"/>
    <w:rsid w:val="00E6767C"/>
    <w:rsid w:val="00E70D8B"/>
    <w:rsid w:val="00E751B5"/>
    <w:rsid w:val="00E75952"/>
    <w:rsid w:val="00E75A6B"/>
    <w:rsid w:val="00E8085A"/>
    <w:rsid w:val="00E82272"/>
    <w:rsid w:val="00E828A0"/>
    <w:rsid w:val="00E846A7"/>
    <w:rsid w:val="00E84A92"/>
    <w:rsid w:val="00E850C1"/>
    <w:rsid w:val="00E875B5"/>
    <w:rsid w:val="00E878DE"/>
    <w:rsid w:val="00E91414"/>
    <w:rsid w:val="00E91A92"/>
    <w:rsid w:val="00E932A6"/>
    <w:rsid w:val="00E93C56"/>
    <w:rsid w:val="00E9411B"/>
    <w:rsid w:val="00E9458A"/>
    <w:rsid w:val="00E96AE3"/>
    <w:rsid w:val="00E96DFF"/>
    <w:rsid w:val="00EA42C0"/>
    <w:rsid w:val="00EA4A36"/>
    <w:rsid w:val="00EA5DCC"/>
    <w:rsid w:val="00EA5F0C"/>
    <w:rsid w:val="00EA60B8"/>
    <w:rsid w:val="00EA6944"/>
    <w:rsid w:val="00EA7F38"/>
    <w:rsid w:val="00EB202E"/>
    <w:rsid w:val="00EB3848"/>
    <w:rsid w:val="00EB4EA0"/>
    <w:rsid w:val="00EB52A2"/>
    <w:rsid w:val="00EB65EA"/>
    <w:rsid w:val="00EB7F9D"/>
    <w:rsid w:val="00EC2D30"/>
    <w:rsid w:val="00EC3548"/>
    <w:rsid w:val="00EC41C8"/>
    <w:rsid w:val="00EC58DC"/>
    <w:rsid w:val="00EC62D8"/>
    <w:rsid w:val="00EC70E1"/>
    <w:rsid w:val="00EE0275"/>
    <w:rsid w:val="00EE346E"/>
    <w:rsid w:val="00EE365D"/>
    <w:rsid w:val="00EE3BE6"/>
    <w:rsid w:val="00EE50BE"/>
    <w:rsid w:val="00EE5FB3"/>
    <w:rsid w:val="00EE669A"/>
    <w:rsid w:val="00EE7F80"/>
    <w:rsid w:val="00EF05C4"/>
    <w:rsid w:val="00EF0751"/>
    <w:rsid w:val="00EF2426"/>
    <w:rsid w:val="00EF2BB7"/>
    <w:rsid w:val="00EF3046"/>
    <w:rsid w:val="00EF4BE7"/>
    <w:rsid w:val="00F00755"/>
    <w:rsid w:val="00F01A7F"/>
    <w:rsid w:val="00F01B85"/>
    <w:rsid w:val="00F028FA"/>
    <w:rsid w:val="00F02C52"/>
    <w:rsid w:val="00F0392D"/>
    <w:rsid w:val="00F0634B"/>
    <w:rsid w:val="00F072CD"/>
    <w:rsid w:val="00F1064D"/>
    <w:rsid w:val="00F10931"/>
    <w:rsid w:val="00F10E28"/>
    <w:rsid w:val="00F123BF"/>
    <w:rsid w:val="00F13C12"/>
    <w:rsid w:val="00F211DC"/>
    <w:rsid w:val="00F22955"/>
    <w:rsid w:val="00F23047"/>
    <w:rsid w:val="00F23C49"/>
    <w:rsid w:val="00F27785"/>
    <w:rsid w:val="00F279F8"/>
    <w:rsid w:val="00F316EB"/>
    <w:rsid w:val="00F32CE9"/>
    <w:rsid w:val="00F33567"/>
    <w:rsid w:val="00F346CA"/>
    <w:rsid w:val="00F37546"/>
    <w:rsid w:val="00F404DD"/>
    <w:rsid w:val="00F411A8"/>
    <w:rsid w:val="00F4230B"/>
    <w:rsid w:val="00F42335"/>
    <w:rsid w:val="00F43B41"/>
    <w:rsid w:val="00F450FC"/>
    <w:rsid w:val="00F45A24"/>
    <w:rsid w:val="00F45B47"/>
    <w:rsid w:val="00F46674"/>
    <w:rsid w:val="00F467C0"/>
    <w:rsid w:val="00F51860"/>
    <w:rsid w:val="00F546CC"/>
    <w:rsid w:val="00F5612E"/>
    <w:rsid w:val="00F56A12"/>
    <w:rsid w:val="00F57B4F"/>
    <w:rsid w:val="00F631B2"/>
    <w:rsid w:val="00F65860"/>
    <w:rsid w:val="00F65FD4"/>
    <w:rsid w:val="00F67298"/>
    <w:rsid w:val="00F67DD3"/>
    <w:rsid w:val="00F71B6E"/>
    <w:rsid w:val="00F74485"/>
    <w:rsid w:val="00F7586B"/>
    <w:rsid w:val="00F773E6"/>
    <w:rsid w:val="00F806E6"/>
    <w:rsid w:val="00F8211F"/>
    <w:rsid w:val="00F822C9"/>
    <w:rsid w:val="00F84002"/>
    <w:rsid w:val="00F84DD7"/>
    <w:rsid w:val="00F91058"/>
    <w:rsid w:val="00F92264"/>
    <w:rsid w:val="00F92F12"/>
    <w:rsid w:val="00F969E2"/>
    <w:rsid w:val="00F96D01"/>
    <w:rsid w:val="00FA0291"/>
    <w:rsid w:val="00FA5810"/>
    <w:rsid w:val="00FA5F4F"/>
    <w:rsid w:val="00FA6E68"/>
    <w:rsid w:val="00FB299C"/>
    <w:rsid w:val="00FB3EFF"/>
    <w:rsid w:val="00FB5691"/>
    <w:rsid w:val="00FB59B0"/>
    <w:rsid w:val="00FB7C6B"/>
    <w:rsid w:val="00FC072C"/>
    <w:rsid w:val="00FC0D7E"/>
    <w:rsid w:val="00FC0DA4"/>
    <w:rsid w:val="00FC2F6E"/>
    <w:rsid w:val="00FC33D1"/>
    <w:rsid w:val="00FC55BF"/>
    <w:rsid w:val="00FC78BF"/>
    <w:rsid w:val="00FD0232"/>
    <w:rsid w:val="00FD1975"/>
    <w:rsid w:val="00FD1F8E"/>
    <w:rsid w:val="00FD6E41"/>
    <w:rsid w:val="00FD6EB7"/>
    <w:rsid w:val="00FE471F"/>
    <w:rsid w:val="00FE5443"/>
    <w:rsid w:val="00FE6F03"/>
    <w:rsid w:val="00FF27A3"/>
    <w:rsid w:val="00FF6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3E59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locked="0" w:uiPriority="99"/>
    <w:lsdException w:name="index 2" w:locked="0" w:semiHidden="1" w:unhideWhenUsed="1"/>
    <w:lsdException w:name="index 3" w:locked="0"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lsdException w:name="toc 2" w:locked="0" w:uiPriority="39"/>
    <w:lsdException w:name="footnote text" w:locked="0"/>
    <w:lsdException w:name="annotation text" w:uiPriority="99"/>
    <w:lsdException w:name="header" w:uiPriority="99"/>
    <w:lsdException w:name="index heading" w:locked="0" w:semiHidden="1" w:unhideWhenUsed="1"/>
    <w:lsdException w:name="caption" w:locked="0" w:uiPriority="35" w:qFormat="1"/>
    <w:lsdException w:name="table of figures" w:locked="0"/>
    <w:lsdException w:name="footnote reference" w:locked="0"/>
    <w:lsdException w:name="annotation reference" w:uiPriority="99"/>
    <w:lsdException w:name="table of authorities" w:locked="0"/>
    <w:lsdException w:name="Title" w:uiPriority="10" w:qFormat="1"/>
    <w:lsdException w:name="Default Paragraph Font" w:locked="0"/>
    <w:lsdException w:name="Body Text" w:locked="0"/>
    <w:lsdException w:name="Subtitle" w:uiPriority="11" w:qFormat="1"/>
    <w:lsdException w:name="Hyperlink" w:locked="0" w:uiPriority="99"/>
    <w:lsdException w:name="FollowedHyperlink" w:locked="0" w:uiPriority="99"/>
    <w:lsdException w:name="Strong" w:uiPriority="22" w:qFormat="1"/>
    <w:lsdException w:name="Emphasis" w:uiPriority="20" w:qFormat="1"/>
    <w:lsdException w:name="HTML Top of Form" w:locked="0"/>
    <w:lsdException w:name="HTML Bottom of Form" w:locked="0"/>
    <w:lsdException w:name="Normal (Web)" w:uiPriority="99"/>
    <w:lsdException w:name="Normal Table" w:locked="0"/>
    <w:lsdException w:name="annotation subject" w:uiPriority="99"/>
    <w:lsdException w:name="No List" w:locked="0"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0" w:semiHidden="1" w:uiPriority="37" w:unhideWhenUsed="1"/>
    <w:lsdException w:name="TOC Heading" w:semiHidden="1" w:uiPriority="39" w:unhideWhenUsed="1" w:qFormat="1"/>
  </w:latentStyles>
  <w:style w:type="paragraph" w:default="1" w:styleId="Normal">
    <w:name w:val="Normal"/>
    <w:unhideWhenUsed/>
    <w:qFormat/>
    <w:rsid w:val="00891B39"/>
    <w:pPr>
      <w:spacing w:before="160" w:line="320" w:lineRule="atLeast"/>
      <w:ind w:left="454"/>
    </w:pPr>
    <w:rPr>
      <w:rFonts w:ascii="Arial" w:hAnsi="Arial"/>
      <w:sz w:val="22"/>
      <w:szCs w:val="22"/>
      <w:lang w:eastAsia="en-US"/>
    </w:rPr>
  </w:style>
  <w:style w:type="paragraph" w:styleId="Heading1">
    <w:name w:val="heading 1"/>
    <w:aliases w:val="Outline1"/>
    <w:basedOn w:val="Normal"/>
    <w:next w:val="Normal"/>
    <w:link w:val="Heading1Char"/>
    <w:qFormat/>
    <w:locked/>
    <w:pPr>
      <w:keepNext/>
      <w:outlineLvl w:val="0"/>
    </w:pPr>
    <w:rPr>
      <w:b/>
      <w:sz w:val="20"/>
    </w:rPr>
  </w:style>
  <w:style w:type="paragraph" w:styleId="Heading2">
    <w:name w:val="heading 2"/>
    <w:basedOn w:val="Normal"/>
    <w:next w:val="Normal"/>
    <w:link w:val="Heading2Char"/>
    <w:uiPriority w:val="9"/>
    <w:qFormat/>
    <w:locked/>
    <w:pPr>
      <w:keepNext/>
      <w:outlineLvl w:val="1"/>
    </w:pPr>
    <w:rPr>
      <w:i/>
      <w:sz w:val="20"/>
    </w:rPr>
  </w:style>
  <w:style w:type="paragraph" w:styleId="Heading3">
    <w:name w:val="heading 3"/>
    <w:basedOn w:val="Normal"/>
    <w:next w:val="Normal"/>
    <w:link w:val="Heading3Char"/>
    <w:uiPriority w:val="9"/>
    <w:qFormat/>
    <w:locked/>
    <w:pPr>
      <w:keepNext/>
      <w:outlineLvl w:val="2"/>
    </w:pPr>
    <w:rPr>
      <w:b/>
      <w:color w:val="339966"/>
      <w:sz w:val="20"/>
    </w:rPr>
  </w:style>
  <w:style w:type="paragraph" w:styleId="Heading4">
    <w:name w:val="heading 4"/>
    <w:basedOn w:val="Normal"/>
    <w:next w:val="Normal"/>
    <w:qFormat/>
    <w:locked/>
    <w:pPr>
      <w:keepNext/>
      <w:pBdr>
        <w:bottom w:val="single" w:sz="4" w:space="1" w:color="auto"/>
      </w:pBdr>
      <w:outlineLvl w:val="3"/>
    </w:pPr>
    <w:rPr>
      <w:i/>
      <w:sz w:val="16"/>
    </w:rPr>
  </w:style>
  <w:style w:type="paragraph" w:styleId="Heading5">
    <w:name w:val="heading 5"/>
    <w:basedOn w:val="Normal"/>
    <w:next w:val="Normal"/>
    <w:qFormat/>
    <w:locked/>
    <w:pPr>
      <w:keepNext/>
      <w:spacing w:before="60" w:after="60"/>
      <w:jc w:val="center"/>
      <w:outlineLvl w:val="4"/>
    </w:pPr>
    <w:rPr>
      <w:b/>
      <w:color w:val="FFFFFF"/>
      <w:sz w:val="20"/>
    </w:rPr>
  </w:style>
  <w:style w:type="paragraph" w:styleId="Heading6">
    <w:name w:val="heading 6"/>
    <w:basedOn w:val="Normal"/>
    <w:next w:val="Normal"/>
    <w:qFormat/>
    <w:locked/>
    <w:pPr>
      <w:keepNext/>
      <w:outlineLvl w:val="5"/>
    </w:pPr>
    <w:rPr>
      <w:b/>
      <w:color w:val="008000"/>
      <w:sz w:val="20"/>
    </w:rPr>
  </w:style>
  <w:style w:type="paragraph" w:styleId="Heading7">
    <w:name w:val="heading 7"/>
    <w:basedOn w:val="Normal"/>
    <w:next w:val="Normal"/>
    <w:qFormat/>
    <w:locked/>
    <w:rsid w:val="00066E40"/>
    <w:pPr>
      <w:spacing w:before="240" w:after="60"/>
      <w:outlineLvl w:val="6"/>
    </w:pPr>
    <w:rPr>
      <w:szCs w:val="24"/>
    </w:rPr>
  </w:style>
  <w:style w:type="paragraph" w:styleId="Heading8">
    <w:name w:val="heading 8"/>
    <w:basedOn w:val="Normal"/>
    <w:next w:val="Normal"/>
    <w:qFormat/>
    <w:locked/>
    <w:pPr>
      <w:keepNext/>
      <w:outlineLvl w:val="7"/>
    </w:pPr>
    <w:rPr>
      <w:b/>
      <w:i/>
      <w:color w:val="800080"/>
      <w:sz w:val="20"/>
    </w:rPr>
  </w:style>
  <w:style w:type="paragraph" w:styleId="Heading9">
    <w:name w:val="heading 9"/>
    <w:basedOn w:val="Normal"/>
    <w:next w:val="Normal"/>
    <w:qFormat/>
    <w:locked/>
    <w:rsid w:val="00066E40"/>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Bodytext">
    <w:name w:val="09-Body text"/>
    <w:basedOn w:val="Normal"/>
    <w:link w:val="09-BodytextChar"/>
    <w:qFormat/>
    <w:rsid w:val="003D1EEF"/>
  </w:style>
  <w:style w:type="paragraph" w:customStyle="1" w:styleId="TITLEPAGEHEADER">
    <w:name w:val="TITLE PAGE HEADER"/>
    <w:locked/>
    <w:pPr>
      <w:spacing w:after="284"/>
    </w:pPr>
    <w:rPr>
      <w:rFonts w:ascii="Arial" w:hAnsi="Arial"/>
      <w:sz w:val="60"/>
      <w:lang w:eastAsia="en-US"/>
    </w:rPr>
  </w:style>
  <w:style w:type="paragraph" w:customStyle="1" w:styleId="15-Subhead1">
    <w:name w:val="15-Subhead 1"/>
    <w:basedOn w:val="09-Bodytext"/>
    <w:next w:val="10-Bodynumbered"/>
    <w:uiPriority w:val="99"/>
    <w:qFormat/>
    <w:rsid w:val="003D1EEF"/>
    <w:pPr>
      <w:keepNext/>
      <w:spacing w:before="280" w:after="140" w:line="360" w:lineRule="exact"/>
      <w:ind w:left="0"/>
      <w:outlineLvl w:val="1"/>
    </w:pPr>
    <w:rPr>
      <w:b/>
      <w:color w:val="00607A"/>
      <w:sz w:val="30"/>
    </w:rPr>
  </w:style>
  <w:style w:type="paragraph" w:styleId="TOC1">
    <w:name w:val="toc 1"/>
    <w:basedOn w:val="Normal"/>
    <w:next w:val="Normal"/>
    <w:uiPriority w:val="39"/>
    <w:rsid w:val="00CA2590"/>
    <w:pPr>
      <w:tabs>
        <w:tab w:val="right" w:leader="dot" w:pos="7853"/>
      </w:tabs>
      <w:spacing w:after="120" w:line="240" w:lineRule="auto"/>
      <w:ind w:left="0"/>
    </w:pPr>
    <w:rPr>
      <w:b/>
      <w:noProof/>
      <w:color w:val="00607A"/>
      <w:szCs w:val="28"/>
    </w:rPr>
  </w:style>
  <w:style w:type="paragraph" w:styleId="TOC2">
    <w:name w:val="toc 2"/>
    <w:basedOn w:val="TOC1"/>
    <w:next w:val="Normal"/>
    <w:autoRedefine/>
    <w:uiPriority w:val="39"/>
    <w:rsid w:val="0093282B"/>
    <w:rPr>
      <w:b w:val="0"/>
      <w:color w:val="auto"/>
      <w:szCs w:val="22"/>
    </w:rPr>
  </w:style>
  <w:style w:type="paragraph" w:customStyle="1" w:styleId="PAGEHEADER">
    <w:name w:val="PAGE HEADER"/>
    <w:basedOn w:val="Normal"/>
    <w:autoRedefine/>
    <w:locked/>
    <w:rsid w:val="002F0ABB"/>
    <w:pPr>
      <w:tabs>
        <w:tab w:val="center" w:pos="4153"/>
        <w:tab w:val="right" w:pos="8306"/>
      </w:tabs>
    </w:pPr>
    <w:rPr>
      <w:i/>
      <w:color w:val="808080"/>
      <w:sz w:val="18"/>
    </w:rPr>
  </w:style>
  <w:style w:type="paragraph" w:customStyle="1" w:styleId="14-Chapterhead">
    <w:name w:val="14-Chapter head"/>
    <w:next w:val="10-Bodynumbered"/>
    <w:uiPriority w:val="99"/>
    <w:qFormat/>
    <w:rsid w:val="00C86999"/>
    <w:pPr>
      <w:spacing w:line="720" w:lineRule="exact"/>
      <w:outlineLvl w:val="0"/>
    </w:pPr>
    <w:rPr>
      <w:rFonts w:ascii="Arial" w:hAnsi="Arial" w:cs="Arial"/>
      <w:b/>
      <w:color w:val="00607A"/>
      <w:sz w:val="56"/>
      <w:szCs w:val="56"/>
      <w:lang w:eastAsia="en-US"/>
    </w:rPr>
  </w:style>
  <w:style w:type="paragraph" w:customStyle="1" w:styleId="16-Subhead2">
    <w:name w:val="16-Subhead 2"/>
    <w:basedOn w:val="15-Subhead1"/>
    <w:next w:val="10-Bodynumbered"/>
    <w:uiPriority w:val="99"/>
    <w:qFormat/>
    <w:rsid w:val="002113D0"/>
    <w:pPr>
      <w:keepLines/>
      <w:spacing w:line="240" w:lineRule="auto"/>
      <w:outlineLvl w:val="2"/>
    </w:pPr>
    <w:rPr>
      <w:color w:val="7F7F7F" w:themeColor="text1" w:themeTint="80"/>
      <w:sz w:val="26"/>
      <w:szCs w:val="26"/>
    </w:rPr>
  </w:style>
  <w:style w:type="paragraph" w:customStyle="1" w:styleId="17-Subhead3">
    <w:name w:val="17-Subhead 3"/>
    <w:basedOn w:val="16-Subhead2"/>
    <w:next w:val="10-Bodynumbered"/>
    <w:qFormat/>
    <w:rsid w:val="00B10D40"/>
    <w:pPr>
      <w:outlineLvl w:val="3"/>
    </w:pPr>
    <w:rPr>
      <w:color w:val="000000"/>
      <w:sz w:val="22"/>
      <w:szCs w:val="22"/>
      <w14:textFill>
        <w14:solidFill>
          <w14:srgbClr w14:val="000000">
            <w14:lumMod w14:val="65000"/>
          </w14:srgbClr>
        </w14:solidFill>
      </w14:textFill>
    </w:rPr>
  </w:style>
  <w:style w:type="paragraph" w:customStyle="1" w:styleId="11-Bullet1">
    <w:name w:val="11-Bullet 1"/>
    <w:basedOn w:val="09-Bodytext"/>
    <w:link w:val="11-Bullet1Char"/>
    <w:uiPriority w:val="99"/>
    <w:qFormat/>
    <w:rsid w:val="00C329C0"/>
    <w:pPr>
      <w:numPr>
        <w:numId w:val="6"/>
      </w:numPr>
      <w:tabs>
        <w:tab w:val="left" w:pos="907"/>
      </w:tabs>
      <w:spacing w:before="80"/>
    </w:pPr>
  </w:style>
  <w:style w:type="paragraph" w:customStyle="1" w:styleId="10-Bodynumbered">
    <w:name w:val="10-Body numbered"/>
    <w:basedOn w:val="11-Bullet1"/>
    <w:link w:val="10-BodynumberedChar"/>
    <w:qFormat/>
    <w:rsid w:val="003A5F84"/>
    <w:pPr>
      <w:numPr>
        <w:numId w:val="2"/>
      </w:numPr>
      <w:tabs>
        <w:tab w:val="clear" w:pos="907"/>
      </w:tabs>
      <w:spacing w:before="160"/>
    </w:pPr>
  </w:style>
  <w:style w:type="character" w:styleId="FootnoteReference">
    <w:name w:val="footnote reference"/>
    <w:basedOn w:val="DefaultParagraphFont"/>
    <w:semiHidden/>
    <w:rsid w:val="000B1205"/>
    <w:rPr>
      <w:b/>
      <w:color w:val="00607A"/>
      <w:vertAlign w:val="superscript"/>
    </w:rPr>
  </w:style>
  <w:style w:type="paragraph" w:styleId="FootnoteText">
    <w:name w:val="footnote text"/>
    <w:basedOn w:val="Normal"/>
    <w:semiHidden/>
    <w:rsid w:val="003A1FD2"/>
    <w:pPr>
      <w:tabs>
        <w:tab w:val="left" w:pos="567"/>
      </w:tabs>
      <w:spacing w:before="40" w:line="240" w:lineRule="atLeast"/>
      <w:ind w:left="0"/>
    </w:pPr>
    <w:rPr>
      <w:color w:val="595959" w:themeColor="text1" w:themeTint="A6"/>
      <w:sz w:val="20"/>
    </w:rPr>
  </w:style>
  <w:style w:type="numbering" w:customStyle="1" w:styleId="CurrentList2">
    <w:name w:val="Current List2"/>
    <w:semiHidden/>
    <w:locked/>
    <w:rsid w:val="00BE7033"/>
    <w:pPr>
      <w:numPr>
        <w:numId w:val="1"/>
      </w:numPr>
    </w:pPr>
  </w:style>
  <w:style w:type="paragraph" w:customStyle="1" w:styleId="TITLESUBHEAD">
    <w:name w:val="TITLE SUB HEAD"/>
    <w:basedOn w:val="Normal"/>
    <w:locked/>
    <w:rsid w:val="00CC5C5D"/>
    <w:rPr>
      <w:rFonts w:cs="Arial"/>
      <w:b/>
      <w:sz w:val="30"/>
      <w:szCs w:val="30"/>
    </w:rPr>
  </w:style>
  <w:style w:type="paragraph" w:customStyle="1" w:styleId="20-Itemlead-in">
    <w:name w:val="20-Item lead-in"/>
    <w:basedOn w:val="19-Itemhead"/>
    <w:next w:val="24-Itemnote"/>
    <w:uiPriority w:val="99"/>
    <w:qFormat/>
    <w:rsid w:val="006C59F5"/>
    <w:rPr>
      <w:b w:val="0"/>
    </w:rPr>
  </w:style>
  <w:style w:type="paragraph" w:styleId="Caption">
    <w:name w:val="caption"/>
    <w:basedOn w:val="18-Itemnumber"/>
    <w:next w:val="19-Itemhead"/>
    <w:uiPriority w:val="35"/>
    <w:qFormat/>
    <w:rsid w:val="00336497"/>
  </w:style>
  <w:style w:type="paragraph" w:customStyle="1" w:styleId="27-Quotetext">
    <w:name w:val="27-Quote text"/>
    <w:basedOn w:val="14-Chapterhead"/>
    <w:next w:val="28-Quotereference"/>
    <w:qFormat/>
    <w:rsid w:val="002A6F30"/>
    <w:pPr>
      <w:spacing w:before="140" w:line="360" w:lineRule="exact"/>
      <w:ind w:left="454"/>
      <w:outlineLvl w:val="9"/>
    </w:pPr>
    <w:rPr>
      <w:b w:val="0"/>
      <w:i/>
      <w:sz w:val="28"/>
      <w:szCs w:val="28"/>
    </w:rPr>
  </w:style>
  <w:style w:type="paragraph" w:customStyle="1" w:styleId="28-Quotereference">
    <w:name w:val="28-Quote reference"/>
    <w:basedOn w:val="09-Bodytext"/>
    <w:next w:val="10-Bodynumbered"/>
    <w:qFormat/>
    <w:rsid w:val="00895246"/>
    <w:pPr>
      <w:spacing w:before="40" w:after="140"/>
      <w:jc w:val="right"/>
    </w:pPr>
    <w:rPr>
      <w:b/>
    </w:rPr>
  </w:style>
  <w:style w:type="paragraph" w:customStyle="1" w:styleId="18-Itemnumber">
    <w:name w:val="18-Item number"/>
    <w:basedOn w:val="Normal"/>
    <w:next w:val="19-Itemhead"/>
    <w:qFormat/>
    <w:rsid w:val="00EC3548"/>
    <w:pPr>
      <w:keepNext/>
      <w:pBdr>
        <w:top w:val="single" w:sz="12" w:space="4" w:color="006C81"/>
      </w:pBdr>
      <w:spacing w:before="240" w:after="60"/>
      <w:ind w:left="0"/>
    </w:pPr>
    <w:rPr>
      <w:b/>
      <w:color w:val="00607A"/>
      <w:szCs w:val="24"/>
    </w:rPr>
  </w:style>
  <w:style w:type="paragraph" w:customStyle="1" w:styleId="19-Itemhead">
    <w:name w:val="19-Item head"/>
    <w:basedOn w:val="Normal"/>
    <w:next w:val="20-Itemlead-in"/>
    <w:uiPriority w:val="99"/>
    <w:qFormat/>
    <w:rsid w:val="006C59F5"/>
    <w:pPr>
      <w:keepNext/>
      <w:spacing w:before="60" w:after="60"/>
      <w:ind w:left="0"/>
    </w:pPr>
    <w:rPr>
      <w:b/>
      <w:color w:val="006C81"/>
    </w:rPr>
  </w:style>
  <w:style w:type="paragraph" w:customStyle="1" w:styleId="25-Itemsource">
    <w:name w:val="25-Item source"/>
    <w:basedOn w:val="Caption"/>
    <w:next w:val="10-Bodynumbered"/>
    <w:uiPriority w:val="99"/>
    <w:qFormat/>
    <w:rsid w:val="000A349B"/>
    <w:pPr>
      <w:pBdr>
        <w:top w:val="none" w:sz="0" w:space="0" w:color="auto"/>
        <w:bottom w:val="single" w:sz="8" w:space="1" w:color="006C81"/>
      </w:pBdr>
      <w:tabs>
        <w:tab w:val="left" w:pos="851"/>
      </w:tabs>
      <w:spacing w:before="60" w:line="300" w:lineRule="atLeast"/>
    </w:pPr>
    <w:rPr>
      <w:b w:val="0"/>
      <w:i/>
      <w:color w:val="000000" w:themeColor="text1"/>
      <w:sz w:val="20"/>
      <w:szCs w:val="20"/>
    </w:rPr>
  </w:style>
  <w:style w:type="paragraph" w:customStyle="1" w:styleId="21-Tabletext">
    <w:name w:val="21-Table text"/>
    <w:basedOn w:val="Normal"/>
    <w:qFormat/>
    <w:rsid w:val="00B375C3"/>
    <w:pPr>
      <w:spacing w:before="60" w:after="60"/>
      <w:ind w:left="113" w:right="113"/>
    </w:pPr>
  </w:style>
  <w:style w:type="paragraph" w:customStyle="1" w:styleId="22A-Tablebullet1">
    <w:name w:val="22A-Table bullet 1"/>
    <w:basedOn w:val="Normal"/>
    <w:uiPriority w:val="99"/>
    <w:qFormat/>
    <w:rsid w:val="00804C2B"/>
    <w:pPr>
      <w:numPr>
        <w:numId w:val="4"/>
      </w:numPr>
      <w:spacing w:before="60" w:after="60" w:line="300" w:lineRule="atLeast"/>
      <w:ind w:right="113"/>
    </w:pPr>
    <w:rPr>
      <w:rFonts w:eastAsia="Calibri"/>
    </w:rPr>
  </w:style>
  <w:style w:type="paragraph" w:customStyle="1" w:styleId="23-Tableindent">
    <w:name w:val="23-Table indent"/>
    <w:basedOn w:val="Normal"/>
    <w:uiPriority w:val="99"/>
    <w:qFormat/>
    <w:rsid w:val="00804C2B"/>
    <w:pPr>
      <w:spacing w:before="60" w:after="60" w:line="300" w:lineRule="atLeast"/>
      <w:ind w:right="113"/>
    </w:pPr>
  </w:style>
  <w:style w:type="paragraph" w:customStyle="1" w:styleId="12-Bullet2">
    <w:name w:val="12-Bullet 2"/>
    <w:basedOn w:val="11-Bullet1"/>
    <w:uiPriority w:val="99"/>
    <w:qFormat/>
    <w:rsid w:val="00021B0F"/>
    <w:pPr>
      <w:numPr>
        <w:numId w:val="3"/>
      </w:numPr>
      <w:tabs>
        <w:tab w:val="clear" w:pos="907"/>
        <w:tab w:val="left" w:pos="1361"/>
      </w:tabs>
      <w:ind w:left="1361" w:hanging="454"/>
    </w:pPr>
  </w:style>
  <w:style w:type="table" w:styleId="TableGrid8">
    <w:name w:val="Table Grid 8"/>
    <w:basedOn w:val="TableNormal"/>
    <w:semiHidden/>
    <w:locked/>
    <w:rsid w:val="003D41C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basedOn w:val="DefaultParagraphFont"/>
    <w:uiPriority w:val="99"/>
    <w:rsid w:val="007A5608"/>
    <w:rPr>
      <w:rFonts w:ascii="Arial" w:hAnsi="Arial"/>
      <w:color w:val="00607A"/>
      <w:u w:val="single"/>
    </w:rPr>
  </w:style>
  <w:style w:type="table" w:styleId="TableGrid">
    <w:name w:val="Table Grid"/>
    <w:basedOn w:val="TableNormal"/>
    <w:uiPriority w:val="59"/>
    <w:locked/>
    <w:rsid w:val="008D78C1"/>
    <w:pPr>
      <w:ind w:left="28" w:right="2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TableofFigures">
    <w:name w:val="table of figures"/>
    <w:basedOn w:val="Normal"/>
    <w:next w:val="Normal"/>
    <w:semiHidden/>
    <w:rsid w:val="000C21C0"/>
  </w:style>
  <w:style w:type="paragraph" w:customStyle="1" w:styleId="35-Pageend">
    <w:name w:val="35-Page end"/>
    <w:basedOn w:val="09-Bodytext"/>
    <w:uiPriority w:val="99"/>
    <w:qFormat/>
    <w:rsid w:val="00A51CE9"/>
    <w:pPr>
      <w:spacing w:before="0" w:after="17010" w:line="240" w:lineRule="auto"/>
      <w:ind w:left="0"/>
    </w:pPr>
  </w:style>
  <w:style w:type="paragraph" w:customStyle="1" w:styleId="30-KMheader">
    <w:name w:val="30-KM header"/>
    <w:basedOn w:val="18-Itemnumber"/>
    <w:next w:val="13A-Keymessagesnumbers"/>
    <w:uiPriority w:val="99"/>
    <w:qFormat/>
    <w:rsid w:val="00AD6821"/>
    <w:pPr>
      <w:pBdr>
        <w:top w:val="none" w:sz="0" w:space="0" w:color="auto"/>
      </w:pBdr>
      <w:spacing w:after="180"/>
      <w:ind w:right="28"/>
    </w:pPr>
    <w:rPr>
      <w:color w:val="00994E"/>
    </w:rPr>
  </w:style>
  <w:style w:type="paragraph" w:customStyle="1" w:styleId="34-Exhibittext">
    <w:name w:val="34-Exhibit text"/>
    <w:basedOn w:val="21-Tabletext"/>
    <w:qFormat/>
    <w:rsid w:val="00A35627"/>
    <w:pPr>
      <w:ind w:left="0" w:right="0"/>
    </w:pPr>
    <w:rPr>
      <w:b/>
      <w:color w:val="000000" w:themeColor="text1"/>
    </w:rPr>
  </w:style>
  <w:style w:type="paragraph" w:customStyle="1" w:styleId="33-Keymessagesend">
    <w:name w:val="33-Key messages end"/>
    <w:basedOn w:val="34-Exhibittext"/>
    <w:uiPriority w:val="99"/>
    <w:qFormat/>
    <w:rsid w:val="00EC3548"/>
    <w:pPr>
      <w:pBdr>
        <w:bottom w:val="single" w:sz="8" w:space="1" w:color="00994E"/>
      </w:pBdr>
    </w:pPr>
    <w:rPr>
      <w:b w:val="0"/>
    </w:rPr>
  </w:style>
  <w:style w:type="paragraph" w:styleId="Header">
    <w:name w:val="header"/>
    <w:basedOn w:val="Normal"/>
    <w:link w:val="HeaderChar"/>
    <w:uiPriority w:val="99"/>
    <w:locked/>
    <w:rsid w:val="00896F5B"/>
    <w:pPr>
      <w:tabs>
        <w:tab w:val="center" w:pos="4153"/>
        <w:tab w:val="right" w:pos="8306"/>
      </w:tabs>
      <w:spacing w:before="0" w:line="240" w:lineRule="auto"/>
      <w:ind w:left="0"/>
      <w:jc w:val="right"/>
    </w:pPr>
    <w:rPr>
      <w:sz w:val="10"/>
      <w:szCs w:val="10"/>
    </w:rPr>
  </w:style>
  <w:style w:type="paragraph" w:styleId="Footer">
    <w:name w:val="footer"/>
    <w:basedOn w:val="Normal"/>
    <w:link w:val="FooterChar"/>
    <w:locked/>
    <w:rsid w:val="00D35938"/>
    <w:pPr>
      <w:tabs>
        <w:tab w:val="center" w:pos="4153"/>
        <w:tab w:val="right" w:pos="8306"/>
      </w:tabs>
    </w:pPr>
  </w:style>
  <w:style w:type="character" w:styleId="PageNumber">
    <w:name w:val="page number"/>
    <w:basedOn w:val="DefaultParagraphFont"/>
    <w:locked/>
    <w:rsid w:val="00D35938"/>
  </w:style>
  <w:style w:type="paragraph" w:customStyle="1" w:styleId="26-Contents">
    <w:name w:val="26-Contents"/>
    <w:uiPriority w:val="99"/>
    <w:rsid w:val="00C86999"/>
    <w:pPr>
      <w:keepNext/>
      <w:spacing w:after="560"/>
      <w:outlineLvl w:val="0"/>
    </w:pPr>
    <w:rPr>
      <w:rFonts w:ascii="Arial" w:hAnsi="Arial"/>
      <w:b/>
      <w:color w:val="00607A"/>
      <w:sz w:val="56"/>
      <w:szCs w:val="56"/>
      <w:lang w:eastAsia="en-US"/>
    </w:rPr>
  </w:style>
  <w:style w:type="paragraph" w:customStyle="1" w:styleId="29-Authornotes">
    <w:name w:val="29-Author notes"/>
    <w:basedOn w:val="09-Bodytext"/>
    <w:uiPriority w:val="99"/>
    <w:qFormat/>
    <w:rsid w:val="007B4915"/>
    <w:pPr>
      <w:ind w:left="284"/>
    </w:pPr>
  </w:style>
  <w:style w:type="paragraph" w:styleId="BalloonText">
    <w:name w:val="Balloon Text"/>
    <w:basedOn w:val="Normal"/>
    <w:link w:val="BalloonTextChar"/>
    <w:uiPriority w:val="99"/>
    <w:locked/>
    <w:rsid w:val="000D62FF"/>
    <w:rPr>
      <w:rFonts w:ascii="Tahoma" w:hAnsi="Tahoma" w:cs="Tahoma"/>
      <w:sz w:val="16"/>
      <w:szCs w:val="16"/>
    </w:rPr>
  </w:style>
  <w:style w:type="character" w:customStyle="1" w:styleId="BalloonTextChar">
    <w:name w:val="Balloon Text Char"/>
    <w:basedOn w:val="DefaultParagraphFont"/>
    <w:link w:val="BalloonText"/>
    <w:uiPriority w:val="99"/>
    <w:rsid w:val="000D62FF"/>
    <w:rPr>
      <w:rFonts w:ascii="Tahoma" w:hAnsi="Tahoma" w:cs="Tahoma"/>
      <w:sz w:val="16"/>
      <w:szCs w:val="16"/>
      <w:lang w:eastAsia="en-US"/>
    </w:rPr>
  </w:style>
  <w:style w:type="paragraph" w:styleId="DocumentMap">
    <w:name w:val="Document Map"/>
    <w:basedOn w:val="Normal"/>
    <w:link w:val="DocumentMapChar"/>
    <w:locked/>
    <w:rsid w:val="000D62FF"/>
    <w:rPr>
      <w:rFonts w:ascii="Tahoma" w:hAnsi="Tahoma" w:cs="Tahoma"/>
      <w:sz w:val="16"/>
      <w:szCs w:val="16"/>
    </w:rPr>
  </w:style>
  <w:style w:type="character" w:customStyle="1" w:styleId="DocumentMapChar">
    <w:name w:val="Document Map Char"/>
    <w:basedOn w:val="DefaultParagraphFont"/>
    <w:link w:val="DocumentMap"/>
    <w:rsid w:val="000D62FF"/>
    <w:rPr>
      <w:rFonts w:ascii="Tahoma" w:hAnsi="Tahoma" w:cs="Tahoma"/>
      <w:sz w:val="16"/>
      <w:szCs w:val="16"/>
      <w:lang w:eastAsia="en-US"/>
    </w:rPr>
  </w:style>
  <w:style w:type="paragraph" w:styleId="BodyText">
    <w:name w:val="Body Text"/>
    <w:basedOn w:val="Normal"/>
    <w:link w:val="BodyTextChar"/>
    <w:rsid w:val="000D62FF"/>
    <w:pPr>
      <w:spacing w:after="120"/>
    </w:pPr>
  </w:style>
  <w:style w:type="character" w:customStyle="1" w:styleId="BodyTextChar">
    <w:name w:val="Body Text Char"/>
    <w:basedOn w:val="DefaultParagraphFont"/>
    <w:link w:val="BodyText"/>
    <w:rsid w:val="000D62FF"/>
    <w:rPr>
      <w:sz w:val="24"/>
      <w:lang w:eastAsia="en-US"/>
    </w:rPr>
  </w:style>
  <w:style w:type="character" w:styleId="CommentReference">
    <w:name w:val="annotation reference"/>
    <w:basedOn w:val="DefaultParagraphFont"/>
    <w:uiPriority w:val="99"/>
    <w:locked/>
    <w:rsid w:val="000D62FF"/>
    <w:rPr>
      <w:sz w:val="16"/>
      <w:szCs w:val="16"/>
    </w:rPr>
  </w:style>
  <w:style w:type="paragraph" w:styleId="CommentText">
    <w:name w:val="annotation text"/>
    <w:basedOn w:val="Normal"/>
    <w:link w:val="CommentTextChar"/>
    <w:uiPriority w:val="99"/>
    <w:locked/>
    <w:rsid w:val="000D62FF"/>
    <w:rPr>
      <w:sz w:val="20"/>
    </w:rPr>
  </w:style>
  <w:style w:type="character" w:customStyle="1" w:styleId="CommentTextChar">
    <w:name w:val="Comment Text Char"/>
    <w:basedOn w:val="DefaultParagraphFont"/>
    <w:link w:val="CommentText"/>
    <w:uiPriority w:val="99"/>
    <w:rsid w:val="000D62FF"/>
    <w:rPr>
      <w:lang w:eastAsia="en-US"/>
    </w:rPr>
  </w:style>
  <w:style w:type="paragraph" w:styleId="CommentSubject">
    <w:name w:val="annotation subject"/>
    <w:basedOn w:val="CommentText"/>
    <w:next w:val="CommentText"/>
    <w:link w:val="CommentSubjectChar"/>
    <w:uiPriority w:val="99"/>
    <w:locked/>
    <w:rsid w:val="000D62FF"/>
    <w:rPr>
      <w:b/>
      <w:bCs/>
    </w:rPr>
  </w:style>
  <w:style w:type="character" w:customStyle="1" w:styleId="CommentSubjectChar">
    <w:name w:val="Comment Subject Char"/>
    <w:basedOn w:val="CommentTextChar"/>
    <w:link w:val="CommentSubject"/>
    <w:uiPriority w:val="99"/>
    <w:rsid w:val="000D62FF"/>
    <w:rPr>
      <w:b/>
      <w:bCs/>
      <w:lang w:eastAsia="en-US"/>
    </w:rPr>
  </w:style>
  <w:style w:type="paragraph" w:styleId="ListParagraph">
    <w:name w:val="List Paragraph"/>
    <w:basedOn w:val="Normal"/>
    <w:uiPriority w:val="34"/>
    <w:qFormat/>
    <w:locked/>
    <w:rsid w:val="000D62FF"/>
    <w:pPr>
      <w:ind w:left="720"/>
      <w:contextualSpacing/>
    </w:pPr>
  </w:style>
  <w:style w:type="paragraph" w:styleId="NormalWeb">
    <w:name w:val="Normal (Web)"/>
    <w:basedOn w:val="Normal"/>
    <w:uiPriority w:val="99"/>
    <w:locked/>
    <w:rsid w:val="000D62FF"/>
    <w:rPr>
      <w:szCs w:val="24"/>
    </w:rPr>
  </w:style>
  <w:style w:type="character" w:styleId="Strong">
    <w:name w:val="Strong"/>
    <w:basedOn w:val="DefaultParagraphFont"/>
    <w:uiPriority w:val="22"/>
    <w:qFormat/>
    <w:locked/>
    <w:rsid w:val="000D62FF"/>
    <w:rPr>
      <w:b/>
      <w:bCs/>
    </w:rPr>
  </w:style>
  <w:style w:type="character" w:styleId="Emphasis">
    <w:name w:val="Emphasis"/>
    <w:basedOn w:val="DefaultParagraphFont"/>
    <w:uiPriority w:val="20"/>
    <w:qFormat/>
    <w:locked/>
    <w:rsid w:val="000D62FF"/>
    <w:rPr>
      <w:i/>
      <w:iCs/>
    </w:rPr>
  </w:style>
  <w:style w:type="character" w:styleId="FollowedHyperlink">
    <w:name w:val="FollowedHyperlink"/>
    <w:basedOn w:val="DefaultParagraphFont"/>
    <w:uiPriority w:val="99"/>
    <w:rsid w:val="000D62FF"/>
    <w:rPr>
      <w:color w:val="800080" w:themeColor="followedHyperlink"/>
      <w:u w:val="single"/>
    </w:rPr>
  </w:style>
  <w:style w:type="paragraph" w:styleId="PlainText">
    <w:name w:val="Plain Text"/>
    <w:basedOn w:val="Normal"/>
    <w:link w:val="PlainTextChar"/>
    <w:locked/>
    <w:rsid w:val="000D62FF"/>
    <w:rPr>
      <w:rFonts w:ascii="Consolas" w:hAnsi="Consolas" w:cs="Consolas"/>
      <w:sz w:val="21"/>
      <w:szCs w:val="21"/>
    </w:rPr>
  </w:style>
  <w:style w:type="character" w:customStyle="1" w:styleId="PlainTextChar">
    <w:name w:val="Plain Text Char"/>
    <w:basedOn w:val="DefaultParagraphFont"/>
    <w:link w:val="PlainText"/>
    <w:rsid w:val="000D62FF"/>
    <w:rPr>
      <w:rFonts w:ascii="Consolas" w:hAnsi="Consolas" w:cs="Consolas"/>
      <w:sz w:val="21"/>
      <w:szCs w:val="21"/>
      <w:lang w:eastAsia="en-US"/>
    </w:rPr>
  </w:style>
  <w:style w:type="paragraph" w:styleId="ListNumber">
    <w:name w:val="List Number"/>
    <w:basedOn w:val="Normal"/>
    <w:locked/>
    <w:rsid w:val="000D62FF"/>
    <w:pPr>
      <w:tabs>
        <w:tab w:val="num" w:pos="360"/>
      </w:tabs>
      <w:ind w:left="360" w:hanging="360"/>
      <w:contextualSpacing/>
    </w:pPr>
  </w:style>
  <w:style w:type="numbering" w:styleId="111111">
    <w:name w:val="Outline List 2"/>
    <w:basedOn w:val="NoList"/>
    <w:locked/>
    <w:rsid w:val="000D62FF"/>
  </w:style>
  <w:style w:type="paragraph" w:customStyle="1" w:styleId="TitlePage">
    <w:name w:val="TitlePage"/>
    <w:basedOn w:val="TITLEPAGEHEADER"/>
    <w:qFormat/>
    <w:rsid w:val="004E4C62"/>
    <w:pPr>
      <w:spacing w:line="1080" w:lineRule="exact"/>
    </w:pPr>
    <w:rPr>
      <w:b/>
      <w:color w:val="00607A"/>
      <w:sz w:val="96"/>
      <w:szCs w:val="96"/>
    </w:rPr>
  </w:style>
  <w:style w:type="paragraph" w:customStyle="1" w:styleId="SubTitlePage">
    <w:name w:val="SubTitlePage"/>
    <w:basedOn w:val="TITLEPAGEHEADER"/>
    <w:qFormat/>
    <w:rsid w:val="00C86999"/>
    <w:pPr>
      <w:ind w:right="28"/>
    </w:pPr>
    <w:rPr>
      <w:rFonts w:cs="Arial"/>
      <w:color w:val="00607A"/>
      <w:sz w:val="48"/>
      <w:szCs w:val="48"/>
    </w:rPr>
  </w:style>
  <w:style w:type="paragraph" w:customStyle="1" w:styleId="13A-Keymessagesnumbers">
    <w:name w:val="13A-Key messages numbers"/>
    <w:basedOn w:val="11-Bullet1"/>
    <w:uiPriority w:val="99"/>
    <w:qFormat/>
    <w:rsid w:val="00994626"/>
    <w:pPr>
      <w:numPr>
        <w:numId w:val="8"/>
      </w:numPr>
      <w:tabs>
        <w:tab w:val="clear" w:pos="907"/>
        <w:tab w:val="left" w:pos="794"/>
      </w:tabs>
      <w:ind w:left="454" w:hanging="454"/>
    </w:pPr>
    <w:rPr>
      <w:b/>
      <w:color w:val="000000" w:themeColor="text1"/>
    </w:rPr>
  </w:style>
  <w:style w:type="paragraph" w:styleId="EndnoteText">
    <w:name w:val="endnote text"/>
    <w:basedOn w:val="Normal"/>
    <w:link w:val="EndnoteTextChar"/>
    <w:locked/>
    <w:rsid w:val="00BC44BB"/>
    <w:pPr>
      <w:spacing w:before="40" w:line="240" w:lineRule="atLeast"/>
      <w:ind w:left="0"/>
    </w:pPr>
    <w:rPr>
      <w:sz w:val="20"/>
    </w:rPr>
  </w:style>
  <w:style w:type="character" w:customStyle="1" w:styleId="EndnoteTextChar">
    <w:name w:val="Endnote Text Char"/>
    <w:basedOn w:val="DefaultParagraphFont"/>
    <w:link w:val="EndnoteText"/>
    <w:rsid w:val="00BC44BB"/>
    <w:rPr>
      <w:rFonts w:ascii="Arial" w:hAnsi="Arial"/>
      <w:szCs w:val="22"/>
      <w:lang w:eastAsia="en-US"/>
    </w:rPr>
  </w:style>
  <w:style w:type="character" w:styleId="EndnoteReference">
    <w:name w:val="endnote reference"/>
    <w:basedOn w:val="DefaultParagraphFont"/>
    <w:locked/>
    <w:rsid w:val="003A1FD2"/>
    <w:rPr>
      <w:color w:val="006C81"/>
      <w:vertAlign w:val="superscript"/>
    </w:rPr>
  </w:style>
  <w:style w:type="table" w:styleId="Table3Deffects1">
    <w:name w:val="Table 3D effects 1"/>
    <w:basedOn w:val="TableNormal"/>
    <w:locked/>
    <w:rsid w:val="007C24E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Standard2">
    <w:name w:val="TableStandard2"/>
    <w:basedOn w:val="TableNormal"/>
    <w:uiPriority w:val="99"/>
    <w:rsid w:val="00CA71A0"/>
    <w:pPr>
      <w:jc w:val="right"/>
    </w:pPr>
    <w:rPr>
      <w:rFonts w:ascii="Arial" w:hAnsi="Arial"/>
    </w:rPr>
    <w:tblPr>
      <w:tblStyleRowBandSize w:val="1"/>
      <w:tblStyleColBandSize w:val="1"/>
      <w:tblBorders>
        <w:top w:val="single" w:sz="8" w:space="0" w:color="00607A"/>
        <w:bottom w:val="single" w:sz="8" w:space="0" w:color="00607A"/>
        <w:insideH w:val="single" w:sz="8" w:space="0" w:color="00607A"/>
      </w:tblBorders>
      <w:tblCellMar>
        <w:left w:w="0" w:type="dxa"/>
        <w:right w:w="0" w:type="dxa"/>
      </w:tblCellMar>
    </w:tblPr>
    <w:trPr>
      <w:cantSplit/>
    </w:trPr>
    <w:tblStylePr w:type="firstRow">
      <w:pPr>
        <w:wordWrap/>
        <w:ind w:leftChars="0" w:left="28" w:rightChars="0" w:right="28"/>
      </w:pPr>
      <w:rPr>
        <w:b/>
        <w:i w:val="0"/>
        <w:color w:val="FFFFFF" w:themeColor="background1"/>
      </w:rPr>
      <w:tblPr/>
      <w:trPr>
        <w:cantSplit w:val="0"/>
        <w:tblHeader/>
      </w:trPr>
      <w:tcPr>
        <w:shd w:val="clear" w:color="auto" w:fill="00607A"/>
      </w:tcPr>
    </w:tblStylePr>
    <w:tblStylePr w:type="lastRow">
      <w:rPr>
        <w:b/>
      </w:rPr>
      <w:tblPr/>
      <w:tcPr>
        <w:shd w:val="clear" w:color="auto" w:fill="D9D9D9" w:themeFill="background1" w:themeFillShade="D9"/>
      </w:tcPr>
    </w:tblStylePr>
    <w:tblStylePr w:type="firstCol">
      <w:pPr>
        <w:wordWrap/>
        <w:ind w:leftChars="0" w:left="0" w:rightChars="0" w:right="0"/>
        <w:jc w:val="left"/>
      </w:p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style>
  <w:style w:type="character" w:customStyle="1" w:styleId="03-Italic">
    <w:name w:val="03-Italic"/>
    <w:basedOn w:val="DefaultParagraphFont"/>
    <w:uiPriority w:val="1"/>
    <w:qFormat/>
    <w:rsid w:val="00BD7EC9"/>
    <w:rPr>
      <w:i/>
    </w:rPr>
  </w:style>
  <w:style w:type="character" w:customStyle="1" w:styleId="02-BoldItalic">
    <w:name w:val="02-BoldItalic"/>
    <w:uiPriority w:val="99"/>
    <w:qFormat/>
    <w:rsid w:val="001C4396"/>
    <w:rPr>
      <w:b/>
      <w:i/>
    </w:rPr>
  </w:style>
  <w:style w:type="character" w:customStyle="1" w:styleId="01-Bold">
    <w:name w:val="01-Bold"/>
    <w:basedOn w:val="DefaultParagraphFont"/>
    <w:uiPriority w:val="1"/>
    <w:qFormat/>
    <w:rsid w:val="0074265C"/>
    <w:rPr>
      <w:b/>
    </w:rPr>
  </w:style>
  <w:style w:type="character" w:customStyle="1" w:styleId="05-Underline">
    <w:name w:val="05-Underline"/>
    <w:uiPriority w:val="99"/>
    <w:qFormat/>
    <w:rsid w:val="001C4396"/>
    <w:rPr>
      <w:b w:val="0"/>
      <w:i w:val="0"/>
      <w:u w:val="single"/>
    </w:rPr>
  </w:style>
  <w:style w:type="character" w:customStyle="1" w:styleId="07-Superscript">
    <w:name w:val="07-Superscript"/>
    <w:uiPriority w:val="99"/>
    <w:qFormat/>
    <w:rsid w:val="008B31EC"/>
    <w:rPr>
      <w:b w:val="0"/>
      <w:i w:val="0"/>
      <w:u w:val="none"/>
      <w:vertAlign w:val="superscript"/>
    </w:rPr>
  </w:style>
  <w:style w:type="character" w:customStyle="1" w:styleId="06-Subscript">
    <w:name w:val="06-Subscript"/>
    <w:uiPriority w:val="99"/>
    <w:qFormat/>
    <w:rsid w:val="001C4396"/>
    <w:rPr>
      <w:vertAlign w:val="subscript"/>
    </w:rPr>
  </w:style>
  <w:style w:type="paragraph" w:styleId="TableofAuthorities">
    <w:name w:val="table of authorities"/>
    <w:basedOn w:val="Normal"/>
    <w:next w:val="Normal"/>
    <w:semiHidden/>
    <w:rsid w:val="000C21C0"/>
  </w:style>
  <w:style w:type="paragraph" w:customStyle="1" w:styleId="ASFooter">
    <w:name w:val="ASFooter"/>
    <w:qFormat/>
    <w:rsid w:val="00114CD8"/>
    <w:pPr>
      <w:jc w:val="right"/>
    </w:pPr>
    <w:rPr>
      <w:rFonts w:ascii="Arial" w:hAnsi="Arial"/>
      <w:lang w:eastAsia="en-US"/>
    </w:rPr>
  </w:style>
  <w:style w:type="table" w:customStyle="1" w:styleId="BoxStyle">
    <w:name w:val="BoxStyle"/>
    <w:basedOn w:val="TableNormal"/>
    <w:uiPriority w:val="99"/>
    <w:rsid w:val="001703D8"/>
    <w:tblPr>
      <w:tblInd w:w="113"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top w:w="113" w:type="dxa"/>
        <w:bottom w:w="113" w:type="dxa"/>
      </w:tblCellMar>
    </w:tblPr>
  </w:style>
  <w:style w:type="paragraph" w:customStyle="1" w:styleId="ASLFooter">
    <w:name w:val="ASLFooter"/>
    <w:basedOn w:val="ASFooter"/>
    <w:qFormat/>
    <w:rsid w:val="00114CD8"/>
    <w:pPr>
      <w:jc w:val="left"/>
    </w:pPr>
  </w:style>
  <w:style w:type="table" w:customStyle="1" w:styleId="CaseStudyStyle">
    <w:name w:val="CaseStudyStyle"/>
    <w:basedOn w:val="BoxStyle"/>
    <w:uiPriority w:val="99"/>
    <w:rsid w:val="00A66E30"/>
    <w:tblPr>
      <w:tblBorders>
        <w:top w:val="single" w:sz="6" w:space="0" w:color="00607A"/>
        <w:left w:val="single" w:sz="6" w:space="0" w:color="00607A"/>
        <w:bottom w:val="single" w:sz="6" w:space="0" w:color="00607A"/>
        <w:right w:val="single" w:sz="6" w:space="0" w:color="00607A"/>
      </w:tblBorders>
    </w:tblPr>
    <w:trPr>
      <w:cantSplit/>
    </w:trPr>
    <w:tcPr>
      <w:shd w:val="clear" w:color="auto" w:fill="D9D9D9" w:themeFill="background1" w:themeFillShade="D9"/>
    </w:tcPr>
  </w:style>
  <w:style w:type="paragraph" w:styleId="Index1">
    <w:name w:val="index 1"/>
    <w:basedOn w:val="TableofAuthorities"/>
    <w:next w:val="Normal"/>
    <w:autoRedefine/>
    <w:uiPriority w:val="99"/>
    <w:rsid w:val="000C21C0"/>
  </w:style>
  <w:style w:type="character" w:customStyle="1" w:styleId="04-Normalcharacter">
    <w:name w:val="04-Normal character"/>
    <w:uiPriority w:val="1"/>
    <w:qFormat/>
    <w:rsid w:val="0074265C"/>
  </w:style>
  <w:style w:type="paragraph" w:styleId="NoSpacing">
    <w:name w:val="No Spacing"/>
    <w:link w:val="NoSpacingChar"/>
    <w:uiPriority w:val="1"/>
    <w:qFormat/>
    <w:locked/>
    <w:rsid w:val="00A66E30"/>
    <w:rPr>
      <w:rFonts w:ascii="Arial" w:hAnsi="Arial"/>
      <w:sz w:val="22"/>
      <w:lang w:eastAsia="en-US"/>
    </w:rPr>
  </w:style>
  <w:style w:type="character" w:customStyle="1" w:styleId="FooterChar">
    <w:name w:val="Footer Char"/>
    <w:basedOn w:val="DefaultParagraphFont"/>
    <w:link w:val="Footer"/>
    <w:rsid w:val="00203317"/>
    <w:rPr>
      <w:rFonts w:ascii="Arial" w:hAnsi="Arial"/>
      <w:sz w:val="22"/>
      <w:lang w:eastAsia="en-US"/>
    </w:rPr>
  </w:style>
  <w:style w:type="character" w:customStyle="1" w:styleId="HeaderChar">
    <w:name w:val="Header Char"/>
    <w:basedOn w:val="DefaultParagraphFont"/>
    <w:link w:val="Header"/>
    <w:uiPriority w:val="99"/>
    <w:rsid w:val="00896F5B"/>
    <w:rPr>
      <w:rFonts w:ascii="Arial" w:hAnsi="Arial"/>
      <w:sz w:val="10"/>
      <w:szCs w:val="10"/>
      <w:lang w:eastAsia="en-US"/>
    </w:rPr>
  </w:style>
  <w:style w:type="paragraph" w:customStyle="1" w:styleId="24-Itemnote">
    <w:name w:val="24-Item note"/>
    <w:basedOn w:val="25-Itemsource"/>
    <w:next w:val="25-Itemsource"/>
    <w:uiPriority w:val="99"/>
    <w:qFormat/>
    <w:rsid w:val="00AD6821"/>
    <w:pPr>
      <w:keepNext w:val="0"/>
      <w:pBdr>
        <w:bottom w:val="none" w:sz="0" w:space="0" w:color="auto"/>
      </w:pBdr>
      <w:spacing w:after="0" w:line="280" w:lineRule="atLeast"/>
      <w:ind w:left="454" w:hanging="454"/>
    </w:pPr>
  </w:style>
  <w:style w:type="paragraph" w:customStyle="1" w:styleId="SubSubTitlePage">
    <w:name w:val="SubSubTitlePage"/>
    <w:basedOn w:val="09-Bodytext"/>
    <w:qFormat/>
    <w:rsid w:val="004E4C62"/>
    <w:pPr>
      <w:spacing w:before="80" w:after="80" w:line="240" w:lineRule="auto"/>
      <w:jc w:val="right"/>
    </w:pPr>
    <w:rPr>
      <w:color w:val="FFFFFF" w:themeColor="background1"/>
    </w:rPr>
  </w:style>
  <w:style w:type="paragraph" w:styleId="Bibliography">
    <w:name w:val="Bibliography"/>
    <w:basedOn w:val="10-Bodynumbered"/>
    <w:next w:val="Normal"/>
    <w:uiPriority w:val="37"/>
    <w:unhideWhenUsed/>
    <w:rsid w:val="000C21C0"/>
  </w:style>
  <w:style w:type="paragraph" w:customStyle="1" w:styleId="FootnoteSeparator">
    <w:name w:val="Footnote Separator"/>
    <w:basedOn w:val="Normal"/>
    <w:qFormat/>
    <w:rsid w:val="00995570"/>
    <w:pPr>
      <w:pBdr>
        <w:top w:val="single" w:sz="8" w:space="1" w:color="808080" w:themeColor="background1" w:themeShade="80"/>
      </w:pBdr>
    </w:pPr>
    <w:rPr>
      <w:sz w:val="4"/>
      <w:szCs w:val="4"/>
    </w:rPr>
  </w:style>
  <w:style w:type="character" w:customStyle="1" w:styleId="08-Exhibitreference">
    <w:name w:val="08-Exhibit reference"/>
    <w:uiPriority w:val="1"/>
    <w:qFormat/>
    <w:rsid w:val="0021240C"/>
    <w:rPr>
      <w:b/>
      <w:color w:val="00607A"/>
    </w:rPr>
  </w:style>
  <w:style w:type="paragraph" w:customStyle="1" w:styleId="NU-Subhead1">
    <w:name w:val="NU-Subhead1"/>
    <w:basedOn w:val="15-Subhead1"/>
    <w:locked/>
    <w:rsid w:val="00B10D40"/>
    <w:pPr>
      <w:outlineLvl w:val="9"/>
    </w:pPr>
  </w:style>
  <w:style w:type="table" w:customStyle="1" w:styleId="TableStandardLeft">
    <w:name w:val="TableStandardLeft"/>
    <w:basedOn w:val="TableNormal"/>
    <w:uiPriority w:val="99"/>
    <w:rsid w:val="00CA71A0"/>
    <w:tblPr>
      <w:tblStyleRowBandSize w:val="1"/>
      <w:tblStyleColBandSize w:val="1"/>
      <w:tblBorders>
        <w:top w:val="single" w:sz="4" w:space="0" w:color="00607A"/>
        <w:bottom w:val="single" w:sz="4" w:space="0" w:color="00607A"/>
        <w:insideH w:val="single" w:sz="4" w:space="0" w:color="00607A"/>
      </w:tblBorders>
      <w:tblCellMar>
        <w:left w:w="0" w:type="dxa"/>
        <w:right w:w="0" w:type="dxa"/>
      </w:tblCellMar>
    </w:tblPr>
    <w:tblStylePr w:type="firstRow">
      <w:pPr>
        <w:wordWrap/>
        <w:ind w:leftChars="0" w:left="28" w:rightChars="0" w:right="28"/>
      </w:pPr>
      <w:rPr>
        <w:b/>
        <w:color w:val="FFFFFF" w:themeColor="background1"/>
      </w:rPr>
      <w:tblPr/>
      <w:trPr>
        <w:tblHeader/>
      </w:trPr>
      <w:tcPr>
        <w:shd w:val="clear" w:color="auto" w:fill="00607A"/>
      </w:tcPr>
    </w:tblStylePr>
    <w:tblStylePr w:type="lastRow">
      <w:rPr>
        <w:b/>
      </w:rPr>
      <w:tblPr/>
      <w:tcPr>
        <w:shd w:val="clear" w:color="auto" w:fill="D9D9D9" w:themeFill="background1" w:themeFillShade="D9"/>
      </w:tcPr>
    </w:tblStylePr>
    <w:tblStylePr w:type="firstCol">
      <w:pPr>
        <w:wordWrap/>
        <w:ind w:leftChars="0" w:left="0" w:rightChars="0" w:right="0"/>
        <w:jc w:val="left"/>
      </w:p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style>
  <w:style w:type="table" w:customStyle="1" w:styleId="TableRightRules">
    <w:name w:val="TableRightRules"/>
    <w:basedOn w:val="TableStandard2"/>
    <w:uiPriority w:val="99"/>
    <w:rsid w:val="00CA71A0"/>
    <w:pPr>
      <w:ind w:left="28" w:right="28"/>
    </w:pPr>
    <w:tblPr>
      <w:tblBorders>
        <w:top w:val="none" w:sz="0" w:space="0" w:color="auto"/>
        <w:left w:val="single" w:sz="8" w:space="0" w:color="00607A"/>
        <w:bottom w:val="none" w:sz="0" w:space="0" w:color="auto"/>
        <w:right w:val="single" w:sz="8" w:space="0" w:color="00607A"/>
        <w:insideH w:val="none" w:sz="0" w:space="0" w:color="auto"/>
        <w:insideV w:val="single" w:sz="8" w:space="0" w:color="00607A"/>
      </w:tblBorders>
    </w:tblPr>
    <w:tblStylePr w:type="firstRow">
      <w:pPr>
        <w:wordWrap/>
        <w:ind w:leftChars="0" w:left="28" w:rightChars="0" w:right="28"/>
      </w:pPr>
      <w:rPr>
        <w:b/>
        <w:i w:val="0"/>
        <w:color w:val="FFFFFF" w:themeColor="background1"/>
      </w:rPr>
      <w:tblPr/>
      <w:trPr>
        <w:cantSplit w:val="0"/>
        <w:tblHeader/>
      </w:trPr>
      <w:tcPr>
        <w:shd w:val="clear" w:color="auto" w:fill="00607A"/>
      </w:tcPr>
    </w:tblStylePr>
    <w:tblStylePr w:type="lastRow">
      <w:rPr>
        <w:b/>
      </w:rPr>
      <w:tblPr/>
      <w:tcPr>
        <w:shd w:val="clear" w:color="auto" w:fill="D9D9D9" w:themeFill="background1" w:themeFillShade="D9"/>
      </w:tcPr>
    </w:tblStylePr>
    <w:tblStylePr w:type="firstCol">
      <w:pPr>
        <w:wordWrap/>
        <w:ind w:leftChars="0" w:left="28" w:rightChars="0" w:right="28"/>
        <w:jc w:val="left"/>
      </w:p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style>
  <w:style w:type="table" w:customStyle="1" w:styleId="TableLeftRule">
    <w:name w:val="TableLeftRule"/>
    <w:basedOn w:val="TableStandardLeft"/>
    <w:uiPriority w:val="99"/>
    <w:rsid w:val="004D3EFB"/>
    <w:pPr>
      <w:ind w:left="28" w:right="28"/>
    </w:pPr>
    <w:tblPr>
      <w:tblBorders>
        <w:top w:val="none" w:sz="0" w:space="0" w:color="auto"/>
        <w:left w:val="single" w:sz="4" w:space="0" w:color="00607A"/>
        <w:bottom w:val="none" w:sz="0" w:space="0" w:color="auto"/>
        <w:right w:val="single" w:sz="4" w:space="0" w:color="00607A"/>
        <w:insideH w:val="none" w:sz="0" w:space="0" w:color="auto"/>
        <w:insideV w:val="single" w:sz="4" w:space="0" w:color="00607A"/>
      </w:tblBorders>
    </w:tblPr>
    <w:tblStylePr w:type="firstRow">
      <w:pPr>
        <w:wordWrap/>
        <w:ind w:leftChars="0" w:left="28" w:rightChars="0" w:right="28"/>
      </w:pPr>
      <w:rPr>
        <w:b/>
        <w:color w:val="FFFFFF" w:themeColor="background1"/>
      </w:rPr>
      <w:tblPr/>
      <w:trPr>
        <w:tblHeader/>
      </w:trPr>
      <w:tcPr>
        <w:shd w:val="clear" w:color="auto" w:fill="00607A"/>
      </w:tcPr>
    </w:tblStylePr>
    <w:tblStylePr w:type="lastRow">
      <w:rPr>
        <w:b/>
      </w:rPr>
      <w:tblPr/>
      <w:tcPr>
        <w:shd w:val="clear" w:color="auto" w:fill="D9D9D9" w:themeFill="background1" w:themeFillShade="D9"/>
      </w:tcPr>
    </w:tblStylePr>
    <w:tblStylePr w:type="firstCol">
      <w:pPr>
        <w:wordWrap/>
        <w:ind w:leftChars="0" w:left="28" w:rightChars="0" w:right="28"/>
        <w:jc w:val="left"/>
      </w:pPr>
    </w:tblStylePr>
    <w:tblStylePr w:type="band1Vert">
      <w:tblPr/>
      <w:tcPr>
        <w:shd w:val="clear" w:color="auto" w:fill="D9D9D9" w:themeFill="background1" w:themeFillShade="D9"/>
      </w:tcPr>
    </w:tblStylePr>
    <w:tblStylePr w:type="band1Horz">
      <w:rPr>
        <w:color w:val="auto"/>
      </w:rPr>
      <w:tblPr/>
      <w:tcPr>
        <w:shd w:val="clear" w:color="auto" w:fill="D9D9D9" w:themeFill="background1" w:themeFillShade="D9"/>
      </w:tcPr>
    </w:tblStylePr>
  </w:style>
  <w:style w:type="paragraph" w:customStyle="1" w:styleId="ASHeader">
    <w:name w:val="ASHeader"/>
    <w:basedOn w:val="Normal"/>
    <w:qFormat/>
    <w:rsid w:val="00114CD8"/>
    <w:pPr>
      <w:spacing w:before="0" w:line="240" w:lineRule="auto"/>
      <w:ind w:left="0"/>
      <w:jc w:val="right"/>
    </w:pPr>
    <w:rPr>
      <w:b/>
      <w:noProof/>
      <w:color w:val="7F7F7F" w:themeColor="text1" w:themeTint="80"/>
      <w:sz w:val="20"/>
    </w:rPr>
  </w:style>
  <w:style w:type="paragraph" w:customStyle="1" w:styleId="ASLHeader">
    <w:name w:val="ASLHeader"/>
    <w:basedOn w:val="ASHeader"/>
    <w:qFormat/>
    <w:rsid w:val="00114CD8"/>
    <w:pPr>
      <w:jc w:val="left"/>
    </w:pPr>
  </w:style>
  <w:style w:type="character" w:customStyle="1" w:styleId="ASHeaderNo">
    <w:name w:val="ASHeaderNo"/>
    <w:basedOn w:val="DefaultParagraphFont"/>
    <w:uiPriority w:val="1"/>
    <w:qFormat/>
    <w:rsid w:val="00AE02B9"/>
    <w:rPr>
      <w:rFonts w:ascii="Arial" w:hAnsi="Arial"/>
      <w:b/>
      <w:color w:val="00607A"/>
      <w:sz w:val="20"/>
    </w:rPr>
  </w:style>
  <w:style w:type="paragraph" w:styleId="IndexHeading">
    <w:name w:val="index heading"/>
    <w:basedOn w:val="15-Subhead1"/>
    <w:next w:val="Index1"/>
    <w:unhideWhenUsed/>
    <w:rsid w:val="00531558"/>
  </w:style>
  <w:style w:type="paragraph" w:customStyle="1" w:styleId="ASNormal">
    <w:name w:val="ASNormal"/>
    <w:basedOn w:val="Normal"/>
    <w:qFormat/>
    <w:rsid w:val="00964D41"/>
    <w:pPr>
      <w:spacing w:before="0" w:line="240" w:lineRule="auto"/>
      <w:ind w:left="0"/>
    </w:pPr>
    <w:rPr>
      <w:b/>
      <w:sz w:val="20"/>
    </w:rPr>
  </w:style>
  <w:style w:type="paragraph" w:customStyle="1" w:styleId="ASLFooterColour">
    <w:name w:val="ASLFooterColour"/>
    <w:basedOn w:val="ASNormal"/>
    <w:qFormat/>
    <w:rsid w:val="00964D41"/>
    <w:rPr>
      <w:color w:val="00607A"/>
    </w:rPr>
  </w:style>
  <w:style w:type="paragraph" w:customStyle="1" w:styleId="ASFooterColour">
    <w:name w:val="ASFooterColour"/>
    <w:basedOn w:val="ASLFooterColour"/>
    <w:qFormat/>
    <w:rsid w:val="007A19A5"/>
    <w:pPr>
      <w:jc w:val="right"/>
    </w:pPr>
  </w:style>
  <w:style w:type="paragraph" w:customStyle="1" w:styleId="Centred">
    <w:name w:val="Centred"/>
    <w:basedOn w:val="Normal"/>
    <w:qFormat/>
    <w:rsid w:val="0037154A"/>
    <w:pPr>
      <w:ind w:left="0"/>
      <w:jc w:val="center"/>
    </w:pPr>
  </w:style>
  <w:style w:type="paragraph" w:customStyle="1" w:styleId="TitleInfo">
    <w:name w:val="TitleInfo"/>
    <w:qFormat/>
    <w:rsid w:val="00695856"/>
    <w:pPr>
      <w:ind w:right="28"/>
    </w:pPr>
    <w:rPr>
      <w:rFonts w:ascii="Arial" w:hAnsi="Arial"/>
      <w:sz w:val="22"/>
      <w:szCs w:val="22"/>
      <w:lang w:eastAsia="en-US"/>
    </w:rPr>
  </w:style>
  <w:style w:type="paragraph" w:customStyle="1" w:styleId="31-Recommendationslead-in">
    <w:name w:val="31-Recommendations lead-in"/>
    <w:basedOn w:val="20-Itemlead-in"/>
    <w:next w:val="32A-Recommendationsbullet1"/>
    <w:uiPriority w:val="99"/>
    <w:qFormat/>
    <w:rsid w:val="00EB52A2"/>
    <w:rPr>
      <w:color w:val="00994E"/>
    </w:rPr>
  </w:style>
  <w:style w:type="paragraph" w:customStyle="1" w:styleId="32A-Recommendationsbullet1">
    <w:name w:val="32A-Recommendations bullet 1"/>
    <w:basedOn w:val="11-Bullet1"/>
    <w:uiPriority w:val="99"/>
    <w:qFormat/>
    <w:rsid w:val="00794ED6"/>
    <w:pPr>
      <w:numPr>
        <w:numId w:val="5"/>
      </w:numPr>
      <w:ind w:left="454" w:hanging="454"/>
    </w:pPr>
    <w:rPr>
      <w:b/>
    </w:rPr>
  </w:style>
  <w:style w:type="paragraph" w:customStyle="1" w:styleId="42-TableNumber">
    <w:name w:val="42-TableNumber"/>
    <w:basedOn w:val="21-Tabletext"/>
    <w:uiPriority w:val="99"/>
    <w:qFormat/>
    <w:rsid w:val="00B375C3"/>
    <w:pPr>
      <w:numPr>
        <w:numId w:val="7"/>
      </w:numPr>
      <w:spacing w:line="300" w:lineRule="atLeast"/>
      <w:ind w:left="414" w:hanging="301"/>
    </w:pPr>
  </w:style>
  <w:style w:type="character" w:customStyle="1" w:styleId="37-Highlight1">
    <w:name w:val="37-Highlight 1"/>
    <w:basedOn w:val="DefaultParagraphFont"/>
    <w:uiPriority w:val="1"/>
    <w:qFormat/>
    <w:rsid w:val="00D7714A"/>
    <w:rPr>
      <w:bdr w:val="none" w:sz="0" w:space="0" w:color="auto"/>
      <w:shd w:val="clear" w:color="auto" w:fill="FFFF00"/>
    </w:rPr>
  </w:style>
  <w:style w:type="character" w:customStyle="1" w:styleId="38-Highlight2">
    <w:name w:val="38-Highlight 2"/>
    <w:basedOn w:val="DefaultParagraphFont"/>
    <w:uiPriority w:val="1"/>
    <w:qFormat/>
    <w:rsid w:val="00FD0232"/>
    <w:rPr>
      <w:bdr w:val="none" w:sz="0" w:space="0" w:color="auto"/>
      <w:shd w:val="clear" w:color="auto" w:fill="FF0000"/>
    </w:rPr>
  </w:style>
  <w:style w:type="character" w:customStyle="1" w:styleId="39-Highlight3">
    <w:name w:val="39-Highlight 3"/>
    <w:basedOn w:val="38-Highlight2"/>
    <w:uiPriority w:val="1"/>
    <w:qFormat/>
    <w:rsid w:val="00FD0232"/>
    <w:rPr>
      <w:bdr w:val="none" w:sz="0" w:space="0" w:color="auto"/>
      <w:shd w:val="clear" w:color="auto" w:fill="92D050"/>
    </w:rPr>
  </w:style>
  <w:style w:type="character" w:customStyle="1" w:styleId="47-DoubleUnderline">
    <w:name w:val="47-DoubleUnderline"/>
    <w:basedOn w:val="DefaultParagraphFont"/>
    <w:uiPriority w:val="99"/>
    <w:qFormat/>
    <w:rsid w:val="0013758E"/>
    <w:rPr>
      <w:u w:val="double"/>
    </w:rPr>
  </w:style>
  <w:style w:type="paragraph" w:customStyle="1" w:styleId="40-Bodyright">
    <w:name w:val="40-Body right"/>
    <w:basedOn w:val="Normal"/>
    <w:qFormat/>
    <w:rsid w:val="00752598"/>
    <w:pPr>
      <w:jc w:val="right"/>
    </w:pPr>
  </w:style>
  <w:style w:type="paragraph" w:customStyle="1" w:styleId="41-Bodycentre">
    <w:name w:val="41-Body centre"/>
    <w:basedOn w:val="40-Bodyright"/>
    <w:uiPriority w:val="99"/>
    <w:qFormat/>
    <w:rsid w:val="009743B5"/>
    <w:pPr>
      <w:jc w:val="center"/>
    </w:pPr>
  </w:style>
  <w:style w:type="paragraph" w:customStyle="1" w:styleId="43-Tableright">
    <w:name w:val="43-Table right"/>
    <w:basedOn w:val="21-Tabletext"/>
    <w:qFormat/>
    <w:rsid w:val="000F2C4E"/>
    <w:pPr>
      <w:jc w:val="right"/>
    </w:pPr>
  </w:style>
  <w:style w:type="paragraph" w:customStyle="1" w:styleId="44-Tablecentre">
    <w:name w:val="44-Table centre"/>
    <w:basedOn w:val="43-Tableright"/>
    <w:qFormat/>
    <w:rsid w:val="000F2C4E"/>
    <w:pPr>
      <w:jc w:val="center"/>
    </w:pPr>
  </w:style>
  <w:style w:type="character" w:customStyle="1" w:styleId="45-Greencolour">
    <w:name w:val="45-Green colour"/>
    <w:basedOn w:val="DefaultParagraphFont"/>
    <w:uiPriority w:val="99"/>
    <w:qFormat/>
    <w:rsid w:val="00EB52A2"/>
    <w:rPr>
      <w:color w:val="00994E"/>
    </w:rPr>
  </w:style>
  <w:style w:type="character" w:customStyle="1" w:styleId="46-Purplecolour">
    <w:name w:val="46-Purple colour"/>
    <w:basedOn w:val="45-Greencolour"/>
    <w:uiPriority w:val="99"/>
    <w:qFormat/>
    <w:rsid w:val="00EB52A2"/>
    <w:rPr>
      <w:color w:val="55294F"/>
    </w:rPr>
  </w:style>
  <w:style w:type="paragraph" w:customStyle="1" w:styleId="13B-Keymessagesbullet1">
    <w:name w:val="13B-Key messages bullet 1"/>
    <w:basedOn w:val="11-Bullet1"/>
    <w:qFormat/>
    <w:rsid w:val="00F02C52"/>
    <w:pPr>
      <w:numPr>
        <w:numId w:val="9"/>
      </w:numPr>
    </w:pPr>
    <w:rPr>
      <w:b/>
    </w:rPr>
  </w:style>
  <w:style w:type="paragraph" w:customStyle="1" w:styleId="32B-Recommendationsbullet2">
    <w:name w:val="32B-Recommendations bullet 2"/>
    <w:basedOn w:val="32A-Recommendationsbullet1"/>
    <w:qFormat/>
    <w:rsid w:val="00804C2B"/>
    <w:pPr>
      <w:numPr>
        <w:numId w:val="10"/>
      </w:numPr>
      <w:ind w:left="908" w:hanging="454"/>
    </w:pPr>
  </w:style>
  <w:style w:type="paragraph" w:customStyle="1" w:styleId="22B-Tabletbullet2">
    <w:name w:val="22B-Tablet bullet 2"/>
    <w:basedOn w:val="22A-Tablebullet1"/>
    <w:qFormat/>
    <w:rsid w:val="00804C2B"/>
    <w:pPr>
      <w:numPr>
        <w:numId w:val="11"/>
      </w:numPr>
      <w:ind w:left="681" w:hanging="227"/>
    </w:pPr>
  </w:style>
  <w:style w:type="character" w:customStyle="1" w:styleId="36-Reportlink">
    <w:name w:val="36-Report link"/>
    <w:basedOn w:val="08-Exhibitreference"/>
    <w:uiPriority w:val="1"/>
    <w:qFormat/>
    <w:rsid w:val="00077DC0"/>
    <w:rPr>
      <w:rFonts w:ascii="Arial" w:hAnsi="Arial"/>
      <w:b/>
      <w:i/>
      <w:color w:val="00607A"/>
      <w:sz w:val="22"/>
      <w:u w:val="single"/>
    </w:rPr>
  </w:style>
  <w:style w:type="paragraph" w:customStyle="1" w:styleId="48-AppendixBullet1">
    <w:name w:val="48-Appendix Bullet 1"/>
    <w:basedOn w:val="11-Bullet1"/>
    <w:qFormat/>
    <w:rsid w:val="0071117A"/>
    <w:pPr>
      <w:numPr>
        <w:numId w:val="12"/>
      </w:numPr>
    </w:pPr>
  </w:style>
  <w:style w:type="paragraph" w:customStyle="1" w:styleId="49-AppendixTablebullet">
    <w:name w:val="49-Appendix Table bullet"/>
    <w:basedOn w:val="22A-Tablebullet1"/>
    <w:qFormat/>
    <w:rsid w:val="00790913"/>
    <w:pPr>
      <w:numPr>
        <w:numId w:val="13"/>
      </w:numPr>
    </w:pPr>
  </w:style>
  <w:style w:type="paragraph" w:customStyle="1" w:styleId="30A-Recommendationheader">
    <w:name w:val="30A-Recommendation header"/>
    <w:basedOn w:val="30-KMheader"/>
    <w:next w:val="31-Recommendationslead-in"/>
    <w:qFormat/>
    <w:rsid w:val="00AD6821"/>
    <w:pPr>
      <w:pBdr>
        <w:top w:val="single" w:sz="12" w:space="1" w:color="00994E"/>
      </w:pBdr>
    </w:pPr>
  </w:style>
  <w:style w:type="character" w:customStyle="1" w:styleId="Heading1Char">
    <w:name w:val="Heading 1 Char"/>
    <w:aliases w:val="Outline1 Char"/>
    <w:basedOn w:val="DefaultParagraphFont"/>
    <w:link w:val="Heading1"/>
    <w:uiPriority w:val="9"/>
    <w:rsid w:val="000A349B"/>
    <w:rPr>
      <w:rFonts w:ascii="Arial" w:hAnsi="Arial"/>
      <w:b/>
      <w:szCs w:val="22"/>
      <w:lang w:eastAsia="en-US"/>
    </w:rPr>
  </w:style>
  <w:style w:type="paragraph" w:styleId="Title">
    <w:name w:val="Title"/>
    <w:basedOn w:val="Normal"/>
    <w:next w:val="Normal"/>
    <w:link w:val="TitleChar"/>
    <w:uiPriority w:val="10"/>
    <w:qFormat/>
    <w:locked/>
    <w:rsid w:val="000A349B"/>
    <w:pPr>
      <w:pBdr>
        <w:bottom w:val="single" w:sz="8" w:space="4" w:color="4F81BD" w:themeColor="accent1"/>
      </w:pBdr>
      <w:spacing w:before="0" w:after="300" w:line="240" w:lineRule="auto"/>
      <w:ind w:left="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49B"/>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uiPriority w:val="9"/>
    <w:rsid w:val="000A349B"/>
    <w:rPr>
      <w:rFonts w:ascii="Arial" w:hAnsi="Arial"/>
      <w:i/>
      <w:szCs w:val="22"/>
      <w:lang w:eastAsia="en-US"/>
    </w:rPr>
  </w:style>
  <w:style w:type="table" w:styleId="LightList">
    <w:name w:val="Light List"/>
    <w:basedOn w:val="TableNormal"/>
    <w:uiPriority w:val="61"/>
    <w:locked/>
    <w:rsid w:val="000A349B"/>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tenseQuote">
    <w:name w:val="Intense Quote"/>
    <w:basedOn w:val="Normal"/>
    <w:next w:val="Normal"/>
    <w:link w:val="IntenseQuoteChar"/>
    <w:uiPriority w:val="30"/>
    <w:qFormat/>
    <w:locked/>
    <w:rsid w:val="000A349B"/>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rPr>
  </w:style>
  <w:style w:type="character" w:customStyle="1" w:styleId="IntenseQuoteChar">
    <w:name w:val="Intense Quote Char"/>
    <w:basedOn w:val="DefaultParagraphFont"/>
    <w:link w:val="IntenseQuote"/>
    <w:uiPriority w:val="30"/>
    <w:rsid w:val="000A349B"/>
    <w:rPr>
      <w:rFonts w:asciiTheme="minorHAnsi" w:eastAsiaTheme="minorHAnsi" w:hAnsiTheme="minorHAnsi" w:cstheme="minorBidi"/>
      <w:b/>
      <w:bCs/>
      <w:i/>
      <w:iCs/>
      <w:color w:val="4F81BD" w:themeColor="accent1"/>
      <w:sz w:val="22"/>
      <w:szCs w:val="22"/>
      <w:lang w:eastAsia="en-US"/>
    </w:rPr>
  </w:style>
  <w:style w:type="character" w:customStyle="1" w:styleId="NoSpacingChar">
    <w:name w:val="No Spacing Char"/>
    <w:basedOn w:val="DefaultParagraphFont"/>
    <w:link w:val="NoSpacing"/>
    <w:uiPriority w:val="1"/>
    <w:rsid w:val="000A349B"/>
    <w:rPr>
      <w:rFonts w:ascii="Arial" w:hAnsi="Arial"/>
      <w:sz w:val="22"/>
      <w:lang w:eastAsia="en-US"/>
    </w:rPr>
  </w:style>
  <w:style w:type="paragraph" w:customStyle="1" w:styleId="ChapterHead1">
    <w:name w:val="Chapter Head 1"/>
    <w:basedOn w:val="Heading1"/>
    <w:link w:val="ChapterHead1Char"/>
    <w:qFormat/>
    <w:rsid w:val="000A349B"/>
    <w:pPr>
      <w:keepLines/>
      <w:spacing w:before="480" w:line="276" w:lineRule="auto"/>
      <w:ind w:left="0"/>
    </w:pPr>
    <w:rPr>
      <w:rFonts w:eastAsiaTheme="majorEastAsia" w:cs="Arial"/>
      <w:bCs/>
      <w:color w:val="00607A"/>
      <w:sz w:val="52"/>
      <w:szCs w:val="52"/>
      <w:lang w:val="en-US" w:eastAsia="ja-JP"/>
    </w:rPr>
  </w:style>
  <w:style w:type="character" w:customStyle="1" w:styleId="ChapterHead1Char">
    <w:name w:val="Chapter Head 1 Char"/>
    <w:basedOn w:val="Heading1Char"/>
    <w:link w:val="ChapterHead1"/>
    <w:rsid w:val="000A349B"/>
    <w:rPr>
      <w:rFonts w:ascii="Arial" w:eastAsiaTheme="majorEastAsia" w:hAnsi="Arial" w:cs="Arial"/>
      <w:b/>
      <w:bCs/>
      <w:color w:val="00607A"/>
      <w:sz w:val="52"/>
      <w:szCs w:val="52"/>
      <w:lang w:val="en-US" w:eastAsia="ja-JP"/>
    </w:rPr>
  </w:style>
  <w:style w:type="paragraph" w:styleId="TOCHeading">
    <w:name w:val="TOC Heading"/>
    <w:basedOn w:val="Heading1"/>
    <w:next w:val="Normal"/>
    <w:uiPriority w:val="39"/>
    <w:semiHidden/>
    <w:unhideWhenUsed/>
    <w:qFormat/>
    <w:locked/>
    <w:rsid w:val="000A349B"/>
    <w:pPr>
      <w:keepLines/>
      <w:spacing w:before="480" w:line="276" w:lineRule="auto"/>
      <w:ind w:left="0"/>
      <w:outlineLvl w:val="9"/>
    </w:pPr>
    <w:rPr>
      <w:rFonts w:asciiTheme="majorHAnsi" w:eastAsiaTheme="majorEastAsia" w:hAnsiTheme="majorHAnsi" w:cstheme="majorBidi"/>
      <w:bCs/>
      <w:color w:val="365F91" w:themeColor="accent1" w:themeShade="BF"/>
      <w:sz w:val="28"/>
      <w:szCs w:val="28"/>
      <w:lang w:val="en-US" w:eastAsia="ja-JP"/>
    </w:rPr>
  </w:style>
  <w:style w:type="paragraph" w:customStyle="1" w:styleId="Sub-Heading1">
    <w:name w:val="Sub-Heading1"/>
    <w:basedOn w:val="Title"/>
    <w:link w:val="Sub-Heading1Char"/>
    <w:qFormat/>
    <w:rsid w:val="000A349B"/>
    <w:rPr>
      <w:rFonts w:ascii="Arial" w:hAnsi="Arial" w:cs="Arial"/>
      <w:b/>
      <w:color w:val="00607A"/>
      <w:sz w:val="28"/>
      <w:szCs w:val="28"/>
    </w:rPr>
  </w:style>
  <w:style w:type="paragraph" w:customStyle="1" w:styleId="Sub-Heading2">
    <w:name w:val="Sub-Heading2"/>
    <w:basedOn w:val="Heading1"/>
    <w:link w:val="Sub-Heading2Char"/>
    <w:qFormat/>
    <w:rsid w:val="000A349B"/>
    <w:pPr>
      <w:keepLines/>
      <w:spacing w:before="0" w:line="276" w:lineRule="auto"/>
      <w:ind w:left="0"/>
    </w:pPr>
    <w:rPr>
      <w:rFonts w:eastAsiaTheme="majorEastAsia" w:cs="Arial"/>
      <w:bCs/>
      <w:color w:val="00607A"/>
      <w:sz w:val="28"/>
      <w:szCs w:val="28"/>
      <w:lang w:val="en-US" w:eastAsia="ja-JP"/>
    </w:rPr>
  </w:style>
  <w:style w:type="character" w:customStyle="1" w:styleId="Sub-Heading1Char">
    <w:name w:val="Sub-Heading1 Char"/>
    <w:basedOn w:val="TitleChar"/>
    <w:link w:val="Sub-Heading1"/>
    <w:rsid w:val="000A349B"/>
    <w:rPr>
      <w:rFonts w:ascii="Arial" w:eastAsiaTheme="majorEastAsia" w:hAnsi="Arial" w:cs="Arial"/>
      <w:b/>
      <w:color w:val="00607A"/>
      <w:spacing w:val="5"/>
      <w:kern w:val="28"/>
      <w:sz w:val="28"/>
      <w:szCs w:val="28"/>
      <w:lang w:eastAsia="en-US"/>
    </w:rPr>
  </w:style>
  <w:style w:type="character" w:customStyle="1" w:styleId="Sub-Heading2Char">
    <w:name w:val="Sub-Heading2 Char"/>
    <w:basedOn w:val="Heading1Char"/>
    <w:link w:val="Sub-Heading2"/>
    <w:rsid w:val="000A349B"/>
    <w:rPr>
      <w:rFonts w:ascii="Arial" w:eastAsiaTheme="majorEastAsia" w:hAnsi="Arial" w:cs="Arial"/>
      <w:b/>
      <w:bCs/>
      <w:color w:val="00607A"/>
      <w:sz w:val="28"/>
      <w:szCs w:val="28"/>
      <w:lang w:val="en-US" w:eastAsia="ja-JP"/>
    </w:rPr>
  </w:style>
  <w:style w:type="character" w:styleId="SubtleEmphasis">
    <w:name w:val="Subtle Emphasis"/>
    <w:basedOn w:val="DefaultParagraphFont"/>
    <w:uiPriority w:val="19"/>
    <w:qFormat/>
    <w:locked/>
    <w:rsid w:val="000A349B"/>
    <w:rPr>
      <w:i/>
      <w:iCs/>
      <w:color w:val="808080" w:themeColor="text1" w:themeTint="7F"/>
    </w:rPr>
  </w:style>
  <w:style w:type="paragraph" w:customStyle="1" w:styleId="Default">
    <w:name w:val="Default"/>
    <w:rsid w:val="000A349B"/>
    <w:pPr>
      <w:autoSpaceDE w:val="0"/>
      <w:autoSpaceDN w:val="0"/>
      <w:adjustRightInd w:val="0"/>
    </w:pPr>
    <w:rPr>
      <w:rFonts w:ascii="Arial" w:eastAsiaTheme="minorHAnsi" w:hAnsi="Arial" w:cs="Arial"/>
      <w:color w:val="000000"/>
      <w:sz w:val="24"/>
      <w:szCs w:val="24"/>
      <w:lang w:eastAsia="en-US"/>
    </w:rPr>
  </w:style>
  <w:style w:type="paragraph" w:styleId="Subtitle">
    <w:name w:val="Subtitle"/>
    <w:basedOn w:val="Normal"/>
    <w:next w:val="Normal"/>
    <w:link w:val="SubtitleChar"/>
    <w:uiPriority w:val="11"/>
    <w:qFormat/>
    <w:locked/>
    <w:rsid w:val="000A349B"/>
    <w:pPr>
      <w:numPr>
        <w:ilvl w:val="1"/>
      </w:numPr>
      <w:spacing w:before="0" w:after="200" w:line="276" w:lineRule="auto"/>
      <w:ind w:left="45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49B"/>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locked/>
    <w:rsid w:val="000A349B"/>
    <w:rPr>
      <w:b/>
      <w:bCs/>
      <w:i/>
      <w:iCs/>
      <w:color w:val="4F81BD" w:themeColor="accent1"/>
    </w:rPr>
  </w:style>
  <w:style w:type="character" w:customStyle="1" w:styleId="Heading3Char">
    <w:name w:val="Heading 3 Char"/>
    <w:basedOn w:val="DefaultParagraphFont"/>
    <w:link w:val="Heading3"/>
    <w:uiPriority w:val="9"/>
    <w:rsid w:val="000A349B"/>
    <w:rPr>
      <w:rFonts w:ascii="Arial" w:hAnsi="Arial"/>
      <w:b/>
      <w:color w:val="339966"/>
      <w:szCs w:val="22"/>
      <w:lang w:eastAsia="en-US"/>
    </w:rPr>
  </w:style>
  <w:style w:type="table" w:customStyle="1" w:styleId="TableGrid1">
    <w:name w:val="Table Grid1"/>
    <w:basedOn w:val="TableNormal"/>
    <w:next w:val="TableGrid"/>
    <w:uiPriority w:val="59"/>
    <w:rsid w:val="000A34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34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A34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locked/>
    <w:rsid w:val="000A349B"/>
    <w:pPr>
      <w:spacing w:before="0" w:after="200" w:line="276" w:lineRule="auto"/>
      <w:ind w:left="0"/>
    </w:pPr>
    <w:rPr>
      <w:rFonts w:asciiTheme="minorHAnsi" w:eastAsiaTheme="minorHAnsi" w:hAnsiTheme="minorHAnsi" w:cstheme="minorBidi"/>
      <w:i/>
      <w:iCs/>
      <w:color w:val="000000" w:themeColor="text1"/>
    </w:rPr>
  </w:style>
  <w:style w:type="character" w:customStyle="1" w:styleId="QuoteChar">
    <w:name w:val="Quote Char"/>
    <w:basedOn w:val="DefaultParagraphFont"/>
    <w:link w:val="Quote"/>
    <w:uiPriority w:val="29"/>
    <w:rsid w:val="000A349B"/>
    <w:rPr>
      <w:rFonts w:asciiTheme="minorHAnsi" w:eastAsiaTheme="minorHAnsi" w:hAnsiTheme="minorHAnsi" w:cstheme="minorBidi"/>
      <w:i/>
      <w:iCs/>
      <w:color w:val="000000" w:themeColor="text1"/>
      <w:sz w:val="22"/>
      <w:szCs w:val="22"/>
      <w:lang w:eastAsia="en-US"/>
    </w:rPr>
  </w:style>
  <w:style w:type="table" w:styleId="LightList-Accent5">
    <w:name w:val="Light List Accent 5"/>
    <w:basedOn w:val="TableNormal"/>
    <w:uiPriority w:val="61"/>
    <w:locked/>
    <w:rsid w:val="000A349B"/>
    <w:rPr>
      <w:rFonts w:asciiTheme="minorHAnsi" w:eastAsiaTheme="minorHAnsi" w:hAnsiTheme="minorHAnsi" w:cstheme="minorBidi"/>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Accent51">
    <w:name w:val="Medium Grid 1 - Accent 51"/>
    <w:basedOn w:val="TableNormal"/>
    <w:next w:val="MediumGrid1-Accent5"/>
    <w:uiPriority w:val="67"/>
    <w:rsid w:val="000A349B"/>
    <w:rPr>
      <w:rFonts w:asciiTheme="minorHAnsi" w:eastAsiaTheme="minorHAnsi" w:hAnsiTheme="minorHAnsi" w:cstheme="minorBidi"/>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5">
    <w:name w:val="Medium Grid 1 Accent 5"/>
    <w:basedOn w:val="TableNormal"/>
    <w:uiPriority w:val="67"/>
    <w:locked/>
    <w:rsid w:val="000A349B"/>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LeftRule1">
    <w:name w:val="TableLeftRule1"/>
    <w:basedOn w:val="TableNormal"/>
    <w:uiPriority w:val="99"/>
    <w:rsid w:val="00B35FEC"/>
    <w:pPr>
      <w:ind w:left="28" w:right="28"/>
    </w:pPr>
    <w:tblPr>
      <w:tblStyleRowBandSize w:val="1"/>
      <w:tblStyleColBandSize w:val="1"/>
      <w:tblBorders>
        <w:top w:val="single" w:sz="4" w:space="0" w:color="00607A"/>
        <w:left w:val="single" w:sz="4" w:space="0" w:color="00607A"/>
        <w:bottom w:val="single" w:sz="4" w:space="0" w:color="00607A"/>
        <w:right w:val="single" w:sz="4" w:space="0" w:color="00607A"/>
        <w:insideH w:val="single" w:sz="4" w:space="0" w:color="00607A"/>
        <w:insideV w:val="single" w:sz="4" w:space="0" w:color="00607A"/>
      </w:tblBorders>
      <w:tblCellMar>
        <w:left w:w="0" w:type="dxa"/>
        <w:right w:w="0" w:type="dxa"/>
      </w:tblCellMar>
    </w:tblPr>
    <w:trPr>
      <w:cantSplit/>
    </w:trPr>
    <w:tblStylePr w:type="firstRow">
      <w:pPr>
        <w:wordWrap/>
        <w:ind w:leftChars="0" w:left="28" w:rightChars="0" w:right="28"/>
      </w:pPr>
      <w:rPr>
        <w:b/>
        <w:color w:val="FFFFFF"/>
      </w:rPr>
      <w:tblPr/>
      <w:trPr>
        <w:tblHeader/>
      </w:trPr>
      <w:tcPr>
        <w:shd w:val="clear" w:color="auto" w:fill="00607A"/>
      </w:tcPr>
    </w:tblStylePr>
    <w:tblStylePr w:type="lastRow">
      <w:rPr>
        <w:b/>
      </w:rPr>
      <w:tblPr/>
      <w:tcPr>
        <w:shd w:val="clear" w:color="auto" w:fill="D9D9D9"/>
      </w:tcPr>
    </w:tblStylePr>
    <w:tblStylePr w:type="firstCol">
      <w:pPr>
        <w:wordWrap/>
        <w:ind w:leftChars="0" w:left="28" w:rightChars="0" w:right="28"/>
        <w:jc w:val="left"/>
      </w:pPr>
    </w:tblStylePr>
    <w:tblStylePr w:type="band1Vert">
      <w:tblPr/>
      <w:tcPr>
        <w:shd w:val="clear" w:color="auto" w:fill="D9D9D9"/>
      </w:tcPr>
    </w:tblStylePr>
    <w:tblStylePr w:type="band1Horz">
      <w:rPr>
        <w:color w:val="auto"/>
      </w:rPr>
      <w:tblPr/>
      <w:tcPr>
        <w:shd w:val="clear" w:color="auto" w:fill="D9D9D9"/>
      </w:tcPr>
    </w:tblStylePr>
  </w:style>
  <w:style w:type="table" w:customStyle="1" w:styleId="TableLeftRule2">
    <w:name w:val="TableLeftRule2"/>
    <w:basedOn w:val="TableNormal"/>
    <w:uiPriority w:val="99"/>
    <w:rsid w:val="000A349B"/>
    <w:pPr>
      <w:ind w:left="28" w:right="28"/>
    </w:pPr>
    <w:tblPr>
      <w:tblStyleRowBandSize w:val="1"/>
      <w:tblStyleColBandSize w:val="1"/>
      <w:tblBorders>
        <w:top w:val="single" w:sz="4" w:space="0" w:color="00607A"/>
        <w:left w:val="single" w:sz="4" w:space="0" w:color="00607A"/>
        <w:bottom w:val="single" w:sz="4" w:space="0" w:color="00607A"/>
        <w:right w:val="single" w:sz="4" w:space="0" w:color="00607A"/>
        <w:insideH w:val="single" w:sz="4" w:space="0" w:color="00607A"/>
        <w:insideV w:val="single" w:sz="4" w:space="0" w:color="00607A"/>
      </w:tblBorders>
      <w:tblCellMar>
        <w:left w:w="0" w:type="dxa"/>
        <w:right w:w="0" w:type="dxa"/>
      </w:tblCellMar>
    </w:tblPr>
    <w:tblStylePr w:type="firstRow">
      <w:pPr>
        <w:wordWrap/>
        <w:ind w:leftChars="0" w:left="28" w:rightChars="0" w:right="28"/>
      </w:pPr>
      <w:rPr>
        <w:b/>
        <w:color w:val="FFFFFF"/>
      </w:rPr>
      <w:tblPr/>
      <w:trPr>
        <w:tblHeader/>
      </w:trPr>
      <w:tcPr>
        <w:shd w:val="clear" w:color="auto" w:fill="00607A"/>
      </w:tcPr>
    </w:tblStylePr>
    <w:tblStylePr w:type="lastRow">
      <w:rPr>
        <w:b/>
      </w:rPr>
      <w:tblPr/>
      <w:tcPr>
        <w:shd w:val="clear" w:color="auto" w:fill="D9D9D9"/>
      </w:tcPr>
    </w:tblStylePr>
    <w:tblStylePr w:type="firstCol">
      <w:pPr>
        <w:wordWrap/>
        <w:ind w:leftChars="0" w:left="28" w:rightChars="0" w:right="28"/>
        <w:jc w:val="left"/>
      </w:pPr>
    </w:tblStylePr>
    <w:tblStylePr w:type="band1Vert">
      <w:tblPr/>
      <w:tcPr>
        <w:shd w:val="clear" w:color="auto" w:fill="D9D9D9"/>
      </w:tcPr>
    </w:tblStylePr>
    <w:tblStylePr w:type="band1Horz">
      <w:rPr>
        <w:color w:val="auto"/>
      </w:rPr>
      <w:tblPr/>
      <w:tcPr>
        <w:shd w:val="clear" w:color="auto" w:fill="D9D9D9"/>
      </w:tcPr>
    </w:tblStylePr>
  </w:style>
  <w:style w:type="table" w:customStyle="1" w:styleId="TableRightRules1">
    <w:name w:val="TableRightRules1"/>
    <w:basedOn w:val="TableNormal"/>
    <w:uiPriority w:val="99"/>
    <w:rsid w:val="000A349B"/>
    <w:pPr>
      <w:ind w:left="28" w:right="28"/>
      <w:jc w:val="right"/>
    </w:pPr>
    <w:rPr>
      <w:rFonts w:ascii="Arial" w:hAnsi="Arial"/>
    </w:rPr>
    <w:tblPr>
      <w:tblStyleRowBandSize w:val="1"/>
      <w:tblStyleColBandSize w:val="1"/>
      <w:tblBorders>
        <w:top w:val="single" w:sz="8" w:space="0" w:color="00607A"/>
        <w:left w:val="single" w:sz="8" w:space="0" w:color="00607A"/>
        <w:bottom w:val="single" w:sz="8" w:space="0" w:color="00607A"/>
        <w:right w:val="single" w:sz="8" w:space="0" w:color="00607A"/>
        <w:insideH w:val="single" w:sz="8" w:space="0" w:color="00607A"/>
        <w:insideV w:val="single" w:sz="8" w:space="0" w:color="00607A"/>
      </w:tblBorders>
      <w:tblCellMar>
        <w:left w:w="0" w:type="dxa"/>
        <w:right w:w="0" w:type="dxa"/>
      </w:tblCellMar>
    </w:tblPr>
    <w:trPr>
      <w:cantSplit/>
    </w:trPr>
    <w:tblStylePr w:type="firstRow">
      <w:pPr>
        <w:wordWrap/>
        <w:ind w:leftChars="0" w:left="28" w:rightChars="0" w:right="28"/>
      </w:pPr>
      <w:rPr>
        <w:b/>
        <w:i w:val="0"/>
        <w:color w:val="FFFFFF"/>
      </w:rPr>
      <w:tblPr/>
      <w:trPr>
        <w:cantSplit w:val="0"/>
        <w:tblHeader/>
      </w:trPr>
      <w:tcPr>
        <w:shd w:val="clear" w:color="auto" w:fill="00607A"/>
      </w:tcPr>
    </w:tblStylePr>
    <w:tblStylePr w:type="lastRow">
      <w:rPr>
        <w:b/>
      </w:rPr>
      <w:tblPr/>
      <w:tcPr>
        <w:shd w:val="clear" w:color="auto" w:fill="D9D9D9"/>
      </w:tcPr>
    </w:tblStylePr>
    <w:tblStylePr w:type="firstCol">
      <w:pPr>
        <w:wordWrap/>
        <w:ind w:leftChars="0" w:left="28" w:rightChars="0" w:right="28"/>
        <w:jc w:val="left"/>
      </w:pPr>
    </w:tblStylePr>
    <w:tblStylePr w:type="band1Vert">
      <w:tblPr/>
      <w:tcPr>
        <w:shd w:val="clear" w:color="auto" w:fill="D9D9D9"/>
      </w:tcPr>
    </w:tblStylePr>
    <w:tblStylePr w:type="band1Horz">
      <w:tblPr/>
      <w:tcPr>
        <w:shd w:val="clear" w:color="auto" w:fill="D9D9D9"/>
      </w:tcPr>
    </w:tblStylePr>
  </w:style>
  <w:style w:type="paragraph" w:customStyle="1" w:styleId="ASKeyContacts">
    <w:name w:val="ASKeyContacts"/>
    <w:basedOn w:val="15-Subhead1"/>
    <w:qFormat/>
    <w:rsid w:val="000A349B"/>
  </w:style>
  <w:style w:type="table" w:customStyle="1" w:styleId="MediumGrid1-Accent511">
    <w:name w:val="Medium Grid 1 - Accent 511"/>
    <w:basedOn w:val="TableNormal"/>
    <w:next w:val="MediumGrid1-Accent5"/>
    <w:uiPriority w:val="67"/>
    <w:rsid w:val="00660A60"/>
    <w:rPr>
      <w:rFonts w:ascii="Calibri" w:eastAsia="Calibri" w:hAnsi="Calibri"/>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24-Itemsource">
    <w:name w:val="24-Item source"/>
    <w:basedOn w:val="Caption"/>
    <w:next w:val="Normal"/>
    <w:rsid w:val="002A581D"/>
    <w:pPr>
      <w:pBdr>
        <w:top w:val="none" w:sz="0" w:space="0" w:color="auto"/>
        <w:bottom w:val="single" w:sz="8" w:space="1" w:color="C0C0C0"/>
      </w:pBdr>
      <w:tabs>
        <w:tab w:val="left" w:pos="851"/>
      </w:tabs>
      <w:spacing w:before="60" w:line="300" w:lineRule="atLeast"/>
    </w:pPr>
    <w:rPr>
      <w:b w:val="0"/>
      <w:i/>
      <w:color w:val="000000" w:themeColor="text1"/>
      <w:sz w:val="20"/>
      <w:szCs w:val="20"/>
    </w:rPr>
  </w:style>
  <w:style w:type="paragraph" w:styleId="Revision">
    <w:name w:val="Revision"/>
    <w:hidden/>
    <w:uiPriority w:val="99"/>
    <w:semiHidden/>
    <w:rsid w:val="00E01F3D"/>
    <w:rPr>
      <w:rFonts w:asciiTheme="minorHAnsi" w:eastAsiaTheme="minorHAnsi" w:hAnsiTheme="minorHAnsi" w:cstheme="minorBidi"/>
      <w:sz w:val="22"/>
      <w:szCs w:val="22"/>
      <w:lang w:eastAsia="en-US"/>
    </w:rPr>
  </w:style>
  <w:style w:type="paragraph" w:customStyle="1" w:styleId="22-Tablebullet">
    <w:name w:val="22-Table bullet"/>
    <w:basedOn w:val="Normal"/>
    <w:qFormat/>
    <w:rsid w:val="00E01F3D"/>
    <w:pPr>
      <w:spacing w:before="60" w:after="60" w:line="300" w:lineRule="atLeast"/>
      <w:ind w:left="414" w:right="113" w:hanging="301"/>
    </w:pPr>
  </w:style>
  <w:style w:type="paragraph" w:customStyle="1" w:styleId="35-Keymessageslead-in">
    <w:name w:val="35-Key messages lead-in"/>
    <w:basedOn w:val="Normal"/>
    <w:uiPriority w:val="99"/>
    <w:rsid w:val="00E01F3D"/>
    <w:pPr>
      <w:widowControl w:val="0"/>
      <w:tabs>
        <w:tab w:val="left" w:pos="1077"/>
      </w:tabs>
      <w:suppressAutoHyphens/>
      <w:autoSpaceDE w:val="0"/>
      <w:autoSpaceDN w:val="0"/>
      <w:adjustRightInd w:val="0"/>
      <w:spacing w:before="0" w:after="240" w:line="240" w:lineRule="auto"/>
      <w:ind w:left="0" w:right="113"/>
      <w:textAlignment w:val="baseline"/>
    </w:pPr>
    <w:rPr>
      <w:rFonts w:eastAsiaTheme="minorEastAsia" w:cs="Univers"/>
      <w:b/>
      <w:color w:val="000000"/>
      <w:sz w:val="24"/>
      <w:szCs w:val="21"/>
      <w:lang w:eastAsia="en-GB"/>
    </w:rPr>
  </w:style>
  <w:style w:type="character" w:customStyle="1" w:styleId="legds2">
    <w:name w:val="legds2"/>
    <w:basedOn w:val="DefaultParagraphFont"/>
    <w:rsid w:val="00E01F3D"/>
    <w:rPr>
      <w:vanish w:val="0"/>
      <w:webHidden w:val="0"/>
      <w:specVanish w:val="0"/>
    </w:rPr>
  </w:style>
  <w:style w:type="paragraph" w:customStyle="1" w:styleId="Style1">
    <w:name w:val="Style1"/>
    <w:basedOn w:val="10-Bodynumbered"/>
    <w:link w:val="Style1Char"/>
    <w:qFormat/>
    <w:rsid w:val="00962F3A"/>
  </w:style>
  <w:style w:type="character" w:customStyle="1" w:styleId="09-BodytextChar">
    <w:name w:val="09-Body text Char"/>
    <w:basedOn w:val="DefaultParagraphFont"/>
    <w:link w:val="09-Bodytext"/>
    <w:rsid w:val="00962F3A"/>
    <w:rPr>
      <w:rFonts w:ascii="Arial" w:hAnsi="Arial"/>
      <w:sz w:val="22"/>
      <w:szCs w:val="22"/>
      <w:lang w:eastAsia="en-US"/>
    </w:rPr>
  </w:style>
  <w:style w:type="character" w:customStyle="1" w:styleId="11-Bullet1Char">
    <w:name w:val="11-Bullet 1 Char"/>
    <w:basedOn w:val="09-BodytextChar"/>
    <w:link w:val="11-Bullet1"/>
    <w:uiPriority w:val="99"/>
    <w:rsid w:val="00962F3A"/>
    <w:rPr>
      <w:rFonts w:ascii="Arial" w:hAnsi="Arial"/>
      <w:sz w:val="22"/>
      <w:szCs w:val="22"/>
      <w:lang w:eastAsia="en-US"/>
    </w:rPr>
  </w:style>
  <w:style w:type="character" w:customStyle="1" w:styleId="10-BodynumberedChar">
    <w:name w:val="10-Body numbered Char"/>
    <w:basedOn w:val="11-Bullet1Char"/>
    <w:link w:val="10-Bodynumbered"/>
    <w:rsid w:val="00962F3A"/>
    <w:rPr>
      <w:rFonts w:ascii="Arial" w:hAnsi="Arial"/>
      <w:sz w:val="22"/>
      <w:szCs w:val="22"/>
      <w:lang w:eastAsia="en-US"/>
    </w:rPr>
  </w:style>
  <w:style w:type="character" w:customStyle="1" w:styleId="Style1Char">
    <w:name w:val="Style1 Char"/>
    <w:basedOn w:val="10-BodynumberedChar"/>
    <w:link w:val="Style1"/>
    <w:rsid w:val="00962F3A"/>
    <w:rPr>
      <w:rFonts w:ascii="Arial" w:hAnsi="Arial"/>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locked="0" w:uiPriority="99"/>
    <w:lsdException w:name="index 2" w:locked="0" w:semiHidden="1" w:unhideWhenUsed="1"/>
    <w:lsdException w:name="index 3" w:locked="0"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lsdException w:name="toc 2" w:locked="0" w:uiPriority="39"/>
    <w:lsdException w:name="footnote text" w:locked="0"/>
    <w:lsdException w:name="annotation text" w:uiPriority="99"/>
    <w:lsdException w:name="header" w:uiPriority="99"/>
    <w:lsdException w:name="index heading" w:locked="0" w:semiHidden="1" w:unhideWhenUsed="1"/>
    <w:lsdException w:name="caption" w:locked="0" w:uiPriority="35" w:qFormat="1"/>
    <w:lsdException w:name="table of figures" w:locked="0"/>
    <w:lsdException w:name="footnote reference" w:locked="0"/>
    <w:lsdException w:name="annotation reference" w:uiPriority="99"/>
    <w:lsdException w:name="table of authorities" w:locked="0"/>
    <w:lsdException w:name="Title" w:uiPriority="10" w:qFormat="1"/>
    <w:lsdException w:name="Default Paragraph Font" w:locked="0"/>
    <w:lsdException w:name="Body Text" w:locked="0"/>
    <w:lsdException w:name="Subtitle" w:uiPriority="11" w:qFormat="1"/>
    <w:lsdException w:name="Hyperlink" w:locked="0" w:uiPriority="99"/>
    <w:lsdException w:name="FollowedHyperlink" w:locked="0" w:uiPriority="99"/>
    <w:lsdException w:name="Strong" w:uiPriority="22" w:qFormat="1"/>
    <w:lsdException w:name="Emphasis" w:uiPriority="20" w:qFormat="1"/>
    <w:lsdException w:name="HTML Top of Form" w:locked="0"/>
    <w:lsdException w:name="HTML Bottom of Form" w:locked="0"/>
    <w:lsdException w:name="Normal (Web)" w:uiPriority="99"/>
    <w:lsdException w:name="Normal Table" w:locked="0"/>
    <w:lsdException w:name="annotation subject" w:uiPriority="99"/>
    <w:lsdException w:name="No List" w:locked="0"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0" w:semiHidden="1" w:uiPriority="37" w:unhideWhenUsed="1"/>
    <w:lsdException w:name="TOC Heading" w:semiHidden="1" w:uiPriority="39" w:unhideWhenUsed="1" w:qFormat="1"/>
  </w:latentStyles>
  <w:style w:type="paragraph" w:default="1" w:styleId="Normal">
    <w:name w:val="Normal"/>
    <w:unhideWhenUsed/>
    <w:qFormat/>
    <w:rsid w:val="00891B39"/>
    <w:pPr>
      <w:spacing w:before="160" w:line="320" w:lineRule="atLeast"/>
      <w:ind w:left="454"/>
    </w:pPr>
    <w:rPr>
      <w:rFonts w:ascii="Arial" w:hAnsi="Arial"/>
      <w:sz w:val="22"/>
      <w:szCs w:val="22"/>
      <w:lang w:eastAsia="en-US"/>
    </w:rPr>
  </w:style>
  <w:style w:type="paragraph" w:styleId="Heading1">
    <w:name w:val="heading 1"/>
    <w:aliases w:val="Outline1"/>
    <w:basedOn w:val="Normal"/>
    <w:next w:val="Normal"/>
    <w:link w:val="Heading1Char"/>
    <w:qFormat/>
    <w:locked/>
    <w:pPr>
      <w:keepNext/>
      <w:outlineLvl w:val="0"/>
    </w:pPr>
    <w:rPr>
      <w:b/>
      <w:sz w:val="20"/>
    </w:rPr>
  </w:style>
  <w:style w:type="paragraph" w:styleId="Heading2">
    <w:name w:val="heading 2"/>
    <w:basedOn w:val="Normal"/>
    <w:next w:val="Normal"/>
    <w:link w:val="Heading2Char"/>
    <w:uiPriority w:val="9"/>
    <w:qFormat/>
    <w:locked/>
    <w:pPr>
      <w:keepNext/>
      <w:outlineLvl w:val="1"/>
    </w:pPr>
    <w:rPr>
      <w:i/>
      <w:sz w:val="20"/>
    </w:rPr>
  </w:style>
  <w:style w:type="paragraph" w:styleId="Heading3">
    <w:name w:val="heading 3"/>
    <w:basedOn w:val="Normal"/>
    <w:next w:val="Normal"/>
    <w:link w:val="Heading3Char"/>
    <w:uiPriority w:val="9"/>
    <w:qFormat/>
    <w:locked/>
    <w:pPr>
      <w:keepNext/>
      <w:outlineLvl w:val="2"/>
    </w:pPr>
    <w:rPr>
      <w:b/>
      <w:color w:val="339966"/>
      <w:sz w:val="20"/>
    </w:rPr>
  </w:style>
  <w:style w:type="paragraph" w:styleId="Heading4">
    <w:name w:val="heading 4"/>
    <w:basedOn w:val="Normal"/>
    <w:next w:val="Normal"/>
    <w:qFormat/>
    <w:locked/>
    <w:pPr>
      <w:keepNext/>
      <w:pBdr>
        <w:bottom w:val="single" w:sz="4" w:space="1" w:color="auto"/>
      </w:pBdr>
      <w:outlineLvl w:val="3"/>
    </w:pPr>
    <w:rPr>
      <w:i/>
      <w:sz w:val="16"/>
    </w:rPr>
  </w:style>
  <w:style w:type="paragraph" w:styleId="Heading5">
    <w:name w:val="heading 5"/>
    <w:basedOn w:val="Normal"/>
    <w:next w:val="Normal"/>
    <w:qFormat/>
    <w:locked/>
    <w:pPr>
      <w:keepNext/>
      <w:spacing w:before="60" w:after="60"/>
      <w:jc w:val="center"/>
      <w:outlineLvl w:val="4"/>
    </w:pPr>
    <w:rPr>
      <w:b/>
      <w:color w:val="FFFFFF"/>
      <w:sz w:val="20"/>
    </w:rPr>
  </w:style>
  <w:style w:type="paragraph" w:styleId="Heading6">
    <w:name w:val="heading 6"/>
    <w:basedOn w:val="Normal"/>
    <w:next w:val="Normal"/>
    <w:qFormat/>
    <w:locked/>
    <w:pPr>
      <w:keepNext/>
      <w:outlineLvl w:val="5"/>
    </w:pPr>
    <w:rPr>
      <w:b/>
      <w:color w:val="008000"/>
      <w:sz w:val="20"/>
    </w:rPr>
  </w:style>
  <w:style w:type="paragraph" w:styleId="Heading7">
    <w:name w:val="heading 7"/>
    <w:basedOn w:val="Normal"/>
    <w:next w:val="Normal"/>
    <w:qFormat/>
    <w:locked/>
    <w:rsid w:val="00066E40"/>
    <w:pPr>
      <w:spacing w:before="240" w:after="60"/>
      <w:outlineLvl w:val="6"/>
    </w:pPr>
    <w:rPr>
      <w:szCs w:val="24"/>
    </w:rPr>
  </w:style>
  <w:style w:type="paragraph" w:styleId="Heading8">
    <w:name w:val="heading 8"/>
    <w:basedOn w:val="Normal"/>
    <w:next w:val="Normal"/>
    <w:qFormat/>
    <w:locked/>
    <w:pPr>
      <w:keepNext/>
      <w:outlineLvl w:val="7"/>
    </w:pPr>
    <w:rPr>
      <w:b/>
      <w:i/>
      <w:color w:val="800080"/>
      <w:sz w:val="20"/>
    </w:rPr>
  </w:style>
  <w:style w:type="paragraph" w:styleId="Heading9">
    <w:name w:val="heading 9"/>
    <w:basedOn w:val="Normal"/>
    <w:next w:val="Normal"/>
    <w:qFormat/>
    <w:locked/>
    <w:rsid w:val="00066E40"/>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Bodytext">
    <w:name w:val="09-Body text"/>
    <w:basedOn w:val="Normal"/>
    <w:link w:val="09-BodytextChar"/>
    <w:qFormat/>
    <w:rsid w:val="003D1EEF"/>
  </w:style>
  <w:style w:type="paragraph" w:customStyle="1" w:styleId="TITLEPAGEHEADER">
    <w:name w:val="TITLE PAGE HEADER"/>
    <w:locked/>
    <w:pPr>
      <w:spacing w:after="284"/>
    </w:pPr>
    <w:rPr>
      <w:rFonts w:ascii="Arial" w:hAnsi="Arial"/>
      <w:sz w:val="60"/>
      <w:lang w:eastAsia="en-US"/>
    </w:rPr>
  </w:style>
  <w:style w:type="paragraph" w:customStyle="1" w:styleId="15-Subhead1">
    <w:name w:val="15-Subhead 1"/>
    <w:basedOn w:val="09-Bodytext"/>
    <w:next w:val="10-Bodynumbered"/>
    <w:uiPriority w:val="99"/>
    <w:qFormat/>
    <w:rsid w:val="003D1EEF"/>
    <w:pPr>
      <w:keepNext/>
      <w:spacing w:before="280" w:after="140" w:line="360" w:lineRule="exact"/>
      <w:ind w:left="0"/>
      <w:outlineLvl w:val="1"/>
    </w:pPr>
    <w:rPr>
      <w:b/>
      <w:color w:val="00607A"/>
      <w:sz w:val="30"/>
    </w:rPr>
  </w:style>
  <w:style w:type="paragraph" w:styleId="TOC1">
    <w:name w:val="toc 1"/>
    <w:basedOn w:val="Normal"/>
    <w:next w:val="Normal"/>
    <w:uiPriority w:val="39"/>
    <w:rsid w:val="00CA2590"/>
    <w:pPr>
      <w:tabs>
        <w:tab w:val="right" w:leader="dot" w:pos="7853"/>
      </w:tabs>
      <w:spacing w:after="120" w:line="240" w:lineRule="auto"/>
      <w:ind w:left="0"/>
    </w:pPr>
    <w:rPr>
      <w:b/>
      <w:noProof/>
      <w:color w:val="00607A"/>
      <w:szCs w:val="28"/>
    </w:rPr>
  </w:style>
  <w:style w:type="paragraph" w:styleId="TOC2">
    <w:name w:val="toc 2"/>
    <w:basedOn w:val="TOC1"/>
    <w:next w:val="Normal"/>
    <w:autoRedefine/>
    <w:uiPriority w:val="39"/>
    <w:rsid w:val="0093282B"/>
    <w:rPr>
      <w:b w:val="0"/>
      <w:color w:val="auto"/>
      <w:szCs w:val="22"/>
    </w:rPr>
  </w:style>
  <w:style w:type="paragraph" w:customStyle="1" w:styleId="PAGEHEADER">
    <w:name w:val="PAGE HEADER"/>
    <w:basedOn w:val="Normal"/>
    <w:autoRedefine/>
    <w:locked/>
    <w:rsid w:val="002F0ABB"/>
    <w:pPr>
      <w:tabs>
        <w:tab w:val="center" w:pos="4153"/>
        <w:tab w:val="right" w:pos="8306"/>
      </w:tabs>
    </w:pPr>
    <w:rPr>
      <w:i/>
      <w:color w:val="808080"/>
      <w:sz w:val="18"/>
    </w:rPr>
  </w:style>
  <w:style w:type="paragraph" w:customStyle="1" w:styleId="14-Chapterhead">
    <w:name w:val="14-Chapter head"/>
    <w:next w:val="10-Bodynumbered"/>
    <w:uiPriority w:val="99"/>
    <w:qFormat/>
    <w:rsid w:val="00C86999"/>
    <w:pPr>
      <w:spacing w:line="720" w:lineRule="exact"/>
      <w:outlineLvl w:val="0"/>
    </w:pPr>
    <w:rPr>
      <w:rFonts w:ascii="Arial" w:hAnsi="Arial" w:cs="Arial"/>
      <w:b/>
      <w:color w:val="00607A"/>
      <w:sz w:val="56"/>
      <w:szCs w:val="56"/>
      <w:lang w:eastAsia="en-US"/>
    </w:rPr>
  </w:style>
  <w:style w:type="paragraph" w:customStyle="1" w:styleId="16-Subhead2">
    <w:name w:val="16-Subhead 2"/>
    <w:basedOn w:val="15-Subhead1"/>
    <w:next w:val="10-Bodynumbered"/>
    <w:uiPriority w:val="99"/>
    <w:qFormat/>
    <w:rsid w:val="002113D0"/>
    <w:pPr>
      <w:keepLines/>
      <w:spacing w:line="240" w:lineRule="auto"/>
      <w:outlineLvl w:val="2"/>
    </w:pPr>
    <w:rPr>
      <w:color w:val="7F7F7F" w:themeColor="text1" w:themeTint="80"/>
      <w:sz w:val="26"/>
      <w:szCs w:val="26"/>
    </w:rPr>
  </w:style>
  <w:style w:type="paragraph" w:customStyle="1" w:styleId="17-Subhead3">
    <w:name w:val="17-Subhead 3"/>
    <w:basedOn w:val="16-Subhead2"/>
    <w:next w:val="10-Bodynumbered"/>
    <w:qFormat/>
    <w:rsid w:val="00B10D40"/>
    <w:pPr>
      <w:outlineLvl w:val="3"/>
    </w:pPr>
    <w:rPr>
      <w:color w:val="000000"/>
      <w:sz w:val="22"/>
      <w:szCs w:val="22"/>
      <w14:textFill>
        <w14:solidFill>
          <w14:srgbClr w14:val="000000">
            <w14:lumMod w14:val="65000"/>
          </w14:srgbClr>
        </w14:solidFill>
      </w14:textFill>
    </w:rPr>
  </w:style>
  <w:style w:type="paragraph" w:customStyle="1" w:styleId="11-Bullet1">
    <w:name w:val="11-Bullet 1"/>
    <w:basedOn w:val="09-Bodytext"/>
    <w:link w:val="11-Bullet1Char"/>
    <w:uiPriority w:val="99"/>
    <w:qFormat/>
    <w:rsid w:val="00C329C0"/>
    <w:pPr>
      <w:numPr>
        <w:numId w:val="6"/>
      </w:numPr>
      <w:tabs>
        <w:tab w:val="left" w:pos="907"/>
      </w:tabs>
      <w:spacing w:before="80"/>
    </w:pPr>
  </w:style>
  <w:style w:type="paragraph" w:customStyle="1" w:styleId="10-Bodynumbered">
    <w:name w:val="10-Body numbered"/>
    <w:basedOn w:val="11-Bullet1"/>
    <w:link w:val="10-BodynumberedChar"/>
    <w:qFormat/>
    <w:rsid w:val="003A5F84"/>
    <w:pPr>
      <w:numPr>
        <w:numId w:val="2"/>
      </w:numPr>
      <w:tabs>
        <w:tab w:val="clear" w:pos="907"/>
      </w:tabs>
      <w:spacing w:before="160"/>
    </w:pPr>
  </w:style>
  <w:style w:type="character" w:styleId="FootnoteReference">
    <w:name w:val="footnote reference"/>
    <w:basedOn w:val="DefaultParagraphFont"/>
    <w:semiHidden/>
    <w:rsid w:val="000B1205"/>
    <w:rPr>
      <w:b/>
      <w:color w:val="00607A"/>
      <w:vertAlign w:val="superscript"/>
    </w:rPr>
  </w:style>
  <w:style w:type="paragraph" w:styleId="FootnoteText">
    <w:name w:val="footnote text"/>
    <w:basedOn w:val="Normal"/>
    <w:semiHidden/>
    <w:rsid w:val="003A1FD2"/>
    <w:pPr>
      <w:tabs>
        <w:tab w:val="left" w:pos="567"/>
      </w:tabs>
      <w:spacing w:before="40" w:line="240" w:lineRule="atLeast"/>
      <w:ind w:left="0"/>
    </w:pPr>
    <w:rPr>
      <w:color w:val="595959" w:themeColor="text1" w:themeTint="A6"/>
      <w:sz w:val="20"/>
    </w:rPr>
  </w:style>
  <w:style w:type="numbering" w:customStyle="1" w:styleId="CurrentList2">
    <w:name w:val="Current List2"/>
    <w:semiHidden/>
    <w:locked/>
    <w:rsid w:val="00BE7033"/>
    <w:pPr>
      <w:numPr>
        <w:numId w:val="1"/>
      </w:numPr>
    </w:pPr>
  </w:style>
  <w:style w:type="paragraph" w:customStyle="1" w:styleId="TITLESUBHEAD">
    <w:name w:val="TITLE SUB HEAD"/>
    <w:basedOn w:val="Normal"/>
    <w:locked/>
    <w:rsid w:val="00CC5C5D"/>
    <w:rPr>
      <w:rFonts w:cs="Arial"/>
      <w:b/>
      <w:sz w:val="30"/>
      <w:szCs w:val="30"/>
    </w:rPr>
  </w:style>
  <w:style w:type="paragraph" w:customStyle="1" w:styleId="20-Itemlead-in">
    <w:name w:val="20-Item lead-in"/>
    <w:basedOn w:val="19-Itemhead"/>
    <w:next w:val="24-Itemnote"/>
    <w:uiPriority w:val="99"/>
    <w:qFormat/>
    <w:rsid w:val="006C59F5"/>
    <w:rPr>
      <w:b w:val="0"/>
    </w:rPr>
  </w:style>
  <w:style w:type="paragraph" w:styleId="Caption">
    <w:name w:val="caption"/>
    <w:basedOn w:val="18-Itemnumber"/>
    <w:next w:val="19-Itemhead"/>
    <w:uiPriority w:val="35"/>
    <w:qFormat/>
    <w:rsid w:val="00336497"/>
  </w:style>
  <w:style w:type="paragraph" w:customStyle="1" w:styleId="27-Quotetext">
    <w:name w:val="27-Quote text"/>
    <w:basedOn w:val="14-Chapterhead"/>
    <w:next w:val="28-Quotereference"/>
    <w:qFormat/>
    <w:rsid w:val="002A6F30"/>
    <w:pPr>
      <w:spacing w:before="140" w:line="360" w:lineRule="exact"/>
      <w:ind w:left="454"/>
      <w:outlineLvl w:val="9"/>
    </w:pPr>
    <w:rPr>
      <w:b w:val="0"/>
      <w:i/>
      <w:sz w:val="28"/>
      <w:szCs w:val="28"/>
    </w:rPr>
  </w:style>
  <w:style w:type="paragraph" w:customStyle="1" w:styleId="28-Quotereference">
    <w:name w:val="28-Quote reference"/>
    <w:basedOn w:val="09-Bodytext"/>
    <w:next w:val="10-Bodynumbered"/>
    <w:qFormat/>
    <w:rsid w:val="00895246"/>
    <w:pPr>
      <w:spacing w:before="40" w:after="140"/>
      <w:jc w:val="right"/>
    </w:pPr>
    <w:rPr>
      <w:b/>
    </w:rPr>
  </w:style>
  <w:style w:type="paragraph" w:customStyle="1" w:styleId="18-Itemnumber">
    <w:name w:val="18-Item number"/>
    <w:basedOn w:val="Normal"/>
    <w:next w:val="19-Itemhead"/>
    <w:qFormat/>
    <w:rsid w:val="00EC3548"/>
    <w:pPr>
      <w:keepNext/>
      <w:pBdr>
        <w:top w:val="single" w:sz="12" w:space="4" w:color="006C81"/>
      </w:pBdr>
      <w:spacing w:before="240" w:after="60"/>
      <w:ind w:left="0"/>
    </w:pPr>
    <w:rPr>
      <w:b/>
      <w:color w:val="00607A"/>
      <w:szCs w:val="24"/>
    </w:rPr>
  </w:style>
  <w:style w:type="paragraph" w:customStyle="1" w:styleId="19-Itemhead">
    <w:name w:val="19-Item head"/>
    <w:basedOn w:val="Normal"/>
    <w:next w:val="20-Itemlead-in"/>
    <w:uiPriority w:val="99"/>
    <w:qFormat/>
    <w:rsid w:val="006C59F5"/>
    <w:pPr>
      <w:keepNext/>
      <w:spacing w:before="60" w:after="60"/>
      <w:ind w:left="0"/>
    </w:pPr>
    <w:rPr>
      <w:b/>
      <w:color w:val="006C81"/>
    </w:rPr>
  </w:style>
  <w:style w:type="paragraph" w:customStyle="1" w:styleId="25-Itemsource">
    <w:name w:val="25-Item source"/>
    <w:basedOn w:val="Caption"/>
    <w:next w:val="10-Bodynumbered"/>
    <w:uiPriority w:val="99"/>
    <w:qFormat/>
    <w:rsid w:val="000A349B"/>
    <w:pPr>
      <w:pBdr>
        <w:top w:val="none" w:sz="0" w:space="0" w:color="auto"/>
        <w:bottom w:val="single" w:sz="8" w:space="1" w:color="006C81"/>
      </w:pBdr>
      <w:tabs>
        <w:tab w:val="left" w:pos="851"/>
      </w:tabs>
      <w:spacing w:before="60" w:line="300" w:lineRule="atLeast"/>
    </w:pPr>
    <w:rPr>
      <w:b w:val="0"/>
      <w:i/>
      <w:color w:val="000000" w:themeColor="text1"/>
      <w:sz w:val="20"/>
      <w:szCs w:val="20"/>
    </w:rPr>
  </w:style>
  <w:style w:type="paragraph" w:customStyle="1" w:styleId="21-Tabletext">
    <w:name w:val="21-Table text"/>
    <w:basedOn w:val="Normal"/>
    <w:qFormat/>
    <w:rsid w:val="00B375C3"/>
    <w:pPr>
      <w:spacing w:before="60" w:after="60"/>
      <w:ind w:left="113" w:right="113"/>
    </w:pPr>
  </w:style>
  <w:style w:type="paragraph" w:customStyle="1" w:styleId="22A-Tablebullet1">
    <w:name w:val="22A-Table bullet 1"/>
    <w:basedOn w:val="Normal"/>
    <w:uiPriority w:val="99"/>
    <w:qFormat/>
    <w:rsid w:val="00804C2B"/>
    <w:pPr>
      <w:numPr>
        <w:numId w:val="4"/>
      </w:numPr>
      <w:spacing w:before="60" w:after="60" w:line="300" w:lineRule="atLeast"/>
      <w:ind w:right="113"/>
    </w:pPr>
    <w:rPr>
      <w:rFonts w:eastAsia="Calibri"/>
    </w:rPr>
  </w:style>
  <w:style w:type="paragraph" w:customStyle="1" w:styleId="23-Tableindent">
    <w:name w:val="23-Table indent"/>
    <w:basedOn w:val="Normal"/>
    <w:uiPriority w:val="99"/>
    <w:qFormat/>
    <w:rsid w:val="00804C2B"/>
    <w:pPr>
      <w:spacing w:before="60" w:after="60" w:line="300" w:lineRule="atLeast"/>
      <w:ind w:right="113"/>
    </w:pPr>
  </w:style>
  <w:style w:type="paragraph" w:customStyle="1" w:styleId="12-Bullet2">
    <w:name w:val="12-Bullet 2"/>
    <w:basedOn w:val="11-Bullet1"/>
    <w:uiPriority w:val="99"/>
    <w:qFormat/>
    <w:rsid w:val="00021B0F"/>
    <w:pPr>
      <w:numPr>
        <w:numId w:val="3"/>
      </w:numPr>
      <w:tabs>
        <w:tab w:val="clear" w:pos="907"/>
        <w:tab w:val="left" w:pos="1361"/>
      </w:tabs>
      <w:ind w:left="1361" w:hanging="454"/>
    </w:pPr>
  </w:style>
  <w:style w:type="table" w:styleId="TableGrid8">
    <w:name w:val="Table Grid 8"/>
    <w:basedOn w:val="TableNormal"/>
    <w:semiHidden/>
    <w:locked/>
    <w:rsid w:val="003D41C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basedOn w:val="DefaultParagraphFont"/>
    <w:uiPriority w:val="99"/>
    <w:rsid w:val="007A5608"/>
    <w:rPr>
      <w:rFonts w:ascii="Arial" w:hAnsi="Arial"/>
      <w:color w:val="00607A"/>
      <w:u w:val="single"/>
    </w:rPr>
  </w:style>
  <w:style w:type="table" w:styleId="TableGrid">
    <w:name w:val="Table Grid"/>
    <w:basedOn w:val="TableNormal"/>
    <w:uiPriority w:val="59"/>
    <w:locked/>
    <w:rsid w:val="008D78C1"/>
    <w:pPr>
      <w:ind w:left="28" w:right="2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TableofFigures">
    <w:name w:val="table of figures"/>
    <w:basedOn w:val="Normal"/>
    <w:next w:val="Normal"/>
    <w:semiHidden/>
    <w:rsid w:val="000C21C0"/>
  </w:style>
  <w:style w:type="paragraph" w:customStyle="1" w:styleId="35-Pageend">
    <w:name w:val="35-Page end"/>
    <w:basedOn w:val="09-Bodytext"/>
    <w:uiPriority w:val="99"/>
    <w:qFormat/>
    <w:rsid w:val="00A51CE9"/>
    <w:pPr>
      <w:spacing w:before="0" w:after="17010" w:line="240" w:lineRule="auto"/>
      <w:ind w:left="0"/>
    </w:pPr>
  </w:style>
  <w:style w:type="paragraph" w:customStyle="1" w:styleId="30-KMheader">
    <w:name w:val="30-KM header"/>
    <w:basedOn w:val="18-Itemnumber"/>
    <w:next w:val="13A-Keymessagesnumbers"/>
    <w:uiPriority w:val="99"/>
    <w:qFormat/>
    <w:rsid w:val="00AD6821"/>
    <w:pPr>
      <w:pBdr>
        <w:top w:val="none" w:sz="0" w:space="0" w:color="auto"/>
      </w:pBdr>
      <w:spacing w:after="180"/>
      <w:ind w:right="28"/>
    </w:pPr>
    <w:rPr>
      <w:color w:val="00994E"/>
    </w:rPr>
  </w:style>
  <w:style w:type="paragraph" w:customStyle="1" w:styleId="34-Exhibittext">
    <w:name w:val="34-Exhibit text"/>
    <w:basedOn w:val="21-Tabletext"/>
    <w:qFormat/>
    <w:rsid w:val="00A35627"/>
    <w:pPr>
      <w:ind w:left="0" w:right="0"/>
    </w:pPr>
    <w:rPr>
      <w:b/>
      <w:color w:val="000000" w:themeColor="text1"/>
    </w:rPr>
  </w:style>
  <w:style w:type="paragraph" w:customStyle="1" w:styleId="33-Keymessagesend">
    <w:name w:val="33-Key messages end"/>
    <w:basedOn w:val="34-Exhibittext"/>
    <w:uiPriority w:val="99"/>
    <w:qFormat/>
    <w:rsid w:val="00EC3548"/>
    <w:pPr>
      <w:pBdr>
        <w:bottom w:val="single" w:sz="8" w:space="1" w:color="00994E"/>
      </w:pBdr>
    </w:pPr>
    <w:rPr>
      <w:b w:val="0"/>
    </w:rPr>
  </w:style>
  <w:style w:type="paragraph" w:styleId="Header">
    <w:name w:val="header"/>
    <w:basedOn w:val="Normal"/>
    <w:link w:val="HeaderChar"/>
    <w:uiPriority w:val="99"/>
    <w:locked/>
    <w:rsid w:val="00896F5B"/>
    <w:pPr>
      <w:tabs>
        <w:tab w:val="center" w:pos="4153"/>
        <w:tab w:val="right" w:pos="8306"/>
      </w:tabs>
      <w:spacing w:before="0" w:line="240" w:lineRule="auto"/>
      <w:ind w:left="0"/>
      <w:jc w:val="right"/>
    </w:pPr>
    <w:rPr>
      <w:sz w:val="10"/>
      <w:szCs w:val="10"/>
    </w:rPr>
  </w:style>
  <w:style w:type="paragraph" w:styleId="Footer">
    <w:name w:val="footer"/>
    <w:basedOn w:val="Normal"/>
    <w:link w:val="FooterChar"/>
    <w:locked/>
    <w:rsid w:val="00D35938"/>
    <w:pPr>
      <w:tabs>
        <w:tab w:val="center" w:pos="4153"/>
        <w:tab w:val="right" w:pos="8306"/>
      </w:tabs>
    </w:pPr>
  </w:style>
  <w:style w:type="character" w:styleId="PageNumber">
    <w:name w:val="page number"/>
    <w:basedOn w:val="DefaultParagraphFont"/>
    <w:locked/>
    <w:rsid w:val="00D35938"/>
  </w:style>
  <w:style w:type="paragraph" w:customStyle="1" w:styleId="26-Contents">
    <w:name w:val="26-Contents"/>
    <w:uiPriority w:val="99"/>
    <w:rsid w:val="00C86999"/>
    <w:pPr>
      <w:keepNext/>
      <w:spacing w:after="560"/>
      <w:outlineLvl w:val="0"/>
    </w:pPr>
    <w:rPr>
      <w:rFonts w:ascii="Arial" w:hAnsi="Arial"/>
      <w:b/>
      <w:color w:val="00607A"/>
      <w:sz w:val="56"/>
      <w:szCs w:val="56"/>
      <w:lang w:eastAsia="en-US"/>
    </w:rPr>
  </w:style>
  <w:style w:type="paragraph" w:customStyle="1" w:styleId="29-Authornotes">
    <w:name w:val="29-Author notes"/>
    <w:basedOn w:val="09-Bodytext"/>
    <w:uiPriority w:val="99"/>
    <w:qFormat/>
    <w:rsid w:val="007B4915"/>
    <w:pPr>
      <w:ind w:left="284"/>
    </w:pPr>
  </w:style>
  <w:style w:type="paragraph" w:styleId="BalloonText">
    <w:name w:val="Balloon Text"/>
    <w:basedOn w:val="Normal"/>
    <w:link w:val="BalloonTextChar"/>
    <w:uiPriority w:val="99"/>
    <w:locked/>
    <w:rsid w:val="000D62FF"/>
    <w:rPr>
      <w:rFonts w:ascii="Tahoma" w:hAnsi="Tahoma" w:cs="Tahoma"/>
      <w:sz w:val="16"/>
      <w:szCs w:val="16"/>
    </w:rPr>
  </w:style>
  <w:style w:type="character" w:customStyle="1" w:styleId="BalloonTextChar">
    <w:name w:val="Balloon Text Char"/>
    <w:basedOn w:val="DefaultParagraphFont"/>
    <w:link w:val="BalloonText"/>
    <w:uiPriority w:val="99"/>
    <w:rsid w:val="000D62FF"/>
    <w:rPr>
      <w:rFonts w:ascii="Tahoma" w:hAnsi="Tahoma" w:cs="Tahoma"/>
      <w:sz w:val="16"/>
      <w:szCs w:val="16"/>
      <w:lang w:eastAsia="en-US"/>
    </w:rPr>
  </w:style>
  <w:style w:type="paragraph" w:styleId="DocumentMap">
    <w:name w:val="Document Map"/>
    <w:basedOn w:val="Normal"/>
    <w:link w:val="DocumentMapChar"/>
    <w:locked/>
    <w:rsid w:val="000D62FF"/>
    <w:rPr>
      <w:rFonts w:ascii="Tahoma" w:hAnsi="Tahoma" w:cs="Tahoma"/>
      <w:sz w:val="16"/>
      <w:szCs w:val="16"/>
    </w:rPr>
  </w:style>
  <w:style w:type="character" w:customStyle="1" w:styleId="DocumentMapChar">
    <w:name w:val="Document Map Char"/>
    <w:basedOn w:val="DefaultParagraphFont"/>
    <w:link w:val="DocumentMap"/>
    <w:rsid w:val="000D62FF"/>
    <w:rPr>
      <w:rFonts w:ascii="Tahoma" w:hAnsi="Tahoma" w:cs="Tahoma"/>
      <w:sz w:val="16"/>
      <w:szCs w:val="16"/>
      <w:lang w:eastAsia="en-US"/>
    </w:rPr>
  </w:style>
  <w:style w:type="paragraph" w:styleId="BodyText">
    <w:name w:val="Body Text"/>
    <w:basedOn w:val="Normal"/>
    <w:link w:val="BodyTextChar"/>
    <w:rsid w:val="000D62FF"/>
    <w:pPr>
      <w:spacing w:after="120"/>
    </w:pPr>
  </w:style>
  <w:style w:type="character" w:customStyle="1" w:styleId="BodyTextChar">
    <w:name w:val="Body Text Char"/>
    <w:basedOn w:val="DefaultParagraphFont"/>
    <w:link w:val="BodyText"/>
    <w:rsid w:val="000D62FF"/>
    <w:rPr>
      <w:sz w:val="24"/>
      <w:lang w:eastAsia="en-US"/>
    </w:rPr>
  </w:style>
  <w:style w:type="character" w:styleId="CommentReference">
    <w:name w:val="annotation reference"/>
    <w:basedOn w:val="DefaultParagraphFont"/>
    <w:uiPriority w:val="99"/>
    <w:locked/>
    <w:rsid w:val="000D62FF"/>
    <w:rPr>
      <w:sz w:val="16"/>
      <w:szCs w:val="16"/>
    </w:rPr>
  </w:style>
  <w:style w:type="paragraph" w:styleId="CommentText">
    <w:name w:val="annotation text"/>
    <w:basedOn w:val="Normal"/>
    <w:link w:val="CommentTextChar"/>
    <w:uiPriority w:val="99"/>
    <w:locked/>
    <w:rsid w:val="000D62FF"/>
    <w:rPr>
      <w:sz w:val="20"/>
    </w:rPr>
  </w:style>
  <w:style w:type="character" w:customStyle="1" w:styleId="CommentTextChar">
    <w:name w:val="Comment Text Char"/>
    <w:basedOn w:val="DefaultParagraphFont"/>
    <w:link w:val="CommentText"/>
    <w:uiPriority w:val="99"/>
    <w:rsid w:val="000D62FF"/>
    <w:rPr>
      <w:lang w:eastAsia="en-US"/>
    </w:rPr>
  </w:style>
  <w:style w:type="paragraph" w:styleId="CommentSubject">
    <w:name w:val="annotation subject"/>
    <w:basedOn w:val="CommentText"/>
    <w:next w:val="CommentText"/>
    <w:link w:val="CommentSubjectChar"/>
    <w:uiPriority w:val="99"/>
    <w:locked/>
    <w:rsid w:val="000D62FF"/>
    <w:rPr>
      <w:b/>
      <w:bCs/>
    </w:rPr>
  </w:style>
  <w:style w:type="character" w:customStyle="1" w:styleId="CommentSubjectChar">
    <w:name w:val="Comment Subject Char"/>
    <w:basedOn w:val="CommentTextChar"/>
    <w:link w:val="CommentSubject"/>
    <w:uiPriority w:val="99"/>
    <w:rsid w:val="000D62FF"/>
    <w:rPr>
      <w:b/>
      <w:bCs/>
      <w:lang w:eastAsia="en-US"/>
    </w:rPr>
  </w:style>
  <w:style w:type="paragraph" w:styleId="ListParagraph">
    <w:name w:val="List Paragraph"/>
    <w:basedOn w:val="Normal"/>
    <w:uiPriority w:val="34"/>
    <w:qFormat/>
    <w:locked/>
    <w:rsid w:val="000D62FF"/>
    <w:pPr>
      <w:ind w:left="720"/>
      <w:contextualSpacing/>
    </w:pPr>
  </w:style>
  <w:style w:type="paragraph" w:styleId="NormalWeb">
    <w:name w:val="Normal (Web)"/>
    <w:basedOn w:val="Normal"/>
    <w:uiPriority w:val="99"/>
    <w:locked/>
    <w:rsid w:val="000D62FF"/>
    <w:rPr>
      <w:szCs w:val="24"/>
    </w:rPr>
  </w:style>
  <w:style w:type="character" w:styleId="Strong">
    <w:name w:val="Strong"/>
    <w:basedOn w:val="DefaultParagraphFont"/>
    <w:uiPriority w:val="22"/>
    <w:qFormat/>
    <w:locked/>
    <w:rsid w:val="000D62FF"/>
    <w:rPr>
      <w:b/>
      <w:bCs/>
    </w:rPr>
  </w:style>
  <w:style w:type="character" w:styleId="Emphasis">
    <w:name w:val="Emphasis"/>
    <w:basedOn w:val="DefaultParagraphFont"/>
    <w:uiPriority w:val="20"/>
    <w:qFormat/>
    <w:locked/>
    <w:rsid w:val="000D62FF"/>
    <w:rPr>
      <w:i/>
      <w:iCs/>
    </w:rPr>
  </w:style>
  <w:style w:type="character" w:styleId="FollowedHyperlink">
    <w:name w:val="FollowedHyperlink"/>
    <w:basedOn w:val="DefaultParagraphFont"/>
    <w:uiPriority w:val="99"/>
    <w:rsid w:val="000D62FF"/>
    <w:rPr>
      <w:color w:val="800080" w:themeColor="followedHyperlink"/>
      <w:u w:val="single"/>
    </w:rPr>
  </w:style>
  <w:style w:type="paragraph" w:styleId="PlainText">
    <w:name w:val="Plain Text"/>
    <w:basedOn w:val="Normal"/>
    <w:link w:val="PlainTextChar"/>
    <w:locked/>
    <w:rsid w:val="000D62FF"/>
    <w:rPr>
      <w:rFonts w:ascii="Consolas" w:hAnsi="Consolas" w:cs="Consolas"/>
      <w:sz w:val="21"/>
      <w:szCs w:val="21"/>
    </w:rPr>
  </w:style>
  <w:style w:type="character" w:customStyle="1" w:styleId="PlainTextChar">
    <w:name w:val="Plain Text Char"/>
    <w:basedOn w:val="DefaultParagraphFont"/>
    <w:link w:val="PlainText"/>
    <w:rsid w:val="000D62FF"/>
    <w:rPr>
      <w:rFonts w:ascii="Consolas" w:hAnsi="Consolas" w:cs="Consolas"/>
      <w:sz w:val="21"/>
      <w:szCs w:val="21"/>
      <w:lang w:eastAsia="en-US"/>
    </w:rPr>
  </w:style>
  <w:style w:type="paragraph" w:styleId="ListNumber">
    <w:name w:val="List Number"/>
    <w:basedOn w:val="Normal"/>
    <w:locked/>
    <w:rsid w:val="000D62FF"/>
    <w:pPr>
      <w:tabs>
        <w:tab w:val="num" w:pos="360"/>
      </w:tabs>
      <w:ind w:left="360" w:hanging="360"/>
      <w:contextualSpacing/>
    </w:pPr>
  </w:style>
  <w:style w:type="numbering" w:styleId="111111">
    <w:name w:val="Outline List 2"/>
    <w:basedOn w:val="NoList"/>
    <w:locked/>
    <w:rsid w:val="000D62FF"/>
  </w:style>
  <w:style w:type="paragraph" w:customStyle="1" w:styleId="TitlePage">
    <w:name w:val="TitlePage"/>
    <w:basedOn w:val="TITLEPAGEHEADER"/>
    <w:qFormat/>
    <w:rsid w:val="004E4C62"/>
    <w:pPr>
      <w:spacing w:line="1080" w:lineRule="exact"/>
    </w:pPr>
    <w:rPr>
      <w:b/>
      <w:color w:val="00607A"/>
      <w:sz w:val="96"/>
      <w:szCs w:val="96"/>
    </w:rPr>
  </w:style>
  <w:style w:type="paragraph" w:customStyle="1" w:styleId="SubTitlePage">
    <w:name w:val="SubTitlePage"/>
    <w:basedOn w:val="TITLEPAGEHEADER"/>
    <w:qFormat/>
    <w:rsid w:val="00C86999"/>
    <w:pPr>
      <w:ind w:right="28"/>
    </w:pPr>
    <w:rPr>
      <w:rFonts w:cs="Arial"/>
      <w:color w:val="00607A"/>
      <w:sz w:val="48"/>
      <w:szCs w:val="48"/>
    </w:rPr>
  </w:style>
  <w:style w:type="paragraph" w:customStyle="1" w:styleId="13A-Keymessagesnumbers">
    <w:name w:val="13A-Key messages numbers"/>
    <w:basedOn w:val="11-Bullet1"/>
    <w:uiPriority w:val="99"/>
    <w:qFormat/>
    <w:rsid w:val="00994626"/>
    <w:pPr>
      <w:numPr>
        <w:numId w:val="8"/>
      </w:numPr>
      <w:tabs>
        <w:tab w:val="clear" w:pos="907"/>
        <w:tab w:val="left" w:pos="794"/>
      </w:tabs>
      <w:ind w:left="454" w:hanging="454"/>
    </w:pPr>
    <w:rPr>
      <w:b/>
      <w:color w:val="000000" w:themeColor="text1"/>
    </w:rPr>
  </w:style>
  <w:style w:type="paragraph" w:styleId="EndnoteText">
    <w:name w:val="endnote text"/>
    <w:basedOn w:val="Normal"/>
    <w:link w:val="EndnoteTextChar"/>
    <w:locked/>
    <w:rsid w:val="00BC44BB"/>
    <w:pPr>
      <w:spacing w:before="40" w:line="240" w:lineRule="atLeast"/>
      <w:ind w:left="0"/>
    </w:pPr>
    <w:rPr>
      <w:sz w:val="20"/>
    </w:rPr>
  </w:style>
  <w:style w:type="character" w:customStyle="1" w:styleId="EndnoteTextChar">
    <w:name w:val="Endnote Text Char"/>
    <w:basedOn w:val="DefaultParagraphFont"/>
    <w:link w:val="EndnoteText"/>
    <w:rsid w:val="00BC44BB"/>
    <w:rPr>
      <w:rFonts w:ascii="Arial" w:hAnsi="Arial"/>
      <w:szCs w:val="22"/>
      <w:lang w:eastAsia="en-US"/>
    </w:rPr>
  </w:style>
  <w:style w:type="character" w:styleId="EndnoteReference">
    <w:name w:val="endnote reference"/>
    <w:basedOn w:val="DefaultParagraphFont"/>
    <w:locked/>
    <w:rsid w:val="003A1FD2"/>
    <w:rPr>
      <w:color w:val="006C81"/>
      <w:vertAlign w:val="superscript"/>
    </w:rPr>
  </w:style>
  <w:style w:type="table" w:styleId="Table3Deffects1">
    <w:name w:val="Table 3D effects 1"/>
    <w:basedOn w:val="TableNormal"/>
    <w:locked/>
    <w:rsid w:val="007C24E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Standard2">
    <w:name w:val="TableStandard2"/>
    <w:basedOn w:val="TableNormal"/>
    <w:uiPriority w:val="99"/>
    <w:rsid w:val="00CA71A0"/>
    <w:pPr>
      <w:jc w:val="right"/>
    </w:pPr>
    <w:rPr>
      <w:rFonts w:ascii="Arial" w:hAnsi="Arial"/>
    </w:rPr>
    <w:tblPr>
      <w:tblStyleRowBandSize w:val="1"/>
      <w:tblStyleColBandSize w:val="1"/>
      <w:tblBorders>
        <w:top w:val="single" w:sz="8" w:space="0" w:color="00607A"/>
        <w:bottom w:val="single" w:sz="8" w:space="0" w:color="00607A"/>
        <w:insideH w:val="single" w:sz="8" w:space="0" w:color="00607A"/>
      </w:tblBorders>
      <w:tblCellMar>
        <w:left w:w="0" w:type="dxa"/>
        <w:right w:w="0" w:type="dxa"/>
      </w:tblCellMar>
    </w:tblPr>
    <w:trPr>
      <w:cantSplit/>
    </w:trPr>
    <w:tblStylePr w:type="firstRow">
      <w:pPr>
        <w:wordWrap/>
        <w:ind w:leftChars="0" w:left="28" w:rightChars="0" w:right="28"/>
      </w:pPr>
      <w:rPr>
        <w:b/>
        <w:i w:val="0"/>
        <w:color w:val="FFFFFF" w:themeColor="background1"/>
      </w:rPr>
      <w:tblPr/>
      <w:trPr>
        <w:cantSplit w:val="0"/>
        <w:tblHeader/>
      </w:trPr>
      <w:tcPr>
        <w:shd w:val="clear" w:color="auto" w:fill="00607A"/>
      </w:tcPr>
    </w:tblStylePr>
    <w:tblStylePr w:type="lastRow">
      <w:rPr>
        <w:b/>
      </w:rPr>
      <w:tblPr/>
      <w:tcPr>
        <w:shd w:val="clear" w:color="auto" w:fill="D9D9D9" w:themeFill="background1" w:themeFillShade="D9"/>
      </w:tcPr>
    </w:tblStylePr>
    <w:tblStylePr w:type="firstCol">
      <w:pPr>
        <w:wordWrap/>
        <w:ind w:leftChars="0" w:left="0" w:rightChars="0" w:right="0"/>
        <w:jc w:val="left"/>
      </w:p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style>
  <w:style w:type="character" w:customStyle="1" w:styleId="03-Italic">
    <w:name w:val="03-Italic"/>
    <w:basedOn w:val="DefaultParagraphFont"/>
    <w:uiPriority w:val="1"/>
    <w:qFormat/>
    <w:rsid w:val="00BD7EC9"/>
    <w:rPr>
      <w:i/>
    </w:rPr>
  </w:style>
  <w:style w:type="character" w:customStyle="1" w:styleId="02-BoldItalic">
    <w:name w:val="02-BoldItalic"/>
    <w:uiPriority w:val="99"/>
    <w:qFormat/>
    <w:rsid w:val="001C4396"/>
    <w:rPr>
      <w:b/>
      <w:i/>
    </w:rPr>
  </w:style>
  <w:style w:type="character" w:customStyle="1" w:styleId="01-Bold">
    <w:name w:val="01-Bold"/>
    <w:basedOn w:val="DefaultParagraphFont"/>
    <w:uiPriority w:val="1"/>
    <w:qFormat/>
    <w:rsid w:val="0074265C"/>
    <w:rPr>
      <w:b/>
    </w:rPr>
  </w:style>
  <w:style w:type="character" w:customStyle="1" w:styleId="05-Underline">
    <w:name w:val="05-Underline"/>
    <w:uiPriority w:val="99"/>
    <w:qFormat/>
    <w:rsid w:val="001C4396"/>
    <w:rPr>
      <w:b w:val="0"/>
      <w:i w:val="0"/>
      <w:u w:val="single"/>
    </w:rPr>
  </w:style>
  <w:style w:type="character" w:customStyle="1" w:styleId="07-Superscript">
    <w:name w:val="07-Superscript"/>
    <w:uiPriority w:val="99"/>
    <w:qFormat/>
    <w:rsid w:val="008B31EC"/>
    <w:rPr>
      <w:b w:val="0"/>
      <w:i w:val="0"/>
      <w:u w:val="none"/>
      <w:vertAlign w:val="superscript"/>
    </w:rPr>
  </w:style>
  <w:style w:type="character" w:customStyle="1" w:styleId="06-Subscript">
    <w:name w:val="06-Subscript"/>
    <w:uiPriority w:val="99"/>
    <w:qFormat/>
    <w:rsid w:val="001C4396"/>
    <w:rPr>
      <w:vertAlign w:val="subscript"/>
    </w:rPr>
  </w:style>
  <w:style w:type="paragraph" w:styleId="TableofAuthorities">
    <w:name w:val="table of authorities"/>
    <w:basedOn w:val="Normal"/>
    <w:next w:val="Normal"/>
    <w:semiHidden/>
    <w:rsid w:val="000C21C0"/>
  </w:style>
  <w:style w:type="paragraph" w:customStyle="1" w:styleId="ASFooter">
    <w:name w:val="ASFooter"/>
    <w:qFormat/>
    <w:rsid w:val="00114CD8"/>
    <w:pPr>
      <w:jc w:val="right"/>
    </w:pPr>
    <w:rPr>
      <w:rFonts w:ascii="Arial" w:hAnsi="Arial"/>
      <w:lang w:eastAsia="en-US"/>
    </w:rPr>
  </w:style>
  <w:style w:type="table" w:customStyle="1" w:styleId="BoxStyle">
    <w:name w:val="BoxStyle"/>
    <w:basedOn w:val="TableNormal"/>
    <w:uiPriority w:val="99"/>
    <w:rsid w:val="001703D8"/>
    <w:tblPr>
      <w:tblInd w:w="113"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top w:w="113" w:type="dxa"/>
        <w:bottom w:w="113" w:type="dxa"/>
      </w:tblCellMar>
    </w:tblPr>
  </w:style>
  <w:style w:type="paragraph" w:customStyle="1" w:styleId="ASLFooter">
    <w:name w:val="ASLFooter"/>
    <w:basedOn w:val="ASFooter"/>
    <w:qFormat/>
    <w:rsid w:val="00114CD8"/>
    <w:pPr>
      <w:jc w:val="left"/>
    </w:pPr>
  </w:style>
  <w:style w:type="table" w:customStyle="1" w:styleId="CaseStudyStyle">
    <w:name w:val="CaseStudyStyle"/>
    <w:basedOn w:val="BoxStyle"/>
    <w:uiPriority w:val="99"/>
    <w:rsid w:val="00A66E30"/>
    <w:tblPr>
      <w:tblBorders>
        <w:top w:val="single" w:sz="6" w:space="0" w:color="00607A"/>
        <w:left w:val="single" w:sz="6" w:space="0" w:color="00607A"/>
        <w:bottom w:val="single" w:sz="6" w:space="0" w:color="00607A"/>
        <w:right w:val="single" w:sz="6" w:space="0" w:color="00607A"/>
      </w:tblBorders>
    </w:tblPr>
    <w:trPr>
      <w:cantSplit/>
    </w:trPr>
    <w:tcPr>
      <w:shd w:val="clear" w:color="auto" w:fill="D9D9D9" w:themeFill="background1" w:themeFillShade="D9"/>
    </w:tcPr>
  </w:style>
  <w:style w:type="paragraph" w:styleId="Index1">
    <w:name w:val="index 1"/>
    <w:basedOn w:val="TableofAuthorities"/>
    <w:next w:val="Normal"/>
    <w:autoRedefine/>
    <w:uiPriority w:val="99"/>
    <w:rsid w:val="000C21C0"/>
  </w:style>
  <w:style w:type="character" w:customStyle="1" w:styleId="04-Normalcharacter">
    <w:name w:val="04-Normal character"/>
    <w:uiPriority w:val="1"/>
    <w:qFormat/>
    <w:rsid w:val="0074265C"/>
  </w:style>
  <w:style w:type="paragraph" w:styleId="NoSpacing">
    <w:name w:val="No Spacing"/>
    <w:link w:val="NoSpacingChar"/>
    <w:uiPriority w:val="1"/>
    <w:qFormat/>
    <w:locked/>
    <w:rsid w:val="00A66E30"/>
    <w:rPr>
      <w:rFonts w:ascii="Arial" w:hAnsi="Arial"/>
      <w:sz w:val="22"/>
      <w:lang w:eastAsia="en-US"/>
    </w:rPr>
  </w:style>
  <w:style w:type="character" w:customStyle="1" w:styleId="FooterChar">
    <w:name w:val="Footer Char"/>
    <w:basedOn w:val="DefaultParagraphFont"/>
    <w:link w:val="Footer"/>
    <w:rsid w:val="00203317"/>
    <w:rPr>
      <w:rFonts w:ascii="Arial" w:hAnsi="Arial"/>
      <w:sz w:val="22"/>
      <w:lang w:eastAsia="en-US"/>
    </w:rPr>
  </w:style>
  <w:style w:type="character" w:customStyle="1" w:styleId="HeaderChar">
    <w:name w:val="Header Char"/>
    <w:basedOn w:val="DefaultParagraphFont"/>
    <w:link w:val="Header"/>
    <w:uiPriority w:val="99"/>
    <w:rsid w:val="00896F5B"/>
    <w:rPr>
      <w:rFonts w:ascii="Arial" w:hAnsi="Arial"/>
      <w:sz w:val="10"/>
      <w:szCs w:val="10"/>
      <w:lang w:eastAsia="en-US"/>
    </w:rPr>
  </w:style>
  <w:style w:type="paragraph" w:customStyle="1" w:styleId="24-Itemnote">
    <w:name w:val="24-Item note"/>
    <w:basedOn w:val="25-Itemsource"/>
    <w:next w:val="25-Itemsource"/>
    <w:uiPriority w:val="99"/>
    <w:qFormat/>
    <w:rsid w:val="00AD6821"/>
    <w:pPr>
      <w:keepNext w:val="0"/>
      <w:pBdr>
        <w:bottom w:val="none" w:sz="0" w:space="0" w:color="auto"/>
      </w:pBdr>
      <w:spacing w:after="0" w:line="280" w:lineRule="atLeast"/>
      <w:ind w:left="454" w:hanging="454"/>
    </w:pPr>
  </w:style>
  <w:style w:type="paragraph" w:customStyle="1" w:styleId="SubSubTitlePage">
    <w:name w:val="SubSubTitlePage"/>
    <w:basedOn w:val="09-Bodytext"/>
    <w:qFormat/>
    <w:rsid w:val="004E4C62"/>
    <w:pPr>
      <w:spacing w:before="80" w:after="80" w:line="240" w:lineRule="auto"/>
      <w:jc w:val="right"/>
    </w:pPr>
    <w:rPr>
      <w:color w:val="FFFFFF" w:themeColor="background1"/>
    </w:rPr>
  </w:style>
  <w:style w:type="paragraph" w:styleId="Bibliography">
    <w:name w:val="Bibliography"/>
    <w:basedOn w:val="10-Bodynumbered"/>
    <w:next w:val="Normal"/>
    <w:uiPriority w:val="37"/>
    <w:unhideWhenUsed/>
    <w:rsid w:val="000C21C0"/>
  </w:style>
  <w:style w:type="paragraph" w:customStyle="1" w:styleId="FootnoteSeparator">
    <w:name w:val="Footnote Separator"/>
    <w:basedOn w:val="Normal"/>
    <w:qFormat/>
    <w:rsid w:val="00995570"/>
    <w:pPr>
      <w:pBdr>
        <w:top w:val="single" w:sz="8" w:space="1" w:color="808080" w:themeColor="background1" w:themeShade="80"/>
      </w:pBdr>
    </w:pPr>
    <w:rPr>
      <w:sz w:val="4"/>
      <w:szCs w:val="4"/>
    </w:rPr>
  </w:style>
  <w:style w:type="character" w:customStyle="1" w:styleId="08-Exhibitreference">
    <w:name w:val="08-Exhibit reference"/>
    <w:uiPriority w:val="1"/>
    <w:qFormat/>
    <w:rsid w:val="0021240C"/>
    <w:rPr>
      <w:b/>
      <w:color w:val="00607A"/>
    </w:rPr>
  </w:style>
  <w:style w:type="paragraph" w:customStyle="1" w:styleId="NU-Subhead1">
    <w:name w:val="NU-Subhead1"/>
    <w:basedOn w:val="15-Subhead1"/>
    <w:locked/>
    <w:rsid w:val="00B10D40"/>
    <w:pPr>
      <w:outlineLvl w:val="9"/>
    </w:pPr>
  </w:style>
  <w:style w:type="table" w:customStyle="1" w:styleId="TableStandardLeft">
    <w:name w:val="TableStandardLeft"/>
    <w:basedOn w:val="TableNormal"/>
    <w:uiPriority w:val="99"/>
    <w:rsid w:val="00CA71A0"/>
    <w:tblPr>
      <w:tblStyleRowBandSize w:val="1"/>
      <w:tblStyleColBandSize w:val="1"/>
      <w:tblBorders>
        <w:top w:val="single" w:sz="4" w:space="0" w:color="00607A"/>
        <w:bottom w:val="single" w:sz="4" w:space="0" w:color="00607A"/>
        <w:insideH w:val="single" w:sz="4" w:space="0" w:color="00607A"/>
      </w:tblBorders>
      <w:tblCellMar>
        <w:left w:w="0" w:type="dxa"/>
        <w:right w:w="0" w:type="dxa"/>
      </w:tblCellMar>
    </w:tblPr>
    <w:tblStylePr w:type="firstRow">
      <w:pPr>
        <w:wordWrap/>
        <w:ind w:leftChars="0" w:left="28" w:rightChars="0" w:right="28"/>
      </w:pPr>
      <w:rPr>
        <w:b/>
        <w:color w:val="FFFFFF" w:themeColor="background1"/>
      </w:rPr>
      <w:tblPr/>
      <w:trPr>
        <w:tblHeader/>
      </w:trPr>
      <w:tcPr>
        <w:shd w:val="clear" w:color="auto" w:fill="00607A"/>
      </w:tcPr>
    </w:tblStylePr>
    <w:tblStylePr w:type="lastRow">
      <w:rPr>
        <w:b/>
      </w:rPr>
      <w:tblPr/>
      <w:tcPr>
        <w:shd w:val="clear" w:color="auto" w:fill="D9D9D9" w:themeFill="background1" w:themeFillShade="D9"/>
      </w:tcPr>
    </w:tblStylePr>
    <w:tblStylePr w:type="firstCol">
      <w:pPr>
        <w:wordWrap/>
        <w:ind w:leftChars="0" w:left="0" w:rightChars="0" w:right="0"/>
        <w:jc w:val="left"/>
      </w:p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style>
  <w:style w:type="table" w:customStyle="1" w:styleId="TableRightRules">
    <w:name w:val="TableRightRules"/>
    <w:basedOn w:val="TableStandard2"/>
    <w:uiPriority w:val="99"/>
    <w:rsid w:val="00CA71A0"/>
    <w:pPr>
      <w:ind w:left="28" w:right="28"/>
    </w:pPr>
    <w:tblPr>
      <w:tblBorders>
        <w:top w:val="none" w:sz="0" w:space="0" w:color="auto"/>
        <w:left w:val="single" w:sz="8" w:space="0" w:color="00607A"/>
        <w:bottom w:val="none" w:sz="0" w:space="0" w:color="auto"/>
        <w:right w:val="single" w:sz="8" w:space="0" w:color="00607A"/>
        <w:insideH w:val="none" w:sz="0" w:space="0" w:color="auto"/>
        <w:insideV w:val="single" w:sz="8" w:space="0" w:color="00607A"/>
      </w:tblBorders>
    </w:tblPr>
    <w:tblStylePr w:type="firstRow">
      <w:pPr>
        <w:wordWrap/>
        <w:ind w:leftChars="0" w:left="28" w:rightChars="0" w:right="28"/>
      </w:pPr>
      <w:rPr>
        <w:b/>
        <w:i w:val="0"/>
        <w:color w:val="FFFFFF" w:themeColor="background1"/>
      </w:rPr>
      <w:tblPr/>
      <w:trPr>
        <w:cantSplit w:val="0"/>
        <w:tblHeader/>
      </w:trPr>
      <w:tcPr>
        <w:shd w:val="clear" w:color="auto" w:fill="00607A"/>
      </w:tcPr>
    </w:tblStylePr>
    <w:tblStylePr w:type="lastRow">
      <w:rPr>
        <w:b/>
      </w:rPr>
      <w:tblPr/>
      <w:tcPr>
        <w:shd w:val="clear" w:color="auto" w:fill="D9D9D9" w:themeFill="background1" w:themeFillShade="D9"/>
      </w:tcPr>
    </w:tblStylePr>
    <w:tblStylePr w:type="firstCol">
      <w:pPr>
        <w:wordWrap/>
        <w:ind w:leftChars="0" w:left="28" w:rightChars="0" w:right="28"/>
        <w:jc w:val="left"/>
      </w:p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style>
  <w:style w:type="table" w:customStyle="1" w:styleId="TableLeftRule">
    <w:name w:val="TableLeftRule"/>
    <w:basedOn w:val="TableStandardLeft"/>
    <w:uiPriority w:val="99"/>
    <w:rsid w:val="004D3EFB"/>
    <w:pPr>
      <w:ind w:left="28" w:right="28"/>
    </w:pPr>
    <w:tblPr>
      <w:tblBorders>
        <w:top w:val="none" w:sz="0" w:space="0" w:color="auto"/>
        <w:left w:val="single" w:sz="4" w:space="0" w:color="00607A"/>
        <w:bottom w:val="none" w:sz="0" w:space="0" w:color="auto"/>
        <w:right w:val="single" w:sz="4" w:space="0" w:color="00607A"/>
        <w:insideH w:val="none" w:sz="0" w:space="0" w:color="auto"/>
        <w:insideV w:val="single" w:sz="4" w:space="0" w:color="00607A"/>
      </w:tblBorders>
    </w:tblPr>
    <w:tblStylePr w:type="firstRow">
      <w:pPr>
        <w:wordWrap/>
        <w:ind w:leftChars="0" w:left="28" w:rightChars="0" w:right="28"/>
      </w:pPr>
      <w:rPr>
        <w:b/>
        <w:color w:val="FFFFFF" w:themeColor="background1"/>
      </w:rPr>
      <w:tblPr/>
      <w:trPr>
        <w:tblHeader/>
      </w:trPr>
      <w:tcPr>
        <w:shd w:val="clear" w:color="auto" w:fill="00607A"/>
      </w:tcPr>
    </w:tblStylePr>
    <w:tblStylePr w:type="lastRow">
      <w:rPr>
        <w:b/>
      </w:rPr>
      <w:tblPr/>
      <w:tcPr>
        <w:shd w:val="clear" w:color="auto" w:fill="D9D9D9" w:themeFill="background1" w:themeFillShade="D9"/>
      </w:tcPr>
    </w:tblStylePr>
    <w:tblStylePr w:type="firstCol">
      <w:pPr>
        <w:wordWrap/>
        <w:ind w:leftChars="0" w:left="28" w:rightChars="0" w:right="28"/>
        <w:jc w:val="left"/>
      </w:pPr>
    </w:tblStylePr>
    <w:tblStylePr w:type="band1Vert">
      <w:tblPr/>
      <w:tcPr>
        <w:shd w:val="clear" w:color="auto" w:fill="D9D9D9" w:themeFill="background1" w:themeFillShade="D9"/>
      </w:tcPr>
    </w:tblStylePr>
    <w:tblStylePr w:type="band1Horz">
      <w:rPr>
        <w:color w:val="auto"/>
      </w:rPr>
      <w:tblPr/>
      <w:tcPr>
        <w:shd w:val="clear" w:color="auto" w:fill="D9D9D9" w:themeFill="background1" w:themeFillShade="D9"/>
      </w:tcPr>
    </w:tblStylePr>
  </w:style>
  <w:style w:type="paragraph" w:customStyle="1" w:styleId="ASHeader">
    <w:name w:val="ASHeader"/>
    <w:basedOn w:val="Normal"/>
    <w:qFormat/>
    <w:rsid w:val="00114CD8"/>
    <w:pPr>
      <w:spacing w:before="0" w:line="240" w:lineRule="auto"/>
      <w:ind w:left="0"/>
      <w:jc w:val="right"/>
    </w:pPr>
    <w:rPr>
      <w:b/>
      <w:noProof/>
      <w:color w:val="7F7F7F" w:themeColor="text1" w:themeTint="80"/>
      <w:sz w:val="20"/>
    </w:rPr>
  </w:style>
  <w:style w:type="paragraph" w:customStyle="1" w:styleId="ASLHeader">
    <w:name w:val="ASLHeader"/>
    <w:basedOn w:val="ASHeader"/>
    <w:qFormat/>
    <w:rsid w:val="00114CD8"/>
    <w:pPr>
      <w:jc w:val="left"/>
    </w:pPr>
  </w:style>
  <w:style w:type="character" w:customStyle="1" w:styleId="ASHeaderNo">
    <w:name w:val="ASHeaderNo"/>
    <w:basedOn w:val="DefaultParagraphFont"/>
    <w:uiPriority w:val="1"/>
    <w:qFormat/>
    <w:rsid w:val="00AE02B9"/>
    <w:rPr>
      <w:rFonts w:ascii="Arial" w:hAnsi="Arial"/>
      <w:b/>
      <w:color w:val="00607A"/>
      <w:sz w:val="20"/>
    </w:rPr>
  </w:style>
  <w:style w:type="paragraph" w:styleId="IndexHeading">
    <w:name w:val="index heading"/>
    <w:basedOn w:val="15-Subhead1"/>
    <w:next w:val="Index1"/>
    <w:unhideWhenUsed/>
    <w:rsid w:val="00531558"/>
  </w:style>
  <w:style w:type="paragraph" w:customStyle="1" w:styleId="ASNormal">
    <w:name w:val="ASNormal"/>
    <w:basedOn w:val="Normal"/>
    <w:qFormat/>
    <w:rsid w:val="00964D41"/>
    <w:pPr>
      <w:spacing w:before="0" w:line="240" w:lineRule="auto"/>
      <w:ind w:left="0"/>
    </w:pPr>
    <w:rPr>
      <w:b/>
      <w:sz w:val="20"/>
    </w:rPr>
  </w:style>
  <w:style w:type="paragraph" w:customStyle="1" w:styleId="ASLFooterColour">
    <w:name w:val="ASLFooterColour"/>
    <w:basedOn w:val="ASNormal"/>
    <w:qFormat/>
    <w:rsid w:val="00964D41"/>
    <w:rPr>
      <w:color w:val="00607A"/>
    </w:rPr>
  </w:style>
  <w:style w:type="paragraph" w:customStyle="1" w:styleId="ASFooterColour">
    <w:name w:val="ASFooterColour"/>
    <w:basedOn w:val="ASLFooterColour"/>
    <w:qFormat/>
    <w:rsid w:val="007A19A5"/>
    <w:pPr>
      <w:jc w:val="right"/>
    </w:pPr>
  </w:style>
  <w:style w:type="paragraph" w:customStyle="1" w:styleId="Centred">
    <w:name w:val="Centred"/>
    <w:basedOn w:val="Normal"/>
    <w:qFormat/>
    <w:rsid w:val="0037154A"/>
    <w:pPr>
      <w:ind w:left="0"/>
      <w:jc w:val="center"/>
    </w:pPr>
  </w:style>
  <w:style w:type="paragraph" w:customStyle="1" w:styleId="TitleInfo">
    <w:name w:val="TitleInfo"/>
    <w:qFormat/>
    <w:rsid w:val="00695856"/>
    <w:pPr>
      <w:ind w:right="28"/>
    </w:pPr>
    <w:rPr>
      <w:rFonts w:ascii="Arial" w:hAnsi="Arial"/>
      <w:sz w:val="22"/>
      <w:szCs w:val="22"/>
      <w:lang w:eastAsia="en-US"/>
    </w:rPr>
  </w:style>
  <w:style w:type="paragraph" w:customStyle="1" w:styleId="31-Recommendationslead-in">
    <w:name w:val="31-Recommendations lead-in"/>
    <w:basedOn w:val="20-Itemlead-in"/>
    <w:next w:val="32A-Recommendationsbullet1"/>
    <w:uiPriority w:val="99"/>
    <w:qFormat/>
    <w:rsid w:val="00EB52A2"/>
    <w:rPr>
      <w:color w:val="00994E"/>
    </w:rPr>
  </w:style>
  <w:style w:type="paragraph" w:customStyle="1" w:styleId="32A-Recommendationsbullet1">
    <w:name w:val="32A-Recommendations bullet 1"/>
    <w:basedOn w:val="11-Bullet1"/>
    <w:uiPriority w:val="99"/>
    <w:qFormat/>
    <w:rsid w:val="00794ED6"/>
    <w:pPr>
      <w:numPr>
        <w:numId w:val="5"/>
      </w:numPr>
      <w:ind w:left="454" w:hanging="454"/>
    </w:pPr>
    <w:rPr>
      <w:b/>
    </w:rPr>
  </w:style>
  <w:style w:type="paragraph" w:customStyle="1" w:styleId="42-TableNumber">
    <w:name w:val="42-TableNumber"/>
    <w:basedOn w:val="21-Tabletext"/>
    <w:uiPriority w:val="99"/>
    <w:qFormat/>
    <w:rsid w:val="00B375C3"/>
    <w:pPr>
      <w:numPr>
        <w:numId w:val="7"/>
      </w:numPr>
      <w:spacing w:line="300" w:lineRule="atLeast"/>
      <w:ind w:left="414" w:hanging="301"/>
    </w:pPr>
  </w:style>
  <w:style w:type="character" w:customStyle="1" w:styleId="37-Highlight1">
    <w:name w:val="37-Highlight 1"/>
    <w:basedOn w:val="DefaultParagraphFont"/>
    <w:uiPriority w:val="1"/>
    <w:qFormat/>
    <w:rsid w:val="00D7714A"/>
    <w:rPr>
      <w:bdr w:val="none" w:sz="0" w:space="0" w:color="auto"/>
      <w:shd w:val="clear" w:color="auto" w:fill="FFFF00"/>
    </w:rPr>
  </w:style>
  <w:style w:type="character" w:customStyle="1" w:styleId="38-Highlight2">
    <w:name w:val="38-Highlight 2"/>
    <w:basedOn w:val="DefaultParagraphFont"/>
    <w:uiPriority w:val="1"/>
    <w:qFormat/>
    <w:rsid w:val="00FD0232"/>
    <w:rPr>
      <w:bdr w:val="none" w:sz="0" w:space="0" w:color="auto"/>
      <w:shd w:val="clear" w:color="auto" w:fill="FF0000"/>
    </w:rPr>
  </w:style>
  <w:style w:type="character" w:customStyle="1" w:styleId="39-Highlight3">
    <w:name w:val="39-Highlight 3"/>
    <w:basedOn w:val="38-Highlight2"/>
    <w:uiPriority w:val="1"/>
    <w:qFormat/>
    <w:rsid w:val="00FD0232"/>
    <w:rPr>
      <w:bdr w:val="none" w:sz="0" w:space="0" w:color="auto"/>
      <w:shd w:val="clear" w:color="auto" w:fill="92D050"/>
    </w:rPr>
  </w:style>
  <w:style w:type="character" w:customStyle="1" w:styleId="47-DoubleUnderline">
    <w:name w:val="47-DoubleUnderline"/>
    <w:basedOn w:val="DefaultParagraphFont"/>
    <w:uiPriority w:val="99"/>
    <w:qFormat/>
    <w:rsid w:val="0013758E"/>
    <w:rPr>
      <w:u w:val="double"/>
    </w:rPr>
  </w:style>
  <w:style w:type="paragraph" w:customStyle="1" w:styleId="40-Bodyright">
    <w:name w:val="40-Body right"/>
    <w:basedOn w:val="Normal"/>
    <w:qFormat/>
    <w:rsid w:val="00752598"/>
    <w:pPr>
      <w:jc w:val="right"/>
    </w:pPr>
  </w:style>
  <w:style w:type="paragraph" w:customStyle="1" w:styleId="41-Bodycentre">
    <w:name w:val="41-Body centre"/>
    <w:basedOn w:val="40-Bodyright"/>
    <w:uiPriority w:val="99"/>
    <w:qFormat/>
    <w:rsid w:val="009743B5"/>
    <w:pPr>
      <w:jc w:val="center"/>
    </w:pPr>
  </w:style>
  <w:style w:type="paragraph" w:customStyle="1" w:styleId="43-Tableright">
    <w:name w:val="43-Table right"/>
    <w:basedOn w:val="21-Tabletext"/>
    <w:qFormat/>
    <w:rsid w:val="000F2C4E"/>
    <w:pPr>
      <w:jc w:val="right"/>
    </w:pPr>
  </w:style>
  <w:style w:type="paragraph" w:customStyle="1" w:styleId="44-Tablecentre">
    <w:name w:val="44-Table centre"/>
    <w:basedOn w:val="43-Tableright"/>
    <w:qFormat/>
    <w:rsid w:val="000F2C4E"/>
    <w:pPr>
      <w:jc w:val="center"/>
    </w:pPr>
  </w:style>
  <w:style w:type="character" w:customStyle="1" w:styleId="45-Greencolour">
    <w:name w:val="45-Green colour"/>
    <w:basedOn w:val="DefaultParagraphFont"/>
    <w:uiPriority w:val="99"/>
    <w:qFormat/>
    <w:rsid w:val="00EB52A2"/>
    <w:rPr>
      <w:color w:val="00994E"/>
    </w:rPr>
  </w:style>
  <w:style w:type="character" w:customStyle="1" w:styleId="46-Purplecolour">
    <w:name w:val="46-Purple colour"/>
    <w:basedOn w:val="45-Greencolour"/>
    <w:uiPriority w:val="99"/>
    <w:qFormat/>
    <w:rsid w:val="00EB52A2"/>
    <w:rPr>
      <w:color w:val="55294F"/>
    </w:rPr>
  </w:style>
  <w:style w:type="paragraph" w:customStyle="1" w:styleId="13B-Keymessagesbullet1">
    <w:name w:val="13B-Key messages bullet 1"/>
    <w:basedOn w:val="11-Bullet1"/>
    <w:qFormat/>
    <w:rsid w:val="00F02C52"/>
    <w:pPr>
      <w:numPr>
        <w:numId w:val="9"/>
      </w:numPr>
    </w:pPr>
    <w:rPr>
      <w:b/>
    </w:rPr>
  </w:style>
  <w:style w:type="paragraph" w:customStyle="1" w:styleId="32B-Recommendationsbullet2">
    <w:name w:val="32B-Recommendations bullet 2"/>
    <w:basedOn w:val="32A-Recommendationsbullet1"/>
    <w:qFormat/>
    <w:rsid w:val="00804C2B"/>
    <w:pPr>
      <w:numPr>
        <w:numId w:val="10"/>
      </w:numPr>
      <w:ind w:left="908" w:hanging="454"/>
    </w:pPr>
  </w:style>
  <w:style w:type="paragraph" w:customStyle="1" w:styleId="22B-Tabletbullet2">
    <w:name w:val="22B-Tablet bullet 2"/>
    <w:basedOn w:val="22A-Tablebullet1"/>
    <w:qFormat/>
    <w:rsid w:val="00804C2B"/>
    <w:pPr>
      <w:numPr>
        <w:numId w:val="11"/>
      </w:numPr>
      <w:ind w:left="681" w:hanging="227"/>
    </w:pPr>
  </w:style>
  <w:style w:type="character" w:customStyle="1" w:styleId="36-Reportlink">
    <w:name w:val="36-Report link"/>
    <w:basedOn w:val="08-Exhibitreference"/>
    <w:uiPriority w:val="1"/>
    <w:qFormat/>
    <w:rsid w:val="00077DC0"/>
    <w:rPr>
      <w:rFonts w:ascii="Arial" w:hAnsi="Arial"/>
      <w:b/>
      <w:i/>
      <w:color w:val="00607A"/>
      <w:sz w:val="22"/>
      <w:u w:val="single"/>
    </w:rPr>
  </w:style>
  <w:style w:type="paragraph" w:customStyle="1" w:styleId="48-AppendixBullet1">
    <w:name w:val="48-Appendix Bullet 1"/>
    <w:basedOn w:val="11-Bullet1"/>
    <w:qFormat/>
    <w:rsid w:val="0071117A"/>
    <w:pPr>
      <w:numPr>
        <w:numId w:val="12"/>
      </w:numPr>
    </w:pPr>
  </w:style>
  <w:style w:type="paragraph" w:customStyle="1" w:styleId="49-AppendixTablebullet">
    <w:name w:val="49-Appendix Table bullet"/>
    <w:basedOn w:val="22A-Tablebullet1"/>
    <w:qFormat/>
    <w:rsid w:val="00790913"/>
    <w:pPr>
      <w:numPr>
        <w:numId w:val="13"/>
      </w:numPr>
    </w:pPr>
  </w:style>
  <w:style w:type="paragraph" w:customStyle="1" w:styleId="30A-Recommendationheader">
    <w:name w:val="30A-Recommendation header"/>
    <w:basedOn w:val="30-KMheader"/>
    <w:next w:val="31-Recommendationslead-in"/>
    <w:qFormat/>
    <w:rsid w:val="00AD6821"/>
    <w:pPr>
      <w:pBdr>
        <w:top w:val="single" w:sz="12" w:space="1" w:color="00994E"/>
      </w:pBdr>
    </w:pPr>
  </w:style>
  <w:style w:type="character" w:customStyle="1" w:styleId="Heading1Char">
    <w:name w:val="Heading 1 Char"/>
    <w:aliases w:val="Outline1 Char"/>
    <w:basedOn w:val="DefaultParagraphFont"/>
    <w:link w:val="Heading1"/>
    <w:uiPriority w:val="9"/>
    <w:rsid w:val="000A349B"/>
    <w:rPr>
      <w:rFonts w:ascii="Arial" w:hAnsi="Arial"/>
      <w:b/>
      <w:szCs w:val="22"/>
      <w:lang w:eastAsia="en-US"/>
    </w:rPr>
  </w:style>
  <w:style w:type="paragraph" w:styleId="Title">
    <w:name w:val="Title"/>
    <w:basedOn w:val="Normal"/>
    <w:next w:val="Normal"/>
    <w:link w:val="TitleChar"/>
    <w:uiPriority w:val="10"/>
    <w:qFormat/>
    <w:locked/>
    <w:rsid w:val="000A349B"/>
    <w:pPr>
      <w:pBdr>
        <w:bottom w:val="single" w:sz="8" w:space="4" w:color="4F81BD" w:themeColor="accent1"/>
      </w:pBdr>
      <w:spacing w:before="0" w:after="300" w:line="240" w:lineRule="auto"/>
      <w:ind w:left="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49B"/>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uiPriority w:val="9"/>
    <w:rsid w:val="000A349B"/>
    <w:rPr>
      <w:rFonts w:ascii="Arial" w:hAnsi="Arial"/>
      <w:i/>
      <w:szCs w:val="22"/>
      <w:lang w:eastAsia="en-US"/>
    </w:rPr>
  </w:style>
  <w:style w:type="table" w:styleId="LightList">
    <w:name w:val="Light List"/>
    <w:basedOn w:val="TableNormal"/>
    <w:uiPriority w:val="61"/>
    <w:locked/>
    <w:rsid w:val="000A349B"/>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tenseQuote">
    <w:name w:val="Intense Quote"/>
    <w:basedOn w:val="Normal"/>
    <w:next w:val="Normal"/>
    <w:link w:val="IntenseQuoteChar"/>
    <w:uiPriority w:val="30"/>
    <w:qFormat/>
    <w:locked/>
    <w:rsid w:val="000A349B"/>
    <w:pPr>
      <w:pBdr>
        <w:bottom w:val="single" w:sz="4" w:space="4" w:color="4F81BD" w:themeColor="accent1"/>
      </w:pBdr>
      <w:spacing w:before="200" w:after="280" w:line="276" w:lineRule="auto"/>
      <w:ind w:left="936" w:right="936"/>
    </w:pPr>
    <w:rPr>
      <w:rFonts w:asciiTheme="minorHAnsi" w:eastAsiaTheme="minorHAnsi" w:hAnsiTheme="minorHAnsi" w:cstheme="minorBidi"/>
      <w:b/>
      <w:bCs/>
      <w:i/>
      <w:iCs/>
      <w:color w:val="4F81BD" w:themeColor="accent1"/>
    </w:rPr>
  </w:style>
  <w:style w:type="character" w:customStyle="1" w:styleId="IntenseQuoteChar">
    <w:name w:val="Intense Quote Char"/>
    <w:basedOn w:val="DefaultParagraphFont"/>
    <w:link w:val="IntenseQuote"/>
    <w:uiPriority w:val="30"/>
    <w:rsid w:val="000A349B"/>
    <w:rPr>
      <w:rFonts w:asciiTheme="minorHAnsi" w:eastAsiaTheme="minorHAnsi" w:hAnsiTheme="minorHAnsi" w:cstheme="minorBidi"/>
      <w:b/>
      <w:bCs/>
      <w:i/>
      <w:iCs/>
      <w:color w:val="4F81BD" w:themeColor="accent1"/>
      <w:sz w:val="22"/>
      <w:szCs w:val="22"/>
      <w:lang w:eastAsia="en-US"/>
    </w:rPr>
  </w:style>
  <w:style w:type="character" w:customStyle="1" w:styleId="NoSpacingChar">
    <w:name w:val="No Spacing Char"/>
    <w:basedOn w:val="DefaultParagraphFont"/>
    <w:link w:val="NoSpacing"/>
    <w:uiPriority w:val="1"/>
    <w:rsid w:val="000A349B"/>
    <w:rPr>
      <w:rFonts w:ascii="Arial" w:hAnsi="Arial"/>
      <w:sz w:val="22"/>
      <w:lang w:eastAsia="en-US"/>
    </w:rPr>
  </w:style>
  <w:style w:type="paragraph" w:customStyle="1" w:styleId="ChapterHead1">
    <w:name w:val="Chapter Head 1"/>
    <w:basedOn w:val="Heading1"/>
    <w:link w:val="ChapterHead1Char"/>
    <w:qFormat/>
    <w:rsid w:val="000A349B"/>
    <w:pPr>
      <w:keepLines/>
      <w:spacing w:before="480" w:line="276" w:lineRule="auto"/>
      <w:ind w:left="0"/>
    </w:pPr>
    <w:rPr>
      <w:rFonts w:eastAsiaTheme="majorEastAsia" w:cs="Arial"/>
      <w:bCs/>
      <w:color w:val="00607A"/>
      <w:sz w:val="52"/>
      <w:szCs w:val="52"/>
      <w:lang w:val="en-US" w:eastAsia="ja-JP"/>
    </w:rPr>
  </w:style>
  <w:style w:type="character" w:customStyle="1" w:styleId="ChapterHead1Char">
    <w:name w:val="Chapter Head 1 Char"/>
    <w:basedOn w:val="Heading1Char"/>
    <w:link w:val="ChapterHead1"/>
    <w:rsid w:val="000A349B"/>
    <w:rPr>
      <w:rFonts w:ascii="Arial" w:eastAsiaTheme="majorEastAsia" w:hAnsi="Arial" w:cs="Arial"/>
      <w:b/>
      <w:bCs/>
      <w:color w:val="00607A"/>
      <w:sz w:val="52"/>
      <w:szCs w:val="52"/>
      <w:lang w:val="en-US" w:eastAsia="ja-JP"/>
    </w:rPr>
  </w:style>
  <w:style w:type="paragraph" w:styleId="TOCHeading">
    <w:name w:val="TOC Heading"/>
    <w:basedOn w:val="Heading1"/>
    <w:next w:val="Normal"/>
    <w:uiPriority w:val="39"/>
    <w:semiHidden/>
    <w:unhideWhenUsed/>
    <w:qFormat/>
    <w:locked/>
    <w:rsid w:val="000A349B"/>
    <w:pPr>
      <w:keepLines/>
      <w:spacing w:before="480" w:line="276" w:lineRule="auto"/>
      <w:ind w:left="0"/>
      <w:outlineLvl w:val="9"/>
    </w:pPr>
    <w:rPr>
      <w:rFonts w:asciiTheme="majorHAnsi" w:eastAsiaTheme="majorEastAsia" w:hAnsiTheme="majorHAnsi" w:cstheme="majorBidi"/>
      <w:bCs/>
      <w:color w:val="365F91" w:themeColor="accent1" w:themeShade="BF"/>
      <w:sz w:val="28"/>
      <w:szCs w:val="28"/>
      <w:lang w:val="en-US" w:eastAsia="ja-JP"/>
    </w:rPr>
  </w:style>
  <w:style w:type="paragraph" w:customStyle="1" w:styleId="Sub-Heading1">
    <w:name w:val="Sub-Heading1"/>
    <w:basedOn w:val="Title"/>
    <w:link w:val="Sub-Heading1Char"/>
    <w:qFormat/>
    <w:rsid w:val="000A349B"/>
    <w:rPr>
      <w:rFonts w:ascii="Arial" w:hAnsi="Arial" w:cs="Arial"/>
      <w:b/>
      <w:color w:val="00607A"/>
      <w:sz w:val="28"/>
      <w:szCs w:val="28"/>
    </w:rPr>
  </w:style>
  <w:style w:type="paragraph" w:customStyle="1" w:styleId="Sub-Heading2">
    <w:name w:val="Sub-Heading2"/>
    <w:basedOn w:val="Heading1"/>
    <w:link w:val="Sub-Heading2Char"/>
    <w:qFormat/>
    <w:rsid w:val="000A349B"/>
    <w:pPr>
      <w:keepLines/>
      <w:spacing w:before="0" w:line="276" w:lineRule="auto"/>
      <w:ind w:left="0"/>
    </w:pPr>
    <w:rPr>
      <w:rFonts w:eastAsiaTheme="majorEastAsia" w:cs="Arial"/>
      <w:bCs/>
      <w:color w:val="00607A"/>
      <w:sz w:val="28"/>
      <w:szCs w:val="28"/>
      <w:lang w:val="en-US" w:eastAsia="ja-JP"/>
    </w:rPr>
  </w:style>
  <w:style w:type="character" w:customStyle="1" w:styleId="Sub-Heading1Char">
    <w:name w:val="Sub-Heading1 Char"/>
    <w:basedOn w:val="TitleChar"/>
    <w:link w:val="Sub-Heading1"/>
    <w:rsid w:val="000A349B"/>
    <w:rPr>
      <w:rFonts w:ascii="Arial" w:eastAsiaTheme="majorEastAsia" w:hAnsi="Arial" w:cs="Arial"/>
      <w:b/>
      <w:color w:val="00607A"/>
      <w:spacing w:val="5"/>
      <w:kern w:val="28"/>
      <w:sz w:val="28"/>
      <w:szCs w:val="28"/>
      <w:lang w:eastAsia="en-US"/>
    </w:rPr>
  </w:style>
  <w:style w:type="character" w:customStyle="1" w:styleId="Sub-Heading2Char">
    <w:name w:val="Sub-Heading2 Char"/>
    <w:basedOn w:val="Heading1Char"/>
    <w:link w:val="Sub-Heading2"/>
    <w:rsid w:val="000A349B"/>
    <w:rPr>
      <w:rFonts w:ascii="Arial" w:eastAsiaTheme="majorEastAsia" w:hAnsi="Arial" w:cs="Arial"/>
      <w:b/>
      <w:bCs/>
      <w:color w:val="00607A"/>
      <w:sz w:val="28"/>
      <w:szCs w:val="28"/>
      <w:lang w:val="en-US" w:eastAsia="ja-JP"/>
    </w:rPr>
  </w:style>
  <w:style w:type="character" w:styleId="SubtleEmphasis">
    <w:name w:val="Subtle Emphasis"/>
    <w:basedOn w:val="DefaultParagraphFont"/>
    <w:uiPriority w:val="19"/>
    <w:qFormat/>
    <w:locked/>
    <w:rsid w:val="000A349B"/>
    <w:rPr>
      <w:i/>
      <w:iCs/>
      <w:color w:val="808080" w:themeColor="text1" w:themeTint="7F"/>
    </w:rPr>
  </w:style>
  <w:style w:type="paragraph" w:customStyle="1" w:styleId="Default">
    <w:name w:val="Default"/>
    <w:rsid w:val="000A349B"/>
    <w:pPr>
      <w:autoSpaceDE w:val="0"/>
      <w:autoSpaceDN w:val="0"/>
      <w:adjustRightInd w:val="0"/>
    </w:pPr>
    <w:rPr>
      <w:rFonts w:ascii="Arial" w:eastAsiaTheme="minorHAnsi" w:hAnsi="Arial" w:cs="Arial"/>
      <w:color w:val="000000"/>
      <w:sz w:val="24"/>
      <w:szCs w:val="24"/>
      <w:lang w:eastAsia="en-US"/>
    </w:rPr>
  </w:style>
  <w:style w:type="paragraph" w:styleId="Subtitle">
    <w:name w:val="Subtitle"/>
    <w:basedOn w:val="Normal"/>
    <w:next w:val="Normal"/>
    <w:link w:val="SubtitleChar"/>
    <w:uiPriority w:val="11"/>
    <w:qFormat/>
    <w:locked/>
    <w:rsid w:val="000A349B"/>
    <w:pPr>
      <w:numPr>
        <w:ilvl w:val="1"/>
      </w:numPr>
      <w:spacing w:before="0" w:after="200" w:line="276" w:lineRule="auto"/>
      <w:ind w:left="45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49B"/>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locked/>
    <w:rsid w:val="000A349B"/>
    <w:rPr>
      <w:b/>
      <w:bCs/>
      <w:i/>
      <w:iCs/>
      <w:color w:val="4F81BD" w:themeColor="accent1"/>
    </w:rPr>
  </w:style>
  <w:style w:type="character" w:customStyle="1" w:styleId="Heading3Char">
    <w:name w:val="Heading 3 Char"/>
    <w:basedOn w:val="DefaultParagraphFont"/>
    <w:link w:val="Heading3"/>
    <w:uiPriority w:val="9"/>
    <w:rsid w:val="000A349B"/>
    <w:rPr>
      <w:rFonts w:ascii="Arial" w:hAnsi="Arial"/>
      <w:b/>
      <w:color w:val="339966"/>
      <w:szCs w:val="22"/>
      <w:lang w:eastAsia="en-US"/>
    </w:rPr>
  </w:style>
  <w:style w:type="table" w:customStyle="1" w:styleId="TableGrid1">
    <w:name w:val="Table Grid1"/>
    <w:basedOn w:val="TableNormal"/>
    <w:next w:val="TableGrid"/>
    <w:uiPriority w:val="59"/>
    <w:rsid w:val="000A34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34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0A349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locked/>
    <w:rsid w:val="000A349B"/>
    <w:pPr>
      <w:spacing w:before="0" w:after="200" w:line="276" w:lineRule="auto"/>
      <w:ind w:left="0"/>
    </w:pPr>
    <w:rPr>
      <w:rFonts w:asciiTheme="minorHAnsi" w:eastAsiaTheme="minorHAnsi" w:hAnsiTheme="minorHAnsi" w:cstheme="minorBidi"/>
      <w:i/>
      <w:iCs/>
      <w:color w:val="000000" w:themeColor="text1"/>
    </w:rPr>
  </w:style>
  <w:style w:type="character" w:customStyle="1" w:styleId="QuoteChar">
    <w:name w:val="Quote Char"/>
    <w:basedOn w:val="DefaultParagraphFont"/>
    <w:link w:val="Quote"/>
    <w:uiPriority w:val="29"/>
    <w:rsid w:val="000A349B"/>
    <w:rPr>
      <w:rFonts w:asciiTheme="minorHAnsi" w:eastAsiaTheme="minorHAnsi" w:hAnsiTheme="minorHAnsi" w:cstheme="minorBidi"/>
      <w:i/>
      <w:iCs/>
      <w:color w:val="000000" w:themeColor="text1"/>
      <w:sz w:val="22"/>
      <w:szCs w:val="22"/>
      <w:lang w:eastAsia="en-US"/>
    </w:rPr>
  </w:style>
  <w:style w:type="table" w:styleId="LightList-Accent5">
    <w:name w:val="Light List Accent 5"/>
    <w:basedOn w:val="TableNormal"/>
    <w:uiPriority w:val="61"/>
    <w:locked/>
    <w:rsid w:val="000A349B"/>
    <w:rPr>
      <w:rFonts w:asciiTheme="minorHAnsi" w:eastAsiaTheme="minorHAnsi" w:hAnsiTheme="minorHAnsi" w:cstheme="minorBidi"/>
      <w:sz w:val="22"/>
      <w:szCs w:val="22"/>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Accent51">
    <w:name w:val="Medium Grid 1 - Accent 51"/>
    <w:basedOn w:val="TableNormal"/>
    <w:next w:val="MediumGrid1-Accent5"/>
    <w:uiPriority w:val="67"/>
    <w:rsid w:val="000A349B"/>
    <w:rPr>
      <w:rFonts w:asciiTheme="minorHAnsi" w:eastAsiaTheme="minorHAnsi" w:hAnsiTheme="minorHAnsi" w:cstheme="minorBidi"/>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5">
    <w:name w:val="Medium Grid 1 Accent 5"/>
    <w:basedOn w:val="TableNormal"/>
    <w:uiPriority w:val="67"/>
    <w:locked/>
    <w:rsid w:val="000A349B"/>
    <w:rPr>
      <w:rFonts w:asciiTheme="minorHAnsi" w:eastAsiaTheme="minorHAnsi" w:hAnsiTheme="minorHAnsi" w:cstheme="minorBidi"/>
      <w:sz w:val="22"/>
      <w:szCs w:val="22"/>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LeftRule1">
    <w:name w:val="TableLeftRule1"/>
    <w:basedOn w:val="TableNormal"/>
    <w:uiPriority w:val="99"/>
    <w:rsid w:val="00B35FEC"/>
    <w:pPr>
      <w:ind w:left="28" w:right="28"/>
    </w:pPr>
    <w:tblPr>
      <w:tblStyleRowBandSize w:val="1"/>
      <w:tblStyleColBandSize w:val="1"/>
      <w:tblBorders>
        <w:top w:val="single" w:sz="4" w:space="0" w:color="00607A"/>
        <w:left w:val="single" w:sz="4" w:space="0" w:color="00607A"/>
        <w:bottom w:val="single" w:sz="4" w:space="0" w:color="00607A"/>
        <w:right w:val="single" w:sz="4" w:space="0" w:color="00607A"/>
        <w:insideH w:val="single" w:sz="4" w:space="0" w:color="00607A"/>
        <w:insideV w:val="single" w:sz="4" w:space="0" w:color="00607A"/>
      </w:tblBorders>
      <w:tblCellMar>
        <w:left w:w="0" w:type="dxa"/>
        <w:right w:w="0" w:type="dxa"/>
      </w:tblCellMar>
    </w:tblPr>
    <w:trPr>
      <w:cantSplit/>
    </w:trPr>
    <w:tblStylePr w:type="firstRow">
      <w:pPr>
        <w:wordWrap/>
        <w:ind w:leftChars="0" w:left="28" w:rightChars="0" w:right="28"/>
      </w:pPr>
      <w:rPr>
        <w:b/>
        <w:color w:val="FFFFFF"/>
      </w:rPr>
      <w:tblPr/>
      <w:trPr>
        <w:tblHeader/>
      </w:trPr>
      <w:tcPr>
        <w:shd w:val="clear" w:color="auto" w:fill="00607A"/>
      </w:tcPr>
    </w:tblStylePr>
    <w:tblStylePr w:type="lastRow">
      <w:rPr>
        <w:b/>
      </w:rPr>
      <w:tblPr/>
      <w:tcPr>
        <w:shd w:val="clear" w:color="auto" w:fill="D9D9D9"/>
      </w:tcPr>
    </w:tblStylePr>
    <w:tblStylePr w:type="firstCol">
      <w:pPr>
        <w:wordWrap/>
        <w:ind w:leftChars="0" w:left="28" w:rightChars="0" w:right="28"/>
        <w:jc w:val="left"/>
      </w:pPr>
    </w:tblStylePr>
    <w:tblStylePr w:type="band1Vert">
      <w:tblPr/>
      <w:tcPr>
        <w:shd w:val="clear" w:color="auto" w:fill="D9D9D9"/>
      </w:tcPr>
    </w:tblStylePr>
    <w:tblStylePr w:type="band1Horz">
      <w:rPr>
        <w:color w:val="auto"/>
      </w:rPr>
      <w:tblPr/>
      <w:tcPr>
        <w:shd w:val="clear" w:color="auto" w:fill="D9D9D9"/>
      </w:tcPr>
    </w:tblStylePr>
  </w:style>
  <w:style w:type="table" w:customStyle="1" w:styleId="TableLeftRule2">
    <w:name w:val="TableLeftRule2"/>
    <w:basedOn w:val="TableNormal"/>
    <w:uiPriority w:val="99"/>
    <w:rsid w:val="000A349B"/>
    <w:pPr>
      <w:ind w:left="28" w:right="28"/>
    </w:pPr>
    <w:tblPr>
      <w:tblStyleRowBandSize w:val="1"/>
      <w:tblStyleColBandSize w:val="1"/>
      <w:tblBorders>
        <w:top w:val="single" w:sz="4" w:space="0" w:color="00607A"/>
        <w:left w:val="single" w:sz="4" w:space="0" w:color="00607A"/>
        <w:bottom w:val="single" w:sz="4" w:space="0" w:color="00607A"/>
        <w:right w:val="single" w:sz="4" w:space="0" w:color="00607A"/>
        <w:insideH w:val="single" w:sz="4" w:space="0" w:color="00607A"/>
        <w:insideV w:val="single" w:sz="4" w:space="0" w:color="00607A"/>
      </w:tblBorders>
      <w:tblCellMar>
        <w:left w:w="0" w:type="dxa"/>
        <w:right w:w="0" w:type="dxa"/>
      </w:tblCellMar>
    </w:tblPr>
    <w:tblStylePr w:type="firstRow">
      <w:pPr>
        <w:wordWrap/>
        <w:ind w:leftChars="0" w:left="28" w:rightChars="0" w:right="28"/>
      </w:pPr>
      <w:rPr>
        <w:b/>
        <w:color w:val="FFFFFF"/>
      </w:rPr>
      <w:tblPr/>
      <w:trPr>
        <w:tblHeader/>
      </w:trPr>
      <w:tcPr>
        <w:shd w:val="clear" w:color="auto" w:fill="00607A"/>
      </w:tcPr>
    </w:tblStylePr>
    <w:tblStylePr w:type="lastRow">
      <w:rPr>
        <w:b/>
      </w:rPr>
      <w:tblPr/>
      <w:tcPr>
        <w:shd w:val="clear" w:color="auto" w:fill="D9D9D9"/>
      </w:tcPr>
    </w:tblStylePr>
    <w:tblStylePr w:type="firstCol">
      <w:pPr>
        <w:wordWrap/>
        <w:ind w:leftChars="0" w:left="28" w:rightChars="0" w:right="28"/>
        <w:jc w:val="left"/>
      </w:pPr>
    </w:tblStylePr>
    <w:tblStylePr w:type="band1Vert">
      <w:tblPr/>
      <w:tcPr>
        <w:shd w:val="clear" w:color="auto" w:fill="D9D9D9"/>
      </w:tcPr>
    </w:tblStylePr>
    <w:tblStylePr w:type="band1Horz">
      <w:rPr>
        <w:color w:val="auto"/>
      </w:rPr>
      <w:tblPr/>
      <w:tcPr>
        <w:shd w:val="clear" w:color="auto" w:fill="D9D9D9"/>
      </w:tcPr>
    </w:tblStylePr>
  </w:style>
  <w:style w:type="table" w:customStyle="1" w:styleId="TableRightRules1">
    <w:name w:val="TableRightRules1"/>
    <w:basedOn w:val="TableNormal"/>
    <w:uiPriority w:val="99"/>
    <w:rsid w:val="000A349B"/>
    <w:pPr>
      <w:ind w:left="28" w:right="28"/>
      <w:jc w:val="right"/>
    </w:pPr>
    <w:rPr>
      <w:rFonts w:ascii="Arial" w:hAnsi="Arial"/>
    </w:rPr>
    <w:tblPr>
      <w:tblStyleRowBandSize w:val="1"/>
      <w:tblStyleColBandSize w:val="1"/>
      <w:tblBorders>
        <w:top w:val="single" w:sz="8" w:space="0" w:color="00607A"/>
        <w:left w:val="single" w:sz="8" w:space="0" w:color="00607A"/>
        <w:bottom w:val="single" w:sz="8" w:space="0" w:color="00607A"/>
        <w:right w:val="single" w:sz="8" w:space="0" w:color="00607A"/>
        <w:insideH w:val="single" w:sz="8" w:space="0" w:color="00607A"/>
        <w:insideV w:val="single" w:sz="8" w:space="0" w:color="00607A"/>
      </w:tblBorders>
      <w:tblCellMar>
        <w:left w:w="0" w:type="dxa"/>
        <w:right w:w="0" w:type="dxa"/>
      </w:tblCellMar>
    </w:tblPr>
    <w:trPr>
      <w:cantSplit/>
    </w:trPr>
    <w:tblStylePr w:type="firstRow">
      <w:pPr>
        <w:wordWrap/>
        <w:ind w:leftChars="0" w:left="28" w:rightChars="0" w:right="28"/>
      </w:pPr>
      <w:rPr>
        <w:b/>
        <w:i w:val="0"/>
        <w:color w:val="FFFFFF"/>
      </w:rPr>
      <w:tblPr/>
      <w:trPr>
        <w:cantSplit w:val="0"/>
        <w:tblHeader/>
      </w:trPr>
      <w:tcPr>
        <w:shd w:val="clear" w:color="auto" w:fill="00607A"/>
      </w:tcPr>
    </w:tblStylePr>
    <w:tblStylePr w:type="lastRow">
      <w:rPr>
        <w:b/>
      </w:rPr>
      <w:tblPr/>
      <w:tcPr>
        <w:shd w:val="clear" w:color="auto" w:fill="D9D9D9"/>
      </w:tcPr>
    </w:tblStylePr>
    <w:tblStylePr w:type="firstCol">
      <w:pPr>
        <w:wordWrap/>
        <w:ind w:leftChars="0" w:left="28" w:rightChars="0" w:right="28"/>
        <w:jc w:val="left"/>
      </w:pPr>
    </w:tblStylePr>
    <w:tblStylePr w:type="band1Vert">
      <w:tblPr/>
      <w:tcPr>
        <w:shd w:val="clear" w:color="auto" w:fill="D9D9D9"/>
      </w:tcPr>
    </w:tblStylePr>
    <w:tblStylePr w:type="band1Horz">
      <w:tblPr/>
      <w:tcPr>
        <w:shd w:val="clear" w:color="auto" w:fill="D9D9D9"/>
      </w:tcPr>
    </w:tblStylePr>
  </w:style>
  <w:style w:type="paragraph" w:customStyle="1" w:styleId="ASKeyContacts">
    <w:name w:val="ASKeyContacts"/>
    <w:basedOn w:val="15-Subhead1"/>
    <w:qFormat/>
    <w:rsid w:val="000A349B"/>
  </w:style>
  <w:style w:type="table" w:customStyle="1" w:styleId="MediumGrid1-Accent511">
    <w:name w:val="Medium Grid 1 - Accent 511"/>
    <w:basedOn w:val="TableNormal"/>
    <w:next w:val="MediumGrid1-Accent5"/>
    <w:uiPriority w:val="67"/>
    <w:rsid w:val="00660A60"/>
    <w:rPr>
      <w:rFonts w:ascii="Calibri" w:eastAsia="Calibri" w:hAnsi="Calibri"/>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24-Itemsource">
    <w:name w:val="24-Item source"/>
    <w:basedOn w:val="Caption"/>
    <w:next w:val="Normal"/>
    <w:rsid w:val="002A581D"/>
    <w:pPr>
      <w:pBdr>
        <w:top w:val="none" w:sz="0" w:space="0" w:color="auto"/>
        <w:bottom w:val="single" w:sz="8" w:space="1" w:color="C0C0C0"/>
      </w:pBdr>
      <w:tabs>
        <w:tab w:val="left" w:pos="851"/>
      </w:tabs>
      <w:spacing w:before="60" w:line="300" w:lineRule="atLeast"/>
    </w:pPr>
    <w:rPr>
      <w:b w:val="0"/>
      <w:i/>
      <w:color w:val="000000" w:themeColor="text1"/>
      <w:sz w:val="20"/>
      <w:szCs w:val="20"/>
    </w:rPr>
  </w:style>
  <w:style w:type="paragraph" w:styleId="Revision">
    <w:name w:val="Revision"/>
    <w:hidden/>
    <w:uiPriority w:val="99"/>
    <w:semiHidden/>
    <w:rsid w:val="00E01F3D"/>
    <w:rPr>
      <w:rFonts w:asciiTheme="minorHAnsi" w:eastAsiaTheme="minorHAnsi" w:hAnsiTheme="minorHAnsi" w:cstheme="minorBidi"/>
      <w:sz w:val="22"/>
      <w:szCs w:val="22"/>
      <w:lang w:eastAsia="en-US"/>
    </w:rPr>
  </w:style>
  <w:style w:type="paragraph" w:customStyle="1" w:styleId="22-Tablebullet">
    <w:name w:val="22-Table bullet"/>
    <w:basedOn w:val="Normal"/>
    <w:qFormat/>
    <w:rsid w:val="00E01F3D"/>
    <w:pPr>
      <w:spacing w:before="60" w:after="60" w:line="300" w:lineRule="atLeast"/>
      <w:ind w:left="414" w:right="113" w:hanging="301"/>
    </w:pPr>
  </w:style>
  <w:style w:type="paragraph" w:customStyle="1" w:styleId="35-Keymessageslead-in">
    <w:name w:val="35-Key messages lead-in"/>
    <w:basedOn w:val="Normal"/>
    <w:uiPriority w:val="99"/>
    <w:rsid w:val="00E01F3D"/>
    <w:pPr>
      <w:widowControl w:val="0"/>
      <w:tabs>
        <w:tab w:val="left" w:pos="1077"/>
      </w:tabs>
      <w:suppressAutoHyphens/>
      <w:autoSpaceDE w:val="0"/>
      <w:autoSpaceDN w:val="0"/>
      <w:adjustRightInd w:val="0"/>
      <w:spacing w:before="0" w:after="240" w:line="240" w:lineRule="auto"/>
      <w:ind w:left="0" w:right="113"/>
      <w:textAlignment w:val="baseline"/>
    </w:pPr>
    <w:rPr>
      <w:rFonts w:eastAsiaTheme="minorEastAsia" w:cs="Univers"/>
      <w:b/>
      <w:color w:val="000000"/>
      <w:sz w:val="24"/>
      <w:szCs w:val="21"/>
      <w:lang w:eastAsia="en-GB"/>
    </w:rPr>
  </w:style>
  <w:style w:type="character" w:customStyle="1" w:styleId="legds2">
    <w:name w:val="legds2"/>
    <w:basedOn w:val="DefaultParagraphFont"/>
    <w:rsid w:val="00E01F3D"/>
    <w:rPr>
      <w:vanish w:val="0"/>
      <w:webHidden w:val="0"/>
      <w:specVanish w:val="0"/>
    </w:rPr>
  </w:style>
  <w:style w:type="paragraph" w:customStyle="1" w:styleId="Style1">
    <w:name w:val="Style1"/>
    <w:basedOn w:val="10-Bodynumbered"/>
    <w:link w:val="Style1Char"/>
    <w:qFormat/>
    <w:rsid w:val="00962F3A"/>
  </w:style>
  <w:style w:type="character" w:customStyle="1" w:styleId="09-BodytextChar">
    <w:name w:val="09-Body text Char"/>
    <w:basedOn w:val="DefaultParagraphFont"/>
    <w:link w:val="09-Bodytext"/>
    <w:rsid w:val="00962F3A"/>
    <w:rPr>
      <w:rFonts w:ascii="Arial" w:hAnsi="Arial"/>
      <w:sz w:val="22"/>
      <w:szCs w:val="22"/>
      <w:lang w:eastAsia="en-US"/>
    </w:rPr>
  </w:style>
  <w:style w:type="character" w:customStyle="1" w:styleId="11-Bullet1Char">
    <w:name w:val="11-Bullet 1 Char"/>
    <w:basedOn w:val="09-BodytextChar"/>
    <w:link w:val="11-Bullet1"/>
    <w:uiPriority w:val="99"/>
    <w:rsid w:val="00962F3A"/>
    <w:rPr>
      <w:rFonts w:ascii="Arial" w:hAnsi="Arial"/>
      <w:sz w:val="22"/>
      <w:szCs w:val="22"/>
      <w:lang w:eastAsia="en-US"/>
    </w:rPr>
  </w:style>
  <w:style w:type="character" w:customStyle="1" w:styleId="10-BodynumberedChar">
    <w:name w:val="10-Body numbered Char"/>
    <w:basedOn w:val="11-Bullet1Char"/>
    <w:link w:val="10-Bodynumbered"/>
    <w:rsid w:val="00962F3A"/>
    <w:rPr>
      <w:rFonts w:ascii="Arial" w:hAnsi="Arial"/>
      <w:sz w:val="22"/>
      <w:szCs w:val="22"/>
      <w:lang w:eastAsia="en-US"/>
    </w:rPr>
  </w:style>
  <w:style w:type="character" w:customStyle="1" w:styleId="Style1Char">
    <w:name w:val="Style1 Char"/>
    <w:basedOn w:val="10-BodynumberedChar"/>
    <w:link w:val="Style1"/>
    <w:rsid w:val="00962F3A"/>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29370">
      <w:bodyDiv w:val="1"/>
      <w:marLeft w:val="0"/>
      <w:marRight w:val="0"/>
      <w:marTop w:val="0"/>
      <w:marBottom w:val="0"/>
      <w:divBdr>
        <w:top w:val="none" w:sz="0" w:space="0" w:color="auto"/>
        <w:left w:val="none" w:sz="0" w:space="0" w:color="auto"/>
        <w:bottom w:val="none" w:sz="0" w:space="0" w:color="auto"/>
        <w:right w:val="none" w:sz="0" w:space="0" w:color="auto"/>
      </w:divBdr>
      <w:divsChild>
        <w:div w:id="1621917653">
          <w:marLeft w:val="547"/>
          <w:marRight w:val="0"/>
          <w:marTop w:val="0"/>
          <w:marBottom w:val="0"/>
          <w:divBdr>
            <w:top w:val="none" w:sz="0" w:space="0" w:color="auto"/>
            <w:left w:val="none" w:sz="0" w:space="0" w:color="auto"/>
            <w:bottom w:val="none" w:sz="0" w:space="0" w:color="auto"/>
            <w:right w:val="none" w:sz="0" w:space="0" w:color="auto"/>
          </w:divBdr>
        </w:div>
        <w:div w:id="767694908">
          <w:marLeft w:val="547"/>
          <w:marRight w:val="0"/>
          <w:marTop w:val="0"/>
          <w:marBottom w:val="0"/>
          <w:divBdr>
            <w:top w:val="none" w:sz="0" w:space="0" w:color="auto"/>
            <w:left w:val="none" w:sz="0" w:space="0" w:color="auto"/>
            <w:bottom w:val="none" w:sz="0" w:space="0" w:color="auto"/>
            <w:right w:val="none" w:sz="0" w:space="0" w:color="auto"/>
          </w:divBdr>
        </w:div>
        <w:div w:id="270672603">
          <w:marLeft w:val="547"/>
          <w:marRight w:val="0"/>
          <w:marTop w:val="0"/>
          <w:marBottom w:val="0"/>
          <w:divBdr>
            <w:top w:val="none" w:sz="0" w:space="0" w:color="auto"/>
            <w:left w:val="none" w:sz="0" w:space="0" w:color="auto"/>
            <w:bottom w:val="none" w:sz="0" w:space="0" w:color="auto"/>
            <w:right w:val="none" w:sz="0" w:space="0" w:color="auto"/>
          </w:divBdr>
        </w:div>
        <w:div w:id="49496719">
          <w:marLeft w:val="547"/>
          <w:marRight w:val="0"/>
          <w:marTop w:val="0"/>
          <w:marBottom w:val="0"/>
          <w:divBdr>
            <w:top w:val="none" w:sz="0" w:space="0" w:color="auto"/>
            <w:left w:val="none" w:sz="0" w:space="0" w:color="auto"/>
            <w:bottom w:val="none" w:sz="0" w:space="0" w:color="auto"/>
            <w:right w:val="none" w:sz="0" w:space="0" w:color="auto"/>
          </w:divBdr>
        </w:div>
      </w:divsChild>
    </w:div>
    <w:div w:id="111217121">
      <w:bodyDiv w:val="1"/>
      <w:marLeft w:val="0"/>
      <w:marRight w:val="0"/>
      <w:marTop w:val="0"/>
      <w:marBottom w:val="0"/>
      <w:divBdr>
        <w:top w:val="none" w:sz="0" w:space="0" w:color="auto"/>
        <w:left w:val="none" w:sz="0" w:space="0" w:color="auto"/>
        <w:bottom w:val="none" w:sz="0" w:space="0" w:color="auto"/>
        <w:right w:val="none" w:sz="0" w:space="0" w:color="auto"/>
      </w:divBdr>
    </w:div>
    <w:div w:id="167137829">
      <w:bodyDiv w:val="1"/>
      <w:marLeft w:val="0"/>
      <w:marRight w:val="0"/>
      <w:marTop w:val="0"/>
      <w:marBottom w:val="0"/>
      <w:divBdr>
        <w:top w:val="none" w:sz="0" w:space="0" w:color="auto"/>
        <w:left w:val="none" w:sz="0" w:space="0" w:color="auto"/>
        <w:bottom w:val="none" w:sz="0" w:space="0" w:color="auto"/>
        <w:right w:val="none" w:sz="0" w:space="0" w:color="auto"/>
      </w:divBdr>
    </w:div>
    <w:div w:id="187986430">
      <w:bodyDiv w:val="1"/>
      <w:marLeft w:val="0"/>
      <w:marRight w:val="0"/>
      <w:marTop w:val="0"/>
      <w:marBottom w:val="0"/>
      <w:divBdr>
        <w:top w:val="none" w:sz="0" w:space="0" w:color="auto"/>
        <w:left w:val="none" w:sz="0" w:space="0" w:color="auto"/>
        <w:bottom w:val="none" w:sz="0" w:space="0" w:color="auto"/>
        <w:right w:val="none" w:sz="0" w:space="0" w:color="auto"/>
      </w:divBdr>
    </w:div>
    <w:div w:id="430586302">
      <w:bodyDiv w:val="1"/>
      <w:marLeft w:val="0"/>
      <w:marRight w:val="0"/>
      <w:marTop w:val="0"/>
      <w:marBottom w:val="0"/>
      <w:divBdr>
        <w:top w:val="none" w:sz="0" w:space="0" w:color="auto"/>
        <w:left w:val="none" w:sz="0" w:space="0" w:color="auto"/>
        <w:bottom w:val="none" w:sz="0" w:space="0" w:color="auto"/>
        <w:right w:val="none" w:sz="0" w:space="0" w:color="auto"/>
      </w:divBdr>
      <w:divsChild>
        <w:div w:id="1043865059">
          <w:marLeft w:val="547"/>
          <w:marRight w:val="0"/>
          <w:marTop w:val="0"/>
          <w:marBottom w:val="0"/>
          <w:divBdr>
            <w:top w:val="none" w:sz="0" w:space="0" w:color="auto"/>
            <w:left w:val="none" w:sz="0" w:space="0" w:color="auto"/>
            <w:bottom w:val="none" w:sz="0" w:space="0" w:color="auto"/>
            <w:right w:val="none" w:sz="0" w:space="0" w:color="auto"/>
          </w:divBdr>
        </w:div>
      </w:divsChild>
    </w:div>
    <w:div w:id="452482388">
      <w:bodyDiv w:val="1"/>
      <w:marLeft w:val="0"/>
      <w:marRight w:val="0"/>
      <w:marTop w:val="0"/>
      <w:marBottom w:val="0"/>
      <w:divBdr>
        <w:top w:val="none" w:sz="0" w:space="0" w:color="auto"/>
        <w:left w:val="none" w:sz="0" w:space="0" w:color="auto"/>
        <w:bottom w:val="none" w:sz="0" w:space="0" w:color="auto"/>
        <w:right w:val="none" w:sz="0" w:space="0" w:color="auto"/>
      </w:divBdr>
      <w:divsChild>
        <w:div w:id="560870928">
          <w:marLeft w:val="547"/>
          <w:marRight w:val="0"/>
          <w:marTop w:val="0"/>
          <w:marBottom w:val="0"/>
          <w:divBdr>
            <w:top w:val="none" w:sz="0" w:space="0" w:color="auto"/>
            <w:left w:val="none" w:sz="0" w:space="0" w:color="auto"/>
            <w:bottom w:val="none" w:sz="0" w:space="0" w:color="auto"/>
            <w:right w:val="none" w:sz="0" w:space="0" w:color="auto"/>
          </w:divBdr>
        </w:div>
      </w:divsChild>
    </w:div>
    <w:div w:id="599263256">
      <w:bodyDiv w:val="1"/>
      <w:marLeft w:val="0"/>
      <w:marRight w:val="0"/>
      <w:marTop w:val="0"/>
      <w:marBottom w:val="0"/>
      <w:divBdr>
        <w:top w:val="none" w:sz="0" w:space="0" w:color="auto"/>
        <w:left w:val="none" w:sz="0" w:space="0" w:color="auto"/>
        <w:bottom w:val="none" w:sz="0" w:space="0" w:color="auto"/>
        <w:right w:val="none" w:sz="0" w:space="0" w:color="auto"/>
      </w:divBdr>
    </w:div>
    <w:div w:id="689916653">
      <w:bodyDiv w:val="1"/>
      <w:marLeft w:val="0"/>
      <w:marRight w:val="0"/>
      <w:marTop w:val="0"/>
      <w:marBottom w:val="0"/>
      <w:divBdr>
        <w:top w:val="none" w:sz="0" w:space="0" w:color="auto"/>
        <w:left w:val="none" w:sz="0" w:space="0" w:color="auto"/>
        <w:bottom w:val="none" w:sz="0" w:space="0" w:color="auto"/>
        <w:right w:val="none" w:sz="0" w:space="0" w:color="auto"/>
      </w:divBdr>
      <w:divsChild>
        <w:div w:id="1397362069">
          <w:marLeft w:val="547"/>
          <w:marRight w:val="0"/>
          <w:marTop w:val="0"/>
          <w:marBottom w:val="0"/>
          <w:divBdr>
            <w:top w:val="none" w:sz="0" w:space="0" w:color="auto"/>
            <w:left w:val="none" w:sz="0" w:space="0" w:color="auto"/>
            <w:bottom w:val="none" w:sz="0" w:space="0" w:color="auto"/>
            <w:right w:val="none" w:sz="0" w:space="0" w:color="auto"/>
          </w:divBdr>
        </w:div>
      </w:divsChild>
    </w:div>
    <w:div w:id="703946547">
      <w:bodyDiv w:val="1"/>
      <w:marLeft w:val="0"/>
      <w:marRight w:val="0"/>
      <w:marTop w:val="0"/>
      <w:marBottom w:val="0"/>
      <w:divBdr>
        <w:top w:val="none" w:sz="0" w:space="0" w:color="auto"/>
        <w:left w:val="none" w:sz="0" w:space="0" w:color="auto"/>
        <w:bottom w:val="none" w:sz="0" w:space="0" w:color="auto"/>
        <w:right w:val="none" w:sz="0" w:space="0" w:color="auto"/>
      </w:divBdr>
      <w:divsChild>
        <w:div w:id="433212432">
          <w:marLeft w:val="547"/>
          <w:marRight w:val="0"/>
          <w:marTop w:val="0"/>
          <w:marBottom w:val="0"/>
          <w:divBdr>
            <w:top w:val="none" w:sz="0" w:space="0" w:color="auto"/>
            <w:left w:val="none" w:sz="0" w:space="0" w:color="auto"/>
            <w:bottom w:val="none" w:sz="0" w:space="0" w:color="auto"/>
            <w:right w:val="none" w:sz="0" w:space="0" w:color="auto"/>
          </w:divBdr>
        </w:div>
      </w:divsChild>
    </w:div>
    <w:div w:id="740324784">
      <w:bodyDiv w:val="1"/>
      <w:marLeft w:val="0"/>
      <w:marRight w:val="0"/>
      <w:marTop w:val="0"/>
      <w:marBottom w:val="0"/>
      <w:divBdr>
        <w:top w:val="none" w:sz="0" w:space="0" w:color="auto"/>
        <w:left w:val="none" w:sz="0" w:space="0" w:color="auto"/>
        <w:bottom w:val="none" w:sz="0" w:space="0" w:color="auto"/>
        <w:right w:val="none" w:sz="0" w:space="0" w:color="auto"/>
      </w:divBdr>
    </w:div>
    <w:div w:id="753744546">
      <w:bodyDiv w:val="1"/>
      <w:marLeft w:val="0"/>
      <w:marRight w:val="0"/>
      <w:marTop w:val="0"/>
      <w:marBottom w:val="0"/>
      <w:divBdr>
        <w:top w:val="none" w:sz="0" w:space="0" w:color="auto"/>
        <w:left w:val="none" w:sz="0" w:space="0" w:color="auto"/>
        <w:bottom w:val="none" w:sz="0" w:space="0" w:color="auto"/>
        <w:right w:val="none" w:sz="0" w:space="0" w:color="auto"/>
      </w:divBdr>
    </w:div>
    <w:div w:id="852574785">
      <w:bodyDiv w:val="1"/>
      <w:marLeft w:val="0"/>
      <w:marRight w:val="0"/>
      <w:marTop w:val="0"/>
      <w:marBottom w:val="0"/>
      <w:divBdr>
        <w:top w:val="none" w:sz="0" w:space="0" w:color="auto"/>
        <w:left w:val="none" w:sz="0" w:space="0" w:color="auto"/>
        <w:bottom w:val="none" w:sz="0" w:space="0" w:color="auto"/>
        <w:right w:val="none" w:sz="0" w:space="0" w:color="auto"/>
      </w:divBdr>
    </w:div>
    <w:div w:id="889927205">
      <w:bodyDiv w:val="1"/>
      <w:marLeft w:val="0"/>
      <w:marRight w:val="0"/>
      <w:marTop w:val="0"/>
      <w:marBottom w:val="0"/>
      <w:divBdr>
        <w:top w:val="none" w:sz="0" w:space="0" w:color="auto"/>
        <w:left w:val="none" w:sz="0" w:space="0" w:color="auto"/>
        <w:bottom w:val="none" w:sz="0" w:space="0" w:color="auto"/>
        <w:right w:val="none" w:sz="0" w:space="0" w:color="auto"/>
      </w:divBdr>
    </w:div>
    <w:div w:id="893348004">
      <w:bodyDiv w:val="1"/>
      <w:marLeft w:val="0"/>
      <w:marRight w:val="0"/>
      <w:marTop w:val="0"/>
      <w:marBottom w:val="0"/>
      <w:divBdr>
        <w:top w:val="none" w:sz="0" w:space="0" w:color="auto"/>
        <w:left w:val="none" w:sz="0" w:space="0" w:color="auto"/>
        <w:bottom w:val="none" w:sz="0" w:space="0" w:color="auto"/>
        <w:right w:val="none" w:sz="0" w:space="0" w:color="auto"/>
      </w:divBdr>
    </w:div>
    <w:div w:id="914164421">
      <w:bodyDiv w:val="1"/>
      <w:marLeft w:val="0"/>
      <w:marRight w:val="0"/>
      <w:marTop w:val="0"/>
      <w:marBottom w:val="0"/>
      <w:divBdr>
        <w:top w:val="none" w:sz="0" w:space="0" w:color="auto"/>
        <w:left w:val="none" w:sz="0" w:space="0" w:color="auto"/>
        <w:bottom w:val="none" w:sz="0" w:space="0" w:color="auto"/>
        <w:right w:val="none" w:sz="0" w:space="0" w:color="auto"/>
      </w:divBdr>
      <w:divsChild>
        <w:div w:id="1490443981">
          <w:marLeft w:val="547"/>
          <w:marRight w:val="0"/>
          <w:marTop w:val="0"/>
          <w:marBottom w:val="0"/>
          <w:divBdr>
            <w:top w:val="none" w:sz="0" w:space="0" w:color="auto"/>
            <w:left w:val="none" w:sz="0" w:space="0" w:color="auto"/>
            <w:bottom w:val="none" w:sz="0" w:space="0" w:color="auto"/>
            <w:right w:val="none" w:sz="0" w:space="0" w:color="auto"/>
          </w:divBdr>
        </w:div>
        <w:div w:id="1629159889">
          <w:marLeft w:val="547"/>
          <w:marRight w:val="0"/>
          <w:marTop w:val="0"/>
          <w:marBottom w:val="0"/>
          <w:divBdr>
            <w:top w:val="none" w:sz="0" w:space="0" w:color="auto"/>
            <w:left w:val="none" w:sz="0" w:space="0" w:color="auto"/>
            <w:bottom w:val="none" w:sz="0" w:space="0" w:color="auto"/>
            <w:right w:val="none" w:sz="0" w:space="0" w:color="auto"/>
          </w:divBdr>
        </w:div>
      </w:divsChild>
    </w:div>
    <w:div w:id="1007559673">
      <w:bodyDiv w:val="1"/>
      <w:marLeft w:val="0"/>
      <w:marRight w:val="0"/>
      <w:marTop w:val="0"/>
      <w:marBottom w:val="0"/>
      <w:divBdr>
        <w:top w:val="none" w:sz="0" w:space="0" w:color="auto"/>
        <w:left w:val="none" w:sz="0" w:space="0" w:color="auto"/>
        <w:bottom w:val="none" w:sz="0" w:space="0" w:color="auto"/>
        <w:right w:val="none" w:sz="0" w:space="0" w:color="auto"/>
      </w:divBdr>
      <w:divsChild>
        <w:div w:id="1860122379">
          <w:marLeft w:val="547"/>
          <w:marRight w:val="0"/>
          <w:marTop w:val="0"/>
          <w:marBottom w:val="0"/>
          <w:divBdr>
            <w:top w:val="none" w:sz="0" w:space="0" w:color="auto"/>
            <w:left w:val="none" w:sz="0" w:space="0" w:color="auto"/>
            <w:bottom w:val="none" w:sz="0" w:space="0" w:color="auto"/>
            <w:right w:val="none" w:sz="0" w:space="0" w:color="auto"/>
          </w:divBdr>
        </w:div>
      </w:divsChild>
    </w:div>
    <w:div w:id="1053427222">
      <w:bodyDiv w:val="1"/>
      <w:marLeft w:val="0"/>
      <w:marRight w:val="0"/>
      <w:marTop w:val="0"/>
      <w:marBottom w:val="0"/>
      <w:divBdr>
        <w:top w:val="none" w:sz="0" w:space="0" w:color="auto"/>
        <w:left w:val="none" w:sz="0" w:space="0" w:color="auto"/>
        <w:bottom w:val="none" w:sz="0" w:space="0" w:color="auto"/>
        <w:right w:val="none" w:sz="0" w:space="0" w:color="auto"/>
      </w:divBdr>
    </w:div>
    <w:div w:id="1202397106">
      <w:bodyDiv w:val="1"/>
      <w:marLeft w:val="0"/>
      <w:marRight w:val="0"/>
      <w:marTop w:val="0"/>
      <w:marBottom w:val="0"/>
      <w:divBdr>
        <w:top w:val="none" w:sz="0" w:space="0" w:color="auto"/>
        <w:left w:val="none" w:sz="0" w:space="0" w:color="auto"/>
        <w:bottom w:val="none" w:sz="0" w:space="0" w:color="auto"/>
        <w:right w:val="none" w:sz="0" w:space="0" w:color="auto"/>
      </w:divBdr>
      <w:divsChild>
        <w:div w:id="1810704075">
          <w:marLeft w:val="547"/>
          <w:marRight w:val="0"/>
          <w:marTop w:val="0"/>
          <w:marBottom w:val="0"/>
          <w:divBdr>
            <w:top w:val="none" w:sz="0" w:space="0" w:color="auto"/>
            <w:left w:val="none" w:sz="0" w:space="0" w:color="auto"/>
            <w:bottom w:val="none" w:sz="0" w:space="0" w:color="auto"/>
            <w:right w:val="none" w:sz="0" w:space="0" w:color="auto"/>
          </w:divBdr>
        </w:div>
        <w:div w:id="449083703">
          <w:marLeft w:val="547"/>
          <w:marRight w:val="0"/>
          <w:marTop w:val="0"/>
          <w:marBottom w:val="0"/>
          <w:divBdr>
            <w:top w:val="none" w:sz="0" w:space="0" w:color="auto"/>
            <w:left w:val="none" w:sz="0" w:space="0" w:color="auto"/>
            <w:bottom w:val="none" w:sz="0" w:space="0" w:color="auto"/>
            <w:right w:val="none" w:sz="0" w:space="0" w:color="auto"/>
          </w:divBdr>
        </w:div>
        <w:div w:id="1158810343">
          <w:marLeft w:val="547"/>
          <w:marRight w:val="0"/>
          <w:marTop w:val="0"/>
          <w:marBottom w:val="0"/>
          <w:divBdr>
            <w:top w:val="none" w:sz="0" w:space="0" w:color="auto"/>
            <w:left w:val="none" w:sz="0" w:space="0" w:color="auto"/>
            <w:bottom w:val="none" w:sz="0" w:space="0" w:color="auto"/>
            <w:right w:val="none" w:sz="0" w:space="0" w:color="auto"/>
          </w:divBdr>
        </w:div>
      </w:divsChild>
    </w:div>
    <w:div w:id="1218736930">
      <w:bodyDiv w:val="1"/>
      <w:marLeft w:val="0"/>
      <w:marRight w:val="0"/>
      <w:marTop w:val="0"/>
      <w:marBottom w:val="0"/>
      <w:divBdr>
        <w:top w:val="none" w:sz="0" w:space="0" w:color="auto"/>
        <w:left w:val="none" w:sz="0" w:space="0" w:color="auto"/>
        <w:bottom w:val="none" w:sz="0" w:space="0" w:color="auto"/>
        <w:right w:val="none" w:sz="0" w:space="0" w:color="auto"/>
      </w:divBdr>
      <w:divsChild>
        <w:div w:id="1695033826">
          <w:marLeft w:val="547"/>
          <w:marRight w:val="0"/>
          <w:marTop w:val="0"/>
          <w:marBottom w:val="0"/>
          <w:divBdr>
            <w:top w:val="none" w:sz="0" w:space="0" w:color="auto"/>
            <w:left w:val="none" w:sz="0" w:space="0" w:color="auto"/>
            <w:bottom w:val="none" w:sz="0" w:space="0" w:color="auto"/>
            <w:right w:val="none" w:sz="0" w:space="0" w:color="auto"/>
          </w:divBdr>
        </w:div>
      </w:divsChild>
    </w:div>
    <w:div w:id="1309629101">
      <w:bodyDiv w:val="1"/>
      <w:marLeft w:val="0"/>
      <w:marRight w:val="0"/>
      <w:marTop w:val="0"/>
      <w:marBottom w:val="0"/>
      <w:divBdr>
        <w:top w:val="none" w:sz="0" w:space="0" w:color="auto"/>
        <w:left w:val="none" w:sz="0" w:space="0" w:color="auto"/>
        <w:bottom w:val="none" w:sz="0" w:space="0" w:color="auto"/>
        <w:right w:val="none" w:sz="0" w:space="0" w:color="auto"/>
      </w:divBdr>
      <w:divsChild>
        <w:div w:id="1150292438">
          <w:marLeft w:val="547"/>
          <w:marRight w:val="0"/>
          <w:marTop w:val="0"/>
          <w:marBottom w:val="0"/>
          <w:divBdr>
            <w:top w:val="none" w:sz="0" w:space="0" w:color="auto"/>
            <w:left w:val="none" w:sz="0" w:space="0" w:color="auto"/>
            <w:bottom w:val="none" w:sz="0" w:space="0" w:color="auto"/>
            <w:right w:val="none" w:sz="0" w:space="0" w:color="auto"/>
          </w:divBdr>
        </w:div>
      </w:divsChild>
    </w:div>
    <w:div w:id="1317996197">
      <w:bodyDiv w:val="1"/>
      <w:marLeft w:val="0"/>
      <w:marRight w:val="0"/>
      <w:marTop w:val="0"/>
      <w:marBottom w:val="0"/>
      <w:divBdr>
        <w:top w:val="none" w:sz="0" w:space="0" w:color="auto"/>
        <w:left w:val="none" w:sz="0" w:space="0" w:color="auto"/>
        <w:bottom w:val="none" w:sz="0" w:space="0" w:color="auto"/>
        <w:right w:val="none" w:sz="0" w:space="0" w:color="auto"/>
      </w:divBdr>
      <w:divsChild>
        <w:div w:id="987980195">
          <w:marLeft w:val="547"/>
          <w:marRight w:val="0"/>
          <w:marTop w:val="0"/>
          <w:marBottom w:val="0"/>
          <w:divBdr>
            <w:top w:val="none" w:sz="0" w:space="0" w:color="auto"/>
            <w:left w:val="none" w:sz="0" w:space="0" w:color="auto"/>
            <w:bottom w:val="none" w:sz="0" w:space="0" w:color="auto"/>
            <w:right w:val="none" w:sz="0" w:space="0" w:color="auto"/>
          </w:divBdr>
        </w:div>
      </w:divsChild>
    </w:div>
    <w:div w:id="1532259116">
      <w:bodyDiv w:val="1"/>
      <w:marLeft w:val="0"/>
      <w:marRight w:val="0"/>
      <w:marTop w:val="0"/>
      <w:marBottom w:val="0"/>
      <w:divBdr>
        <w:top w:val="none" w:sz="0" w:space="0" w:color="auto"/>
        <w:left w:val="none" w:sz="0" w:space="0" w:color="auto"/>
        <w:bottom w:val="none" w:sz="0" w:space="0" w:color="auto"/>
        <w:right w:val="none" w:sz="0" w:space="0" w:color="auto"/>
      </w:divBdr>
    </w:div>
    <w:div w:id="1567951860">
      <w:bodyDiv w:val="1"/>
      <w:marLeft w:val="0"/>
      <w:marRight w:val="0"/>
      <w:marTop w:val="0"/>
      <w:marBottom w:val="0"/>
      <w:divBdr>
        <w:top w:val="none" w:sz="0" w:space="0" w:color="auto"/>
        <w:left w:val="none" w:sz="0" w:space="0" w:color="auto"/>
        <w:bottom w:val="none" w:sz="0" w:space="0" w:color="auto"/>
        <w:right w:val="none" w:sz="0" w:space="0" w:color="auto"/>
      </w:divBdr>
    </w:div>
    <w:div w:id="1641808128">
      <w:bodyDiv w:val="1"/>
      <w:marLeft w:val="0"/>
      <w:marRight w:val="0"/>
      <w:marTop w:val="0"/>
      <w:marBottom w:val="0"/>
      <w:divBdr>
        <w:top w:val="none" w:sz="0" w:space="0" w:color="auto"/>
        <w:left w:val="none" w:sz="0" w:space="0" w:color="auto"/>
        <w:bottom w:val="none" w:sz="0" w:space="0" w:color="auto"/>
        <w:right w:val="none" w:sz="0" w:space="0" w:color="auto"/>
      </w:divBdr>
    </w:div>
    <w:div w:id="1750037710">
      <w:bodyDiv w:val="1"/>
      <w:marLeft w:val="0"/>
      <w:marRight w:val="0"/>
      <w:marTop w:val="0"/>
      <w:marBottom w:val="0"/>
      <w:divBdr>
        <w:top w:val="none" w:sz="0" w:space="0" w:color="auto"/>
        <w:left w:val="none" w:sz="0" w:space="0" w:color="auto"/>
        <w:bottom w:val="none" w:sz="0" w:space="0" w:color="auto"/>
        <w:right w:val="none" w:sz="0" w:space="0" w:color="auto"/>
      </w:divBdr>
      <w:divsChild>
        <w:div w:id="812061196">
          <w:marLeft w:val="547"/>
          <w:marRight w:val="0"/>
          <w:marTop w:val="0"/>
          <w:marBottom w:val="0"/>
          <w:divBdr>
            <w:top w:val="none" w:sz="0" w:space="0" w:color="auto"/>
            <w:left w:val="none" w:sz="0" w:space="0" w:color="auto"/>
            <w:bottom w:val="none" w:sz="0" w:space="0" w:color="auto"/>
            <w:right w:val="none" w:sz="0" w:space="0" w:color="auto"/>
          </w:divBdr>
        </w:div>
      </w:divsChild>
    </w:div>
    <w:div w:id="1799176369">
      <w:bodyDiv w:val="1"/>
      <w:marLeft w:val="0"/>
      <w:marRight w:val="0"/>
      <w:marTop w:val="0"/>
      <w:marBottom w:val="0"/>
      <w:divBdr>
        <w:top w:val="none" w:sz="0" w:space="0" w:color="auto"/>
        <w:left w:val="none" w:sz="0" w:space="0" w:color="auto"/>
        <w:bottom w:val="none" w:sz="0" w:space="0" w:color="auto"/>
        <w:right w:val="none" w:sz="0" w:space="0" w:color="auto"/>
      </w:divBdr>
      <w:divsChild>
        <w:div w:id="1448739769">
          <w:marLeft w:val="547"/>
          <w:marRight w:val="0"/>
          <w:marTop w:val="0"/>
          <w:marBottom w:val="0"/>
          <w:divBdr>
            <w:top w:val="none" w:sz="0" w:space="0" w:color="auto"/>
            <w:left w:val="none" w:sz="0" w:space="0" w:color="auto"/>
            <w:bottom w:val="none" w:sz="0" w:space="0" w:color="auto"/>
            <w:right w:val="none" w:sz="0" w:space="0" w:color="auto"/>
          </w:divBdr>
        </w:div>
      </w:divsChild>
    </w:div>
    <w:div w:id="1942179135">
      <w:bodyDiv w:val="1"/>
      <w:marLeft w:val="0"/>
      <w:marRight w:val="0"/>
      <w:marTop w:val="0"/>
      <w:marBottom w:val="0"/>
      <w:divBdr>
        <w:top w:val="none" w:sz="0" w:space="0" w:color="auto"/>
        <w:left w:val="none" w:sz="0" w:space="0" w:color="auto"/>
        <w:bottom w:val="none" w:sz="0" w:space="0" w:color="auto"/>
        <w:right w:val="none" w:sz="0" w:space="0" w:color="auto"/>
      </w:divBdr>
      <w:divsChild>
        <w:div w:id="939022308">
          <w:marLeft w:val="547"/>
          <w:marRight w:val="0"/>
          <w:marTop w:val="0"/>
          <w:marBottom w:val="0"/>
          <w:divBdr>
            <w:top w:val="none" w:sz="0" w:space="0" w:color="auto"/>
            <w:left w:val="none" w:sz="0" w:space="0" w:color="auto"/>
            <w:bottom w:val="none" w:sz="0" w:space="0" w:color="auto"/>
            <w:right w:val="none" w:sz="0" w:space="0" w:color="auto"/>
          </w:divBdr>
        </w:div>
      </w:divsChild>
    </w:div>
    <w:div w:id="1963882939">
      <w:bodyDiv w:val="1"/>
      <w:marLeft w:val="0"/>
      <w:marRight w:val="0"/>
      <w:marTop w:val="0"/>
      <w:marBottom w:val="0"/>
      <w:divBdr>
        <w:top w:val="none" w:sz="0" w:space="0" w:color="auto"/>
        <w:left w:val="none" w:sz="0" w:space="0" w:color="auto"/>
        <w:bottom w:val="none" w:sz="0" w:space="0" w:color="auto"/>
        <w:right w:val="none" w:sz="0" w:space="0" w:color="auto"/>
      </w:divBdr>
      <w:divsChild>
        <w:div w:id="1419866250">
          <w:marLeft w:val="547"/>
          <w:marRight w:val="0"/>
          <w:marTop w:val="0"/>
          <w:marBottom w:val="0"/>
          <w:divBdr>
            <w:top w:val="none" w:sz="0" w:space="0" w:color="auto"/>
            <w:left w:val="none" w:sz="0" w:space="0" w:color="auto"/>
            <w:bottom w:val="none" w:sz="0" w:space="0" w:color="auto"/>
            <w:right w:val="none" w:sz="0" w:space="0" w:color="auto"/>
          </w:divBdr>
        </w:div>
      </w:divsChild>
    </w:div>
    <w:div w:id="2068381776">
      <w:bodyDiv w:val="1"/>
      <w:marLeft w:val="0"/>
      <w:marRight w:val="0"/>
      <w:marTop w:val="0"/>
      <w:marBottom w:val="0"/>
      <w:divBdr>
        <w:top w:val="none" w:sz="0" w:space="0" w:color="auto"/>
        <w:left w:val="none" w:sz="0" w:space="0" w:color="auto"/>
        <w:bottom w:val="none" w:sz="0" w:space="0" w:color="auto"/>
        <w:right w:val="none" w:sz="0" w:space="0" w:color="auto"/>
      </w:divBdr>
      <w:divsChild>
        <w:div w:id="1537813889">
          <w:marLeft w:val="547"/>
          <w:marRight w:val="0"/>
          <w:marTop w:val="0"/>
          <w:marBottom w:val="0"/>
          <w:divBdr>
            <w:top w:val="none" w:sz="0" w:space="0" w:color="auto"/>
            <w:left w:val="none" w:sz="0" w:space="0" w:color="auto"/>
            <w:bottom w:val="none" w:sz="0" w:space="0" w:color="auto"/>
            <w:right w:val="none" w:sz="0" w:space="0" w:color="auto"/>
          </w:divBdr>
        </w:div>
        <w:div w:id="899944162">
          <w:marLeft w:val="547"/>
          <w:marRight w:val="0"/>
          <w:marTop w:val="0"/>
          <w:marBottom w:val="0"/>
          <w:divBdr>
            <w:top w:val="none" w:sz="0" w:space="0" w:color="auto"/>
            <w:left w:val="none" w:sz="0" w:space="0" w:color="auto"/>
            <w:bottom w:val="none" w:sz="0" w:space="0" w:color="auto"/>
            <w:right w:val="none" w:sz="0" w:space="0" w:color="auto"/>
          </w:divBdr>
        </w:div>
      </w:divsChild>
    </w:div>
    <w:div w:id="2072194458">
      <w:bodyDiv w:val="1"/>
      <w:marLeft w:val="0"/>
      <w:marRight w:val="0"/>
      <w:marTop w:val="0"/>
      <w:marBottom w:val="0"/>
      <w:divBdr>
        <w:top w:val="none" w:sz="0" w:space="0" w:color="auto"/>
        <w:left w:val="none" w:sz="0" w:space="0" w:color="auto"/>
        <w:bottom w:val="none" w:sz="0" w:space="0" w:color="auto"/>
        <w:right w:val="none" w:sz="0" w:space="0" w:color="auto"/>
      </w:divBdr>
      <w:divsChild>
        <w:div w:id="6462068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yperlink" Target="http://www.audit-scotland.gov.uk/about/" TargetMode="External"/><Relationship Id="rId26" Type="http://schemas.openxmlformats.org/officeDocument/2006/relationships/header" Target="header5.xml"/><Relationship Id="rId39" Type="http://schemas.openxmlformats.org/officeDocument/2006/relationships/diagramData" Target="diagrams/data3.xml"/><Relationship Id="rId21" Type="http://schemas.openxmlformats.org/officeDocument/2006/relationships/footer" Target="footer1.xml"/><Relationship Id="rId34" Type="http://schemas.openxmlformats.org/officeDocument/2006/relationships/diagramData" Target="diagrams/data2.xml"/><Relationship Id="rId42" Type="http://schemas.openxmlformats.org/officeDocument/2006/relationships/diagramColors" Target="diagrams/colors3.xml"/><Relationship Id="rId47" Type="http://schemas.openxmlformats.org/officeDocument/2006/relationships/diagramColors" Target="diagrams/colors4.xml"/><Relationship Id="rId50" Type="http://schemas.openxmlformats.org/officeDocument/2006/relationships/diagramLayout" Target="diagrams/layout5.xml"/><Relationship Id="rId55" Type="http://schemas.openxmlformats.org/officeDocument/2006/relationships/header" Target="header7.xml"/><Relationship Id="rId63" Type="http://schemas.openxmlformats.org/officeDocument/2006/relationships/diagramQuickStyle" Target="diagrams/quickStyle7.xml"/><Relationship Id="rId68" Type="http://schemas.openxmlformats.org/officeDocument/2006/relationships/diagramQuickStyle" Target="diagrams/quickStyle8.xml"/><Relationship Id="rId76"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diagramData" Target="diagrams/data1.xml"/><Relationship Id="rId11" Type="http://schemas.openxmlformats.org/officeDocument/2006/relationships/settings" Target="settings.xml"/><Relationship Id="rId24" Type="http://schemas.openxmlformats.org/officeDocument/2006/relationships/footer" Target="footer3.xm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diagramLayout" Target="diagrams/layout3.xml"/><Relationship Id="rId45" Type="http://schemas.openxmlformats.org/officeDocument/2006/relationships/diagramLayout" Target="diagrams/layout4.xml"/><Relationship Id="rId53" Type="http://schemas.microsoft.com/office/2007/relationships/diagramDrawing" Target="diagrams/drawing5.xml"/><Relationship Id="rId58" Type="http://schemas.openxmlformats.org/officeDocument/2006/relationships/diagramQuickStyle" Target="diagrams/quickStyle6.xml"/><Relationship Id="rId66" Type="http://schemas.openxmlformats.org/officeDocument/2006/relationships/diagramData" Target="diagrams/data8.xml"/><Relationship Id="rId7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image" Target="media/image1.jpg"/><Relationship Id="rId23" Type="http://schemas.openxmlformats.org/officeDocument/2006/relationships/header" Target="header3.xml"/><Relationship Id="rId28" Type="http://schemas.openxmlformats.org/officeDocument/2006/relationships/footer" Target="footer5.xml"/><Relationship Id="rId36" Type="http://schemas.openxmlformats.org/officeDocument/2006/relationships/diagramQuickStyle" Target="diagrams/quickStyle2.xml"/><Relationship Id="rId49" Type="http://schemas.openxmlformats.org/officeDocument/2006/relationships/diagramData" Target="diagrams/data5.xml"/><Relationship Id="rId57" Type="http://schemas.openxmlformats.org/officeDocument/2006/relationships/diagramLayout" Target="diagrams/layout6.xml"/><Relationship Id="rId61" Type="http://schemas.openxmlformats.org/officeDocument/2006/relationships/diagramData" Target="diagrams/data7.xml"/><Relationship Id="rId10" Type="http://schemas.microsoft.com/office/2007/relationships/stylesWithEffects" Target="stylesWithEffects.xml"/><Relationship Id="rId19" Type="http://schemas.openxmlformats.org/officeDocument/2006/relationships/header" Target="header1.xml"/><Relationship Id="rId31" Type="http://schemas.openxmlformats.org/officeDocument/2006/relationships/diagramQuickStyle" Target="diagrams/quickStyle1.xml"/><Relationship Id="rId44" Type="http://schemas.openxmlformats.org/officeDocument/2006/relationships/diagramData" Target="diagrams/data4.xml"/><Relationship Id="rId52" Type="http://schemas.openxmlformats.org/officeDocument/2006/relationships/diagramColors" Target="diagrams/colors5.xml"/><Relationship Id="rId60" Type="http://schemas.microsoft.com/office/2007/relationships/diagramDrawing" Target="diagrams/drawing6.xml"/><Relationship Id="rId65" Type="http://schemas.microsoft.com/office/2007/relationships/diagramDrawing" Target="diagrams/drawing7.xml"/><Relationship Id="rId73"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microsoft.com/office/2007/relationships/diagramDrawing" Target="diagrams/drawing3.xml"/><Relationship Id="rId48" Type="http://schemas.microsoft.com/office/2007/relationships/diagramDrawing" Target="diagrams/drawing4.xml"/><Relationship Id="rId56" Type="http://schemas.openxmlformats.org/officeDocument/2006/relationships/diagramData" Target="diagrams/data6.xml"/><Relationship Id="rId64" Type="http://schemas.openxmlformats.org/officeDocument/2006/relationships/diagramColors" Target="diagrams/colors7.xml"/><Relationship Id="rId69" Type="http://schemas.openxmlformats.org/officeDocument/2006/relationships/diagramColors" Target="diagrams/colors8.xml"/><Relationship Id="rId8" Type="http://schemas.openxmlformats.org/officeDocument/2006/relationships/numbering" Target="numbering.xml"/><Relationship Id="rId51" Type="http://schemas.openxmlformats.org/officeDocument/2006/relationships/diagramQuickStyle" Target="diagrams/quickStyle5.xml"/><Relationship Id="rId72" Type="http://schemas.openxmlformats.org/officeDocument/2006/relationships/header" Target="header9.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yperlink" Target="http://www.audit-scotland.gov.uk" TargetMode="External"/><Relationship Id="rId25" Type="http://schemas.openxmlformats.org/officeDocument/2006/relationships/header" Target="header4.xm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diagramQuickStyle" Target="diagrams/quickStyle4.xml"/><Relationship Id="rId59" Type="http://schemas.openxmlformats.org/officeDocument/2006/relationships/diagramColors" Target="diagrams/colors6.xml"/><Relationship Id="rId67" Type="http://schemas.openxmlformats.org/officeDocument/2006/relationships/diagramLayout" Target="diagrams/layout8.xml"/><Relationship Id="rId20" Type="http://schemas.openxmlformats.org/officeDocument/2006/relationships/header" Target="header2.xml"/><Relationship Id="rId41" Type="http://schemas.openxmlformats.org/officeDocument/2006/relationships/diagramQuickStyle" Target="diagrams/quickStyle3.xml"/><Relationship Id="rId54" Type="http://schemas.openxmlformats.org/officeDocument/2006/relationships/header" Target="header6.xml"/><Relationship Id="rId62" Type="http://schemas.openxmlformats.org/officeDocument/2006/relationships/diagramLayout" Target="diagrams/layout7.xml"/><Relationship Id="rId70" Type="http://schemas.microsoft.com/office/2007/relationships/diagramDrawing" Target="diagrams/drawing8.xm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DC2E2-D59F-4BC0-A325-CC7F1631E4F6}"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GB"/>
        </a:p>
      </dgm:t>
    </dgm:pt>
    <dgm:pt modelId="{8C8390A9-08AD-41B6-A75A-6DF34DE78150}">
      <dgm:prSet phldrT="[Text]" custT="1"/>
      <dgm:spPr>
        <a:xfrm>
          <a:off x="0" y="48259"/>
          <a:ext cx="2184399" cy="873759"/>
        </a:xfrm>
        <a:solidFill>
          <a:srgbClr val="00607A"/>
        </a:solidFill>
        <a:ln w="25400" cap="flat" cmpd="sng" algn="ctr">
          <a:solidFill>
            <a:sysClr val="window" lastClr="FFFFFF">
              <a:hueOff val="0"/>
              <a:satOff val="0"/>
              <a:lumOff val="0"/>
              <a:alphaOff val="0"/>
            </a:sysClr>
          </a:solidFill>
          <a:prstDash val="solid"/>
        </a:ln>
        <a:effectLst/>
      </dgm:spPr>
      <dgm:t>
        <a:bodyPr/>
        <a:lstStyle/>
        <a:p>
          <a:r>
            <a:rPr lang="en-GB" sz="1100" b="1">
              <a:solidFill>
                <a:sysClr val="window" lastClr="FFFFFF"/>
              </a:solidFill>
              <a:latin typeface="Arial" panose="020B0604020202020204" pitchFamily="34" charset="0"/>
              <a:ea typeface="+mn-ea"/>
              <a:cs typeface="Arial" panose="020B0604020202020204" pitchFamily="34" charset="0"/>
            </a:rPr>
            <a:t>Audit of financial statements</a:t>
          </a:r>
        </a:p>
      </dgm:t>
    </dgm:pt>
    <dgm:pt modelId="{1E0A267A-D785-4C0C-99B9-FE766ECE1CD0}" type="parTrans" cxnId="{067DB62A-6B0C-4F2D-9B5F-C75B731AB49F}">
      <dgm:prSet/>
      <dgm:spPr/>
      <dgm:t>
        <a:bodyPr/>
        <a:lstStyle/>
        <a:p>
          <a:endParaRPr lang="en-GB" sz="1100" b="1"/>
        </a:p>
      </dgm:t>
    </dgm:pt>
    <dgm:pt modelId="{2712A5A7-32BE-4341-B73E-58355D4B518C}" type="sibTrans" cxnId="{067DB62A-6B0C-4F2D-9B5F-C75B731AB49F}">
      <dgm:prSet/>
      <dgm:spPr/>
      <dgm:t>
        <a:bodyPr/>
        <a:lstStyle/>
        <a:p>
          <a:endParaRPr lang="en-GB" sz="1100" b="1"/>
        </a:p>
      </dgm:t>
    </dgm:pt>
    <dgm:pt modelId="{3133302B-C7AC-4C8C-BFAD-307E7E55DC67}" type="pres">
      <dgm:prSet presAssocID="{C09DC2E2-D59F-4BC0-A325-CC7F1631E4F6}" presName="Name0" presStyleCnt="0">
        <dgm:presLayoutVars>
          <dgm:chPref val="3"/>
          <dgm:dir/>
          <dgm:animLvl val="lvl"/>
          <dgm:resizeHandles/>
        </dgm:presLayoutVars>
      </dgm:prSet>
      <dgm:spPr/>
      <dgm:t>
        <a:bodyPr/>
        <a:lstStyle/>
        <a:p>
          <a:endParaRPr lang="en-GB"/>
        </a:p>
      </dgm:t>
    </dgm:pt>
    <dgm:pt modelId="{8AF8BC69-0793-4A23-86A3-B62E70396059}" type="pres">
      <dgm:prSet presAssocID="{8C8390A9-08AD-41B6-A75A-6DF34DE78150}" presName="horFlow" presStyleCnt="0"/>
      <dgm:spPr/>
    </dgm:pt>
    <dgm:pt modelId="{A5B8191B-48AD-4624-AD8B-94A6031B592C}" type="pres">
      <dgm:prSet presAssocID="{8C8390A9-08AD-41B6-A75A-6DF34DE78150}" presName="bigChev" presStyleLbl="node1" presStyleIdx="0" presStyleCnt="1" custScaleY="111047"/>
      <dgm:spPr>
        <a:prstGeom prst="chevron">
          <a:avLst/>
        </a:prstGeom>
      </dgm:spPr>
      <dgm:t>
        <a:bodyPr/>
        <a:lstStyle/>
        <a:p>
          <a:endParaRPr lang="en-GB"/>
        </a:p>
      </dgm:t>
    </dgm:pt>
  </dgm:ptLst>
  <dgm:cxnLst>
    <dgm:cxn modelId="{7E44302B-8575-4E86-A150-158C1162ADAF}" type="presOf" srcId="{8C8390A9-08AD-41B6-A75A-6DF34DE78150}" destId="{A5B8191B-48AD-4624-AD8B-94A6031B592C}" srcOrd="0" destOrd="0" presId="urn:microsoft.com/office/officeart/2005/8/layout/lProcess3"/>
    <dgm:cxn modelId="{B18A48F9-5E8D-4904-AF59-2F63D7215B50}" type="presOf" srcId="{C09DC2E2-D59F-4BC0-A325-CC7F1631E4F6}" destId="{3133302B-C7AC-4C8C-BFAD-307E7E55DC67}" srcOrd="0" destOrd="0" presId="urn:microsoft.com/office/officeart/2005/8/layout/lProcess3"/>
    <dgm:cxn modelId="{067DB62A-6B0C-4F2D-9B5F-C75B731AB49F}" srcId="{C09DC2E2-D59F-4BC0-A325-CC7F1631E4F6}" destId="{8C8390A9-08AD-41B6-A75A-6DF34DE78150}" srcOrd="0" destOrd="0" parTransId="{1E0A267A-D785-4C0C-99B9-FE766ECE1CD0}" sibTransId="{2712A5A7-32BE-4341-B73E-58355D4B518C}"/>
    <dgm:cxn modelId="{5D094D50-3F2C-46FC-BB4E-230DE49A752A}" type="presParOf" srcId="{3133302B-C7AC-4C8C-BFAD-307E7E55DC67}" destId="{8AF8BC69-0793-4A23-86A3-B62E70396059}" srcOrd="0" destOrd="0" presId="urn:microsoft.com/office/officeart/2005/8/layout/lProcess3"/>
    <dgm:cxn modelId="{9B6AA40D-1253-493E-9A73-16F497D13003}" type="presParOf" srcId="{8AF8BC69-0793-4A23-86A3-B62E70396059}" destId="{A5B8191B-48AD-4624-AD8B-94A6031B592C}" srcOrd="0" destOrd="0" presId="urn:microsoft.com/office/officeart/2005/8/layout/lProcess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09DC2E2-D59F-4BC0-A325-CC7F1631E4F6}"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GB"/>
        </a:p>
      </dgm:t>
    </dgm:pt>
    <dgm:pt modelId="{8C8390A9-08AD-41B6-A75A-6DF34DE78150}">
      <dgm:prSet phldrT="[Text]" custT="1"/>
      <dgm:spPr>
        <a:xfrm>
          <a:off x="1066" y="471"/>
          <a:ext cx="2182266" cy="969336"/>
        </a:xfrm>
        <a:solidFill>
          <a:srgbClr val="00607A"/>
        </a:solidFill>
        <a:ln w="25400" cap="flat" cmpd="sng" algn="ctr">
          <a:solidFill>
            <a:sysClr val="window" lastClr="FFFFFF">
              <a:hueOff val="0"/>
              <a:satOff val="0"/>
              <a:lumOff val="0"/>
              <a:alphaOff val="0"/>
            </a:sysClr>
          </a:solidFill>
          <a:prstDash val="solid"/>
        </a:ln>
        <a:effectLst/>
      </dgm:spPr>
      <dgm:t>
        <a:bodyPr/>
        <a:lstStyle/>
        <a:p>
          <a:r>
            <a:rPr lang="en-GB" sz="1100" b="1">
              <a:solidFill>
                <a:sysClr val="window" lastClr="FFFFFF"/>
              </a:solidFill>
              <a:latin typeface="Arial" panose="020B0604020202020204" pitchFamily="34" charset="0"/>
              <a:ea typeface="+mn-ea"/>
              <a:cs typeface="Arial" panose="020B0604020202020204" pitchFamily="34" charset="0"/>
            </a:rPr>
            <a:t>Financial management &amp; sustainability</a:t>
          </a:r>
        </a:p>
      </dgm:t>
    </dgm:pt>
    <dgm:pt modelId="{1E0A267A-D785-4C0C-99B9-FE766ECE1CD0}" type="parTrans" cxnId="{067DB62A-6B0C-4F2D-9B5F-C75B731AB49F}">
      <dgm:prSet/>
      <dgm:spPr/>
      <dgm:t>
        <a:bodyPr/>
        <a:lstStyle/>
        <a:p>
          <a:endParaRPr lang="en-GB"/>
        </a:p>
      </dgm:t>
    </dgm:pt>
    <dgm:pt modelId="{2712A5A7-32BE-4341-B73E-58355D4B518C}" type="sibTrans" cxnId="{067DB62A-6B0C-4F2D-9B5F-C75B731AB49F}">
      <dgm:prSet/>
      <dgm:spPr/>
      <dgm:t>
        <a:bodyPr/>
        <a:lstStyle/>
        <a:p>
          <a:endParaRPr lang="en-GB"/>
        </a:p>
      </dgm:t>
    </dgm:pt>
    <dgm:pt modelId="{3133302B-C7AC-4C8C-BFAD-307E7E55DC67}" type="pres">
      <dgm:prSet presAssocID="{C09DC2E2-D59F-4BC0-A325-CC7F1631E4F6}" presName="Name0" presStyleCnt="0">
        <dgm:presLayoutVars>
          <dgm:chPref val="3"/>
          <dgm:dir/>
          <dgm:animLvl val="lvl"/>
          <dgm:resizeHandles/>
        </dgm:presLayoutVars>
      </dgm:prSet>
      <dgm:spPr/>
      <dgm:t>
        <a:bodyPr/>
        <a:lstStyle/>
        <a:p>
          <a:endParaRPr lang="en-GB"/>
        </a:p>
      </dgm:t>
    </dgm:pt>
    <dgm:pt modelId="{8AF8BC69-0793-4A23-86A3-B62E70396059}" type="pres">
      <dgm:prSet presAssocID="{8C8390A9-08AD-41B6-A75A-6DF34DE78150}" presName="horFlow" presStyleCnt="0"/>
      <dgm:spPr/>
      <dgm:t>
        <a:bodyPr/>
        <a:lstStyle/>
        <a:p>
          <a:endParaRPr lang="en-GB"/>
        </a:p>
      </dgm:t>
    </dgm:pt>
    <dgm:pt modelId="{A5B8191B-48AD-4624-AD8B-94A6031B592C}" type="pres">
      <dgm:prSet presAssocID="{8C8390A9-08AD-41B6-A75A-6DF34DE78150}" presName="bigChev" presStyleLbl="node1" presStyleIdx="0" presStyleCnt="1" custScaleY="111047"/>
      <dgm:spPr>
        <a:prstGeom prst="chevron">
          <a:avLst/>
        </a:prstGeom>
      </dgm:spPr>
      <dgm:t>
        <a:bodyPr/>
        <a:lstStyle/>
        <a:p>
          <a:endParaRPr lang="en-GB"/>
        </a:p>
      </dgm:t>
    </dgm:pt>
  </dgm:ptLst>
  <dgm:cxnLst>
    <dgm:cxn modelId="{8702CEE6-1B17-48E5-9835-8789405A292F}" type="presOf" srcId="{8C8390A9-08AD-41B6-A75A-6DF34DE78150}" destId="{A5B8191B-48AD-4624-AD8B-94A6031B592C}" srcOrd="0" destOrd="0" presId="urn:microsoft.com/office/officeart/2005/8/layout/lProcess3"/>
    <dgm:cxn modelId="{067DB62A-6B0C-4F2D-9B5F-C75B731AB49F}" srcId="{C09DC2E2-D59F-4BC0-A325-CC7F1631E4F6}" destId="{8C8390A9-08AD-41B6-A75A-6DF34DE78150}" srcOrd="0" destOrd="0" parTransId="{1E0A267A-D785-4C0C-99B9-FE766ECE1CD0}" sibTransId="{2712A5A7-32BE-4341-B73E-58355D4B518C}"/>
    <dgm:cxn modelId="{058B68F5-12EE-4F88-ABA8-C77AB1A14C37}" type="presOf" srcId="{C09DC2E2-D59F-4BC0-A325-CC7F1631E4F6}" destId="{3133302B-C7AC-4C8C-BFAD-307E7E55DC67}" srcOrd="0" destOrd="0" presId="urn:microsoft.com/office/officeart/2005/8/layout/lProcess3"/>
    <dgm:cxn modelId="{2C4D65DE-3644-42E8-895B-E5946AF27734}" type="presParOf" srcId="{3133302B-C7AC-4C8C-BFAD-307E7E55DC67}" destId="{8AF8BC69-0793-4A23-86A3-B62E70396059}" srcOrd="0" destOrd="0" presId="urn:microsoft.com/office/officeart/2005/8/layout/lProcess3"/>
    <dgm:cxn modelId="{19161315-8CB1-43B9-8C74-DC30835DC691}" type="presParOf" srcId="{8AF8BC69-0793-4A23-86A3-B62E70396059}" destId="{A5B8191B-48AD-4624-AD8B-94A6031B592C}" srcOrd="0" destOrd="0" presId="urn:microsoft.com/office/officeart/2005/8/layout/l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9DC2E2-D59F-4BC0-A325-CC7F1631E4F6}"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GB"/>
        </a:p>
      </dgm:t>
    </dgm:pt>
    <dgm:pt modelId="{8C8390A9-08AD-41B6-A75A-6DF34DE78150}">
      <dgm:prSet phldrT="[Text]" custT="1"/>
      <dgm:spPr>
        <a:xfrm>
          <a:off x="0" y="48259"/>
          <a:ext cx="2184399" cy="873759"/>
        </a:xfrm>
        <a:solidFill>
          <a:srgbClr val="00607A"/>
        </a:solidFill>
        <a:ln w="25400" cap="flat" cmpd="sng" algn="ctr">
          <a:solidFill>
            <a:sysClr val="window" lastClr="FFFFFF">
              <a:hueOff val="0"/>
              <a:satOff val="0"/>
              <a:lumOff val="0"/>
              <a:alphaOff val="0"/>
            </a:sysClr>
          </a:solidFill>
          <a:prstDash val="solid"/>
        </a:ln>
        <a:effectLst/>
      </dgm:spPr>
      <dgm:t>
        <a:bodyPr/>
        <a:lstStyle/>
        <a:p>
          <a:r>
            <a:rPr lang="en-GB" sz="1100" b="1">
              <a:solidFill>
                <a:sysClr val="window" lastClr="FFFFFF"/>
              </a:solidFill>
              <a:latin typeface="Arial" panose="020B0604020202020204" pitchFamily="34" charset="0"/>
              <a:ea typeface="+mn-ea"/>
              <a:cs typeface="Arial" panose="020B0604020202020204" pitchFamily="34" charset="0"/>
            </a:rPr>
            <a:t>Governance &amp; transparency</a:t>
          </a:r>
        </a:p>
      </dgm:t>
    </dgm:pt>
    <dgm:pt modelId="{1E0A267A-D785-4C0C-99B9-FE766ECE1CD0}" type="parTrans" cxnId="{067DB62A-6B0C-4F2D-9B5F-C75B731AB49F}">
      <dgm:prSet/>
      <dgm:spPr/>
      <dgm:t>
        <a:bodyPr/>
        <a:lstStyle/>
        <a:p>
          <a:endParaRPr lang="en-GB"/>
        </a:p>
      </dgm:t>
    </dgm:pt>
    <dgm:pt modelId="{2712A5A7-32BE-4341-B73E-58355D4B518C}" type="sibTrans" cxnId="{067DB62A-6B0C-4F2D-9B5F-C75B731AB49F}">
      <dgm:prSet/>
      <dgm:spPr/>
      <dgm:t>
        <a:bodyPr/>
        <a:lstStyle/>
        <a:p>
          <a:endParaRPr lang="en-GB"/>
        </a:p>
      </dgm:t>
    </dgm:pt>
    <dgm:pt modelId="{3133302B-C7AC-4C8C-BFAD-307E7E55DC67}" type="pres">
      <dgm:prSet presAssocID="{C09DC2E2-D59F-4BC0-A325-CC7F1631E4F6}" presName="Name0" presStyleCnt="0">
        <dgm:presLayoutVars>
          <dgm:chPref val="3"/>
          <dgm:dir/>
          <dgm:animLvl val="lvl"/>
          <dgm:resizeHandles/>
        </dgm:presLayoutVars>
      </dgm:prSet>
      <dgm:spPr/>
      <dgm:t>
        <a:bodyPr/>
        <a:lstStyle/>
        <a:p>
          <a:endParaRPr lang="en-GB"/>
        </a:p>
      </dgm:t>
    </dgm:pt>
    <dgm:pt modelId="{8AF8BC69-0793-4A23-86A3-B62E70396059}" type="pres">
      <dgm:prSet presAssocID="{8C8390A9-08AD-41B6-A75A-6DF34DE78150}" presName="horFlow" presStyleCnt="0"/>
      <dgm:spPr/>
    </dgm:pt>
    <dgm:pt modelId="{A5B8191B-48AD-4624-AD8B-94A6031B592C}" type="pres">
      <dgm:prSet presAssocID="{8C8390A9-08AD-41B6-A75A-6DF34DE78150}" presName="bigChev" presStyleLbl="node1" presStyleIdx="0" presStyleCnt="1" custScaleY="111047"/>
      <dgm:spPr>
        <a:prstGeom prst="chevron">
          <a:avLst/>
        </a:prstGeom>
      </dgm:spPr>
      <dgm:t>
        <a:bodyPr/>
        <a:lstStyle/>
        <a:p>
          <a:endParaRPr lang="en-GB"/>
        </a:p>
      </dgm:t>
    </dgm:pt>
  </dgm:ptLst>
  <dgm:cxnLst>
    <dgm:cxn modelId="{067DB62A-6B0C-4F2D-9B5F-C75B731AB49F}" srcId="{C09DC2E2-D59F-4BC0-A325-CC7F1631E4F6}" destId="{8C8390A9-08AD-41B6-A75A-6DF34DE78150}" srcOrd="0" destOrd="0" parTransId="{1E0A267A-D785-4C0C-99B9-FE766ECE1CD0}" sibTransId="{2712A5A7-32BE-4341-B73E-58355D4B518C}"/>
    <dgm:cxn modelId="{B702DB6E-EB4C-40E9-9D9D-A0259AF19A36}" type="presOf" srcId="{8C8390A9-08AD-41B6-A75A-6DF34DE78150}" destId="{A5B8191B-48AD-4624-AD8B-94A6031B592C}" srcOrd="0" destOrd="0" presId="urn:microsoft.com/office/officeart/2005/8/layout/lProcess3"/>
    <dgm:cxn modelId="{3054E919-955C-44D5-BE8F-DF454DC10D4B}" type="presOf" srcId="{C09DC2E2-D59F-4BC0-A325-CC7F1631E4F6}" destId="{3133302B-C7AC-4C8C-BFAD-307E7E55DC67}" srcOrd="0" destOrd="0" presId="urn:microsoft.com/office/officeart/2005/8/layout/lProcess3"/>
    <dgm:cxn modelId="{D34099A3-7EEA-460C-911D-B18CF9BC7F59}" type="presParOf" srcId="{3133302B-C7AC-4C8C-BFAD-307E7E55DC67}" destId="{8AF8BC69-0793-4A23-86A3-B62E70396059}" srcOrd="0" destOrd="0" presId="urn:microsoft.com/office/officeart/2005/8/layout/lProcess3"/>
    <dgm:cxn modelId="{D61EE947-5C00-44C4-8FB8-0B2CDF46EE89}" type="presParOf" srcId="{8AF8BC69-0793-4A23-86A3-B62E70396059}" destId="{A5B8191B-48AD-4624-AD8B-94A6031B592C}" srcOrd="0" destOrd="0" presId="urn:microsoft.com/office/officeart/2005/8/layout/lProcess3"/>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09DC2E2-D59F-4BC0-A325-CC7F1631E4F6}"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GB"/>
        </a:p>
      </dgm:t>
    </dgm:pt>
    <dgm:pt modelId="{8C8390A9-08AD-41B6-A75A-6DF34DE78150}">
      <dgm:prSet phldrT="[Text]" custT="1"/>
      <dgm:spPr>
        <a:xfrm>
          <a:off x="1066" y="471"/>
          <a:ext cx="2182266" cy="969336"/>
        </a:xfrm>
        <a:solidFill>
          <a:srgbClr val="00607A"/>
        </a:solidFill>
        <a:ln w="25400" cap="flat" cmpd="sng" algn="ctr">
          <a:solidFill>
            <a:sysClr val="window" lastClr="FFFFFF">
              <a:hueOff val="0"/>
              <a:satOff val="0"/>
              <a:lumOff val="0"/>
              <a:alphaOff val="0"/>
            </a:sysClr>
          </a:solidFill>
          <a:prstDash val="solid"/>
        </a:ln>
        <a:effectLst/>
      </dgm:spPr>
      <dgm:t>
        <a:bodyPr/>
        <a:lstStyle/>
        <a:p>
          <a:r>
            <a:rPr lang="en-GB" sz="1100" b="1">
              <a:solidFill>
                <a:sysClr val="window" lastClr="FFFFFF"/>
              </a:solidFill>
              <a:latin typeface="Arial" panose="020B0604020202020204" pitchFamily="34" charset="0"/>
              <a:ea typeface="+mn-ea"/>
              <a:cs typeface="Arial" panose="020B0604020202020204" pitchFamily="34" charset="0"/>
            </a:rPr>
            <a:t>Best Value </a:t>
          </a:r>
        </a:p>
      </dgm:t>
    </dgm:pt>
    <dgm:pt modelId="{1E0A267A-D785-4C0C-99B9-FE766ECE1CD0}" type="parTrans" cxnId="{067DB62A-6B0C-4F2D-9B5F-C75B731AB49F}">
      <dgm:prSet/>
      <dgm:spPr/>
      <dgm:t>
        <a:bodyPr/>
        <a:lstStyle/>
        <a:p>
          <a:endParaRPr lang="en-GB"/>
        </a:p>
      </dgm:t>
    </dgm:pt>
    <dgm:pt modelId="{2712A5A7-32BE-4341-B73E-58355D4B518C}" type="sibTrans" cxnId="{067DB62A-6B0C-4F2D-9B5F-C75B731AB49F}">
      <dgm:prSet/>
      <dgm:spPr/>
      <dgm:t>
        <a:bodyPr/>
        <a:lstStyle/>
        <a:p>
          <a:endParaRPr lang="en-GB"/>
        </a:p>
      </dgm:t>
    </dgm:pt>
    <dgm:pt modelId="{3133302B-C7AC-4C8C-BFAD-307E7E55DC67}" type="pres">
      <dgm:prSet presAssocID="{C09DC2E2-D59F-4BC0-A325-CC7F1631E4F6}" presName="Name0" presStyleCnt="0">
        <dgm:presLayoutVars>
          <dgm:chPref val="3"/>
          <dgm:dir/>
          <dgm:animLvl val="lvl"/>
          <dgm:resizeHandles/>
        </dgm:presLayoutVars>
      </dgm:prSet>
      <dgm:spPr/>
      <dgm:t>
        <a:bodyPr/>
        <a:lstStyle/>
        <a:p>
          <a:endParaRPr lang="en-GB"/>
        </a:p>
      </dgm:t>
    </dgm:pt>
    <dgm:pt modelId="{8AF8BC69-0793-4A23-86A3-B62E70396059}" type="pres">
      <dgm:prSet presAssocID="{8C8390A9-08AD-41B6-A75A-6DF34DE78150}" presName="horFlow" presStyleCnt="0"/>
      <dgm:spPr/>
    </dgm:pt>
    <dgm:pt modelId="{A5B8191B-48AD-4624-AD8B-94A6031B592C}" type="pres">
      <dgm:prSet presAssocID="{8C8390A9-08AD-41B6-A75A-6DF34DE78150}" presName="bigChev" presStyleLbl="node1" presStyleIdx="0" presStyleCnt="1" custScaleY="111047"/>
      <dgm:spPr>
        <a:prstGeom prst="chevron">
          <a:avLst/>
        </a:prstGeom>
      </dgm:spPr>
      <dgm:t>
        <a:bodyPr/>
        <a:lstStyle/>
        <a:p>
          <a:endParaRPr lang="en-GB"/>
        </a:p>
      </dgm:t>
    </dgm:pt>
  </dgm:ptLst>
  <dgm:cxnLst>
    <dgm:cxn modelId="{A97C21E5-01EB-4686-B6CF-63377DCEB6AD}" type="presOf" srcId="{C09DC2E2-D59F-4BC0-A325-CC7F1631E4F6}" destId="{3133302B-C7AC-4C8C-BFAD-307E7E55DC67}" srcOrd="0" destOrd="0" presId="urn:microsoft.com/office/officeart/2005/8/layout/lProcess3"/>
    <dgm:cxn modelId="{2B9133E4-97E4-4E56-AE9E-65EEC21D3E6C}" type="presOf" srcId="{8C8390A9-08AD-41B6-A75A-6DF34DE78150}" destId="{A5B8191B-48AD-4624-AD8B-94A6031B592C}" srcOrd="0" destOrd="0" presId="urn:microsoft.com/office/officeart/2005/8/layout/lProcess3"/>
    <dgm:cxn modelId="{067DB62A-6B0C-4F2D-9B5F-C75B731AB49F}" srcId="{C09DC2E2-D59F-4BC0-A325-CC7F1631E4F6}" destId="{8C8390A9-08AD-41B6-A75A-6DF34DE78150}" srcOrd="0" destOrd="0" parTransId="{1E0A267A-D785-4C0C-99B9-FE766ECE1CD0}" sibTransId="{2712A5A7-32BE-4341-B73E-58355D4B518C}"/>
    <dgm:cxn modelId="{9E2D95B4-E26A-45E0-953F-BC8EC32106FA}" type="presParOf" srcId="{3133302B-C7AC-4C8C-BFAD-307E7E55DC67}" destId="{8AF8BC69-0793-4A23-86A3-B62E70396059}" srcOrd="0" destOrd="0" presId="urn:microsoft.com/office/officeart/2005/8/layout/lProcess3"/>
    <dgm:cxn modelId="{EFFFB0EB-CBC9-4F3C-B7ED-B8967FD21BBC}" type="presParOf" srcId="{8AF8BC69-0793-4A23-86A3-B62E70396059}" destId="{A5B8191B-48AD-4624-AD8B-94A6031B592C}" srcOrd="0" destOrd="0" presId="urn:microsoft.com/office/officeart/2005/8/layout/lProcess3"/>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09DC2E2-D59F-4BC0-A325-CC7F1631E4F6}"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GB"/>
        </a:p>
      </dgm:t>
    </dgm:pt>
    <dgm:pt modelId="{8C8390A9-08AD-41B6-A75A-6DF34DE78150}">
      <dgm:prSet phldrT="[Text]" custT="1"/>
      <dgm:spPr>
        <a:xfrm>
          <a:off x="0" y="48259"/>
          <a:ext cx="2184399" cy="873759"/>
        </a:xfrm>
        <a:solidFill>
          <a:srgbClr val="00607A"/>
        </a:solidFill>
        <a:ln w="25400" cap="flat" cmpd="sng" algn="ctr">
          <a:solidFill>
            <a:sysClr val="window" lastClr="FFFFFF">
              <a:hueOff val="0"/>
              <a:satOff val="0"/>
              <a:lumOff val="0"/>
              <a:alphaOff val="0"/>
            </a:sysClr>
          </a:solidFill>
          <a:prstDash val="solid"/>
        </a:ln>
        <a:effectLst/>
      </dgm:spPr>
      <dgm:t>
        <a:bodyPr/>
        <a:lstStyle/>
        <a:p>
          <a:r>
            <a:rPr lang="en-GB" sz="1100" b="1">
              <a:solidFill>
                <a:sysClr val="window" lastClr="FFFFFF"/>
              </a:solidFill>
              <a:latin typeface="Arial" panose="020B0604020202020204" pitchFamily="34" charset="0"/>
              <a:ea typeface="+mn-ea"/>
              <a:cs typeface="Arial" panose="020B0604020202020204" pitchFamily="34" charset="0"/>
            </a:rPr>
            <a:t>Outlook</a:t>
          </a:r>
        </a:p>
      </dgm:t>
    </dgm:pt>
    <dgm:pt modelId="{1E0A267A-D785-4C0C-99B9-FE766ECE1CD0}" type="parTrans" cxnId="{067DB62A-6B0C-4F2D-9B5F-C75B731AB49F}">
      <dgm:prSet/>
      <dgm:spPr/>
      <dgm:t>
        <a:bodyPr/>
        <a:lstStyle/>
        <a:p>
          <a:endParaRPr lang="en-GB"/>
        </a:p>
      </dgm:t>
    </dgm:pt>
    <dgm:pt modelId="{2712A5A7-32BE-4341-B73E-58355D4B518C}" type="sibTrans" cxnId="{067DB62A-6B0C-4F2D-9B5F-C75B731AB49F}">
      <dgm:prSet/>
      <dgm:spPr/>
      <dgm:t>
        <a:bodyPr/>
        <a:lstStyle/>
        <a:p>
          <a:endParaRPr lang="en-GB"/>
        </a:p>
      </dgm:t>
    </dgm:pt>
    <dgm:pt modelId="{3133302B-C7AC-4C8C-BFAD-307E7E55DC67}" type="pres">
      <dgm:prSet presAssocID="{C09DC2E2-D59F-4BC0-A325-CC7F1631E4F6}" presName="Name0" presStyleCnt="0">
        <dgm:presLayoutVars>
          <dgm:chPref val="3"/>
          <dgm:dir/>
          <dgm:animLvl val="lvl"/>
          <dgm:resizeHandles/>
        </dgm:presLayoutVars>
      </dgm:prSet>
      <dgm:spPr/>
      <dgm:t>
        <a:bodyPr/>
        <a:lstStyle/>
        <a:p>
          <a:endParaRPr lang="en-GB"/>
        </a:p>
      </dgm:t>
    </dgm:pt>
    <dgm:pt modelId="{8AF8BC69-0793-4A23-86A3-B62E70396059}" type="pres">
      <dgm:prSet presAssocID="{8C8390A9-08AD-41B6-A75A-6DF34DE78150}" presName="horFlow" presStyleCnt="0"/>
      <dgm:spPr/>
    </dgm:pt>
    <dgm:pt modelId="{A5B8191B-48AD-4624-AD8B-94A6031B592C}" type="pres">
      <dgm:prSet presAssocID="{8C8390A9-08AD-41B6-A75A-6DF34DE78150}" presName="bigChev" presStyleLbl="node1" presStyleIdx="0" presStyleCnt="1"/>
      <dgm:spPr>
        <a:prstGeom prst="chevron">
          <a:avLst/>
        </a:prstGeom>
      </dgm:spPr>
      <dgm:t>
        <a:bodyPr/>
        <a:lstStyle/>
        <a:p>
          <a:endParaRPr lang="en-GB"/>
        </a:p>
      </dgm:t>
    </dgm:pt>
  </dgm:ptLst>
  <dgm:cxnLst>
    <dgm:cxn modelId="{CE5DB30C-2A6A-4259-B033-FE7D286D1CF8}" type="presOf" srcId="{8C8390A9-08AD-41B6-A75A-6DF34DE78150}" destId="{A5B8191B-48AD-4624-AD8B-94A6031B592C}" srcOrd="0" destOrd="0" presId="urn:microsoft.com/office/officeart/2005/8/layout/lProcess3"/>
    <dgm:cxn modelId="{067DB62A-6B0C-4F2D-9B5F-C75B731AB49F}" srcId="{C09DC2E2-D59F-4BC0-A325-CC7F1631E4F6}" destId="{8C8390A9-08AD-41B6-A75A-6DF34DE78150}" srcOrd="0" destOrd="0" parTransId="{1E0A267A-D785-4C0C-99B9-FE766ECE1CD0}" sibTransId="{2712A5A7-32BE-4341-B73E-58355D4B518C}"/>
    <dgm:cxn modelId="{87E6C3F8-B0AA-4C61-A014-7C03DBEB738D}" type="presOf" srcId="{C09DC2E2-D59F-4BC0-A325-CC7F1631E4F6}" destId="{3133302B-C7AC-4C8C-BFAD-307E7E55DC67}" srcOrd="0" destOrd="0" presId="urn:microsoft.com/office/officeart/2005/8/layout/lProcess3"/>
    <dgm:cxn modelId="{5FA5BAA2-8EB5-4284-872E-DA3D80643693}" type="presParOf" srcId="{3133302B-C7AC-4C8C-BFAD-307E7E55DC67}" destId="{8AF8BC69-0793-4A23-86A3-B62E70396059}" srcOrd="0" destOrd="0" presId="urn:microsoft.com/office/officeart/2005/8/layout/lProcess3"/>
    <dgm:cxn modelId="{2EB6A42F-2C71-4417-BDFC-159E07285700}" type="presParOf" srcId="{8AF8BC69-0793-4A23-86A3-B62E70396059}" destId="{A5B8191B-48AD-4624-AD8B-94A6031B592C}" srcOrd="0" destOrd="0" presId="urn:microsoft.com/office/officeart/2005/8/layout/lProcess3"/>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9CC9733-9B45-46A5-AB42-9CDC7D8611E6}"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GB"/>
        </a:p>
      </dgm:t>
    </dgm:pt>
    <dgm:pt modelId="{6768EABC-2EF2-49D7-A0D1-BAD4B4BB8A3A}">
      <dgm:prSet phldrT="[Text]" custT="1"/>
      <dgm:spPr/>
      <dgm:t>
        <a:bodyPr/>
        <a:lstStyle/>
        <a:p>
          <a:r>
            <a:rPr lang="en-GB" sz="1100"/>
            <a:t>Glasgow City Integration Joint Board</a:t>
          </a:r>
        </a:p>
      </dgm:t>
    </dgm:pt>
    <dgm:pt modelId="{3E6DDF52-F04C-4AA5-B586-9DDBBBDEFF55}" type="parTrans" cxnId="{502DD64A-6CE8-4566-A31F-D596682299D8}">
      <dgm:prSet/>
      <dgm:spPr/>
      <dgm:t>
        <a:bodyPr/>
        <a:lstStyle/>
        <a:p>
          <a:endParaRPr lang="en-GB"/>
        </a:p>
      </dgm:t>
    </dgm:pt>
    <dgm:pt modelId="{E745DBE3-B1E7-469F-BBEF-C6BBA6BDB79A}" type="sibTrans" cxnId="{502DD64A-6CE8-4566-A31F-D596682299D8}">
      <dgm:prSet/>
      <dgm:spPr/>
      <dgm:t>
        <a:bodyPr/>
        <a:lstStyle/>
        <a:p>
          <a:endParaRPr lang="en-GB"/>
        </a:p>
      </dgm:t>
    </dgm:pt>
    <dgm:pt modelId="{C6BAEB33-E6AB-4C7A-9AA8-B985DED001BB}">
      <dgm:prSet phldrT="[Text]" custT="1"/>
      <dgm:spPr/>
      <dgm:t>
        <a:bodyPr/>
        <a:lstStyle/>
        <a:p>
          <a:endParaRPr lang="en-GB" sz="1000"/>
        </a:p>
        <a:p>
          <a:r>
            <a:rPr lang="en-GB" sz="1000"/>
            <a:t>IJB Executive Sub Committee</a:t>
          </a:r>
        </a:p>
        <a:p>
          <a:endParaRPr lang="en-GB" sz="1000"/>
        </a:p>
      </dgm:t>
    </dgm:pt>
    <dgm:pt modelId="{C30E84A7-BFF0-4AF4-A5B7-90B413B191CC}" type="parTrans" cxnId="{15E01EA7-C49F-46BD-87EB-7E3DD379C5D8}">
      <dgm:prSet/>
      <dgm:spPr/>
      <dgm:t>
        <a:bodyPr/>
        <a:lstStyle/>
        <a:p>
          <a:endParaRPr lang="en-GB"/>
        </a:p>
      </dgm:t>
    </dgm:pt>
    <dgm:pt modelId="{994056B1-8A47-4C13-B1B6-415DFD4473E6}" type="sibTrans" cxnId="{15E01EA7-C49F-46BD-87EB-7E3DD379C5D8}">
      <dgm:prSet/>
      <dgm:spPr/>
      <dgm:t>
        <a:bodyPr/>
        <a:lstStyle/>
        <a:p>
          <a:endParaRPr lang="en-GB"/>
        </a:p>
      </dgm:t>
    </dgm:pt>
    <dgm:pt modelId="{F12371C7-E0AF-46B0-8E47-7BD06B96B9A7}">
      <dgm:prSet phldrT="[Text]" custT="1"/>
      <dgm:spPr/>
      <dgm:t>
        <a:bodyPr/>
        <a:lstStyle/>
        <a:p>
          <a:endParaRPr lang="en-GB" sz="1000"/>
        </a:p>
        <a:p>
          <a:r>
            <a:rPr lang="en-GB" sz="1000"/>
            <a:t>Finance &amp; Audit Committee</a:t>
          </a:r>
        </a:p>
        <a:p>
          <a:endParaRPr lang="en-GB" sz="1000"/>
        </a:p>
      </dgm:t>
    </dgm:pt>
    <dgm:pt modelId="{B9A97389-143E-468E-A6B6-C4BAAFFBDA02}" type="parTrans" cxnId="{BEDE5524-8B33-4B1E-BC8C-B5CFAE503844}">
      <dgm:prSet/>
      <dgm:spPr/>
      <dgm:t>
        <a:bodyPr/>
        <a:lstStyle/>
        <a:p>
          <a:endParaRPr lang="en-GB"/>
        </a:p>
      </dgm:t>
    </dgm:pt>
    <dgm:pt modelId="{EDD4A3EF-8AC1-4769-A495-277251BFF2B0}" type="sibTrans" cxnId="{BEDE5524-8B33-4B1E-BC8C-B5CFAE503844}">
      <dgm:prSet/>
      <dgm:spPr/>
      <dgm:t>
        <a:bodyPr/>
        <a:lstStyle/>
        <a:p>
          <a:endParaRPr lang="en-GB"/>
        </a:p>
      </dgm:t>
    </dgm:pt>
    <dgm:pt modelId="{32F89C08-714D-4B84-A68E-37E2662A77B0}">
      <dgm:prSet phldrT="[Text]" custT="1"/>
      <dgm:spPr/>
      <dgm:t>
        <a:bodyPr/>
        <a:lstStyle/>
        <a:p>
          <a:endParaRPr lang="en-GB" sz="1000"/>
        </a:p>
        <a:p>
          <a:r>
            <a:rPr lang="en-GB" sz="1000"/>
            <a:t>Public Engagement Committee</a:t>
          </a:r>
        </a:p>
        <a:p>
          <a:endParaRPr lang="en-GB" sz="1000"/>
        </a:p>
      </dgm:t>
    </dgm:pt>
    <dgm:pt modelId="{2D624AA0-0864-4F85-82C8-8AA3C5B36D7E}" type="parTrans" cxnId="{C976D1CB-CFDF-4A4B-A5AB-D728AAAB6804}">
      <dgm:prSet/>
      <dgm:spPr/>
      <dgm:t>
        <a:bodyPr/>
        <a:lstStyle/>
        <a:p>
          <a:endParaRPr lang="en-GB"/>
        </a:p>
      </dgm:t>
    </dgm:pt>
    <dgm:pt modelId="{BB9D9BD8-76CE-4930-9CCA-5BE3C69A4DEB}" type="sibTrans" cxnId="{C976D1CB-CFDF-4A4B-A5AB-D728AAAB6804}">
      <dgm:prSet/>
      <dgm:spPr/>
      <dgm:t>
        <a:bodyPr/>
        <a:lstStyle/>
        <a:p>
          <a:endParaRPr lang="en-GB"/>
        </a:p>
      </dgm:t>
    </dgm:pt>
    <dgm:pt modelId="{8D77343C-81AA-4941-8028-4B6BCF427506}" type="pres">
      <dgm:prSet presAssocID="{49CC9733-9B45-46A5-AB42-9CDC7D8611E6}" presName="Name0" presStyleCnt="0">
        <dgm:presLayoutVars>
          <dgm:chMax val="1"/>
          <dgm:chPref val="1"/>
          <dgm:dir/>
          <dgm:animOne val="branch"/>
          <dgm:animLvl val="lvl"/>
        </dgm:presLayoutVars>
      </dgm:prSet>
      <dgm:spPr/>
      <dgm:t>
        <a:bodyPr/>
        <a:lstStyle/>
        <a:p>
          <a:endParaRPr lang="en-GB"/>
        </a:p>
      </dgm:t>
    </dgm:pt>
    <dgm:pt modelId="{AA2D8983-1BD2-484E-95DC-F0E4AE90EFB6}" type="pres">
      <dgm:prSet presAssocID="{6768EABC-2EF2-49D7-A0D1-BAD4B4BB8A3A}" presName="singleCycle" presStyleCnt="0"/>
      <dgm:spPr/>
    </dgm:pt>
    <dgm:pt modelId="{9537C8ED-9D50-4869-8B71-25AB0CC608FD}" type="pres">
      <dgm:prSet presAssocID="{6768EABC-2EF2-49D7-A0D1-BAD4B4BB8A3A}" presName="singleCenter" presStyleLbl="node1" presStyleIdx="0" presStyleCnt="4" custScaleX="123345" custScaleY="115463" custLinFactNeighborY="-7746">
        <dgm:presLayoutVars>
          <dgm:chMax val="7"/>
          <dgm:chPref val="7"/>
        </dgm:presLayoutVars>
      </dgm:prSet>
      <dgm:spPr/>
      <dgm:t>
        <a:bodyPr/>
        <a:lstStyle/>
        <a:p>
          <a:endParaRPr lang="en-GB"/>
        </a:p>
      </dgm:t>
    </dgm:pt>
    <dgm:pt modelId="{DEC36D83-3D6F-4C27-8D28-B91F22E4929F}" type="pres">
      <dgm:prSet presAssocID="{C30E84A7-BFF0-4AF4-A5B7-90B413B191CC}" presName="Name56" presStyleLbl="parChTrans1D2" presStyleIdx="0" presStyleCnt="3"/>
      <dgm:spPr/>
      <dgm:t>
        <a:bodyPr/>
        <a:lstStyle/>
        <a:p>
          <a:endParaRPr lang="en-GB"/>
        </a:p>
      </dgm:t>
    </dgm:pt>
    <dgm:pt modelId="{EE8710BC-5B41-44A6-A6EF-CB14FC0F0038}" type="pres">
      <dgm:prSet presAssocID="{C6BAEB33-E6AB-4C7A-9AA8-B985DED001BB}" presName="text0" presStyleLbl="node1" presStyleIdx="1" presStyleCnt="4" custScaleX="195319" custScaleY="88120">
        <dgm:presLayoutVars>
          <dgm:bulletEnabled val="1"/>
        </dgm:presLayoutVars>
      </dgm:prSet>
      <dgm:spPr/>
      <dgm:t>
        <a:bodyPr/>
        <a:lstStyle/>
        <a:p>
          <a:endParaRPr lang="en-GB"/>
        </a:p>
      </dgm:t>
    </dgm:pt>
    <dgm:pt modelId="{F08CF0B3-59A2-4CE0-B62C-DB4423B9EEF7}" type="pres">
      <dgm:prSet presAssocID="{B9A97389-143E-468E-A6B6-C4BAAFFBDA02}" presName="Name56" presStyleLbl="parChTrans1D2" presStyleIdx="1" presStyleCnt="3"/>
      <dgm:spPr/>
      <dgm:t>
        <a:bodyPr/>
        <a:lstStyle/>
        <a:p>
          <a:endParaRPr lang="en-GB"/>
        </a:p>
      </dgm:t>
    </dgm:pt>
    <dgm:pt modelId="{698D9520-E75D-47A5-94A0-BD7563986E24}" type="pres">
      <dgm:prSet presAssocID="{F12371C7-E0AF-46B0-8E47-7BD06B96B9A7}" presName="text0" presStyleLbl="node1" presStyleIdx="2" presStyleCnt="4" custScaleX="196181">
        <dgm:presLayoutVars>
          <dgm:bulletEnabled val="1"/>
        </dgm:presLayoutVars>
      </dgm:prSet>
      <dgm:spPr/>
      <dgm:t>
        <a:bodyPr/>
        <a:lstStyle/>
        <a:p>
          <a:endParaRPr lang="en-GB"/>
        </a:p>
      </dgm:t>
    </dgm:pt>
    <dgm:pt modelId="{BD143DA0-2559-4A9D-9424-9EACBA666259}" type="pres">
      <dgm:prSet presAssocID="{2D624AA0-0864-4F85-82C8-8AA3C5B36D7E}" presName="Name56" presStyleLbl="parChTrans1D2" presStyleIdx="2" presStyleCnt="3"/>
      <dgm:spPr/>
      <dgm:t>
        <a:bodyPr/>
        <a:lstStyle/>
        <a:p>
          <a:endParaRPr lang="en-GB"/>
        </a:p>
      </dgm:t>
    </dgm:pt>
    <dgm:pt modelId="{C86861F3-B279-451F-A3AE-63E9F70D6570}" type="pres">
      <dgm:prSet presAssocID="{32F89C08-714D-4B84-A68E-37E2662A77B0}" presName="text0" presStyleLbl="node1" presStyleIdx="3" presStyleCnt="4" custScaleX="187095">
        <dgm:presLayoutVars>
          <dgm:bulletEnabled val="1"/>
        </dgm:presLayoutVars>
      </dgm:prSet>
      <dgm:spPr/>
      <dgm:t>
        <a:bodyPr/>
        <a:lstStyle/>
        <a:p>
          <a:endParaRPr lang="en-GB"/>
        </a:p>
      </dgm:t>
    </dgm:pt>
  </dgm:ptLst>
  <dgm:cxnLst>
    <dgm:cxn modelId="{502DD64A-6CE8-4566-A31F-D596682299D8}" srcId="{49CC9733-9B45-46A5-AB42-9CDC7D8611E6}" destId="{6768EABC-2EF2-49D7-A0D1-BAD4B4BB8A3A}" srcOrd="0" destOrd="0" parTransId="{3E6DDF52-F04C-4AA5-B586-9DDBBBDEFF55}" sibTransId="{E745DBE3-B1E7-469F-BBEF-C6BBA6BDB79A}"/>
    <dgm:cxn modelId="{045BC211-C167-4C4D-8BB9-C6CCA901AC49}" type="presOf" srcId="{6768EABC-2EF2-49D7-A0D1-BAD4B4BB8A3A}" destId="{9537C8ED-9D50-4869-8B71-25AB0CC608FD}" srcOrd="0" destOrd="0" presId="urn:microsoft.com/office/officeart/2008/layout/RadialCluster"/>
    <dgm:cxn modelId="{BEDE5524-8B33-4B1E-BC8C-B5CFAE503844}" srcId="{6768EABC-2EF2-49D7-A0D1-BAD4B4BB8A3A}" destId="{F12371C7-E0AF-46B0-8E47-7BD06B96B9A7}" srcOrd="1" destOrd="0" parTransId="{B9A97389-143E-468E-A6B6-C4BAAFFBDA02}" sibTransId="{EDD4A3EF-8AC1-4769-A495-277251BFF2B0}"/>
    <dgm:cxn modelId="{254DB945-DBA9-45A9-BE7C-D894985347B3}" type="presOf" srcId="{C6BAEB33-E6AB-4C7A-9AA8-B985DED001BB}" destId="{EE8710BC-5B41-44A6-A6EF-CB14FC0F0038}" srcOrd="0" destOrd="0" presId="urn:microsoft.com/office/officeart/2008/layout/RadialCluster"/>
    <dgm:cxn modelId="{9BB4212C-FCB6-457B-97C1-69259C5F02DC}" type="presOf" srcId="{F12371C7-E0AF-46B0-8E47-7BD06B96B9A7}" destId="{698D9520-E75D-47A5-94A0-BD7563986E24}" srcOrd="0" destOrd="0" presId="urn:microsoft.com/office/officeart/2008/layout/RadialCluster"/>
    <dgm:cxn modelId="{15E01EA7-C49F-46BD-87EB-7E3DD379C5D8}" srcId="{6768EABC-2EF2-49D7-A0D1-BAD4B4BB8A3A}" destId="{C6BAEB33-E6AB-4C7A-9AA8-B985DED001BB}" srcOrd="0" destOrd="0" parTransId="{C30E84A7-BFF0-4AF4-A5B7-90B413B191CC}" sibTransId="{994056B1-8A47-4C13-B1B6-415DFD4473E6}"/>
    <dgm:cxn modelId="{22507119-90AA-4F67-B1EA-4349D460D473}" type="presOf" srcId="{2D624AA0-0864-4F85-82C8-8AA3C5B36D7E}" destId="{BD143DA0-2559-4A9D-9424-9EACBA666259}" srcOrd="0" destOrd="0" presId="urn:microsoft.com/office/officeart/2008/layout/RadialCluster"/>
    <dgm:cxn modelId="{0D5414AF-C010-49BC-AC39-EE8BD587C734}" type="presOf" srcId="{C30E84A7-BFF0-4AF4-A5B7-90B413B191CC}" destId="{DEC36D83-3D6F-4C27-8D28-B91F22E4929F}" srcOrd="0" destOrd="0" presId="urn:microsoft.com/office/officeart/2008/layout/RadialCluster"/>
    <dgm:cxn modelId="{C976D1CB-CFDF-4A4B-A5AB-D728AAAB6804}" srcId="{6768EABC-2EF2-49D7-A0D1-BAD4B4BB8A3A}" destId="{32F89C08-714D-4B84-A68E-37E2662A77B0}" srcOrd="2" destOrd="0" parTransId="{2D624AA0-0864-4F85-82C8-8AA3C5B36D7E}" sibTransId="{BB9D9BD8-76CE-4930-9CCA-5BE3C69A4DEB}"/>
    <dgm:cxn modelId="{9A048D14-9D6C-41E7-9960-9034EAE19293}" type="presOf" srcId="{32F89C08-714D-4B84-A68E-37E2662A77B0}" destId="{C86861F3-B279-451F-A3AE-63E9F70D6570}" srcOrd="0" destOrd="0" presId="urn:microsoft.com/office/officeart/2008/layout/RadialCluster"/>
    <dgm:cxn modelId="{DFEFDFBB-BB08-43EC-B22C-2A3197FD1A25}" type="presOf" srcId="{B9A97389-143E-468E-A6B6-C4BAAFFBDA02}" destId="{F08CF0B3-59A2-4CE0-B62C-DB4423B9EEF7}" srcOrd="0" destOrd="0" presId="urn:microsoft.com/office/officeart/2008/layout/RadialCluster"/>
    <dgm:cxn modelId="{972A94FC-3757-4431-89AB-48160B9172E8}" type="presOf" srcId="{49CC9733-9B45-46A5-AB42-9CDC7D8611E6}" destId="{8D77343C-81AA-4941-8028-4B6BCF427506}" srcOrd="0" destOrd="0" presId="urn:microsoft.com/office/officeart/2008/layout/RadialCluster"/>
    <dgm:cxn modelId="{52EF2CE9-2708-40CE-84FA-2A92B6F6D0C5}" type="presParOf" srcId="{8D77343C-81AA-4941-8028-4B6BCF427506}" destId="{AA2D8983-1BD2-484E-95DC-F0E4AE90EFB6}" srcOrd="0" destOrd="0" presId="urn:microsoft.com/office/officeart/2008/layout/RadialCluster"/>
    <dgm:cxn modelId="{1A3BC06A-F457-4E8C-ACD4-4CBE9F1C49D6}" type="presParOf" srcId="{AA2D8983-1BD2-484E-95DC-F0E4AE90EFB6}" destId="{9537C8ED-9D50-4869-8B71-25AB0CC608FD}" srcOrd="0" destOrd="0" presId="urn:microsoft.com/office/officeart/2008/layout/RadialCluster"/>
    <dgm:cxn modelId="{D6D82CE2-F791-441B-AA3E-D13DF1F49809}" type="presParOf" srcId="{AA2D8983-1BD2-484E-95DC-F0E4AE90EFB6}" destId="{DEC36D83-3D6F-4C27-8D28-B91F22E4929F}" srcOrd="1" destOrd="0" presId="urn:microsoft.com/office/officeart/2008/layout/RadialCluster"/>
    <dgm:cxn modelId="{0ECF847D-A5FE-45CD-8E0E-B5525F4E4F8D}" type="presParOf" srcId="{AA2D8983-1BD2-484E-95DC-F0E4AE90EFB6}" destId="{EE8710BC-5B41-44A6-A6EF-CB14FC0F0038}" srcOrd="2" destOrd="0" presId="urn:microsoft.com/office/officeart/2008/layout/RadialCluster"/>
    <dgm:cxn modelId="{08B3354B-8745-4E12-943D-22B9B261CAA6}" type="presParOf" srcId="{AA2D8983-1BD2-484E-95DC-F0E4AE90EFB6}" destId="{F08CF0B3-59A2-4CE0-B62C-DB4423B9EEF7}" srcOrd="3" destOrd="0" presId="urn:microsoft.com/office/officeart/2008/layout/RadialCluster"/>
    <dgm:cxn modelId="{5100B5DD-7750-49BE-822E-72A0FF290D8B}" type="presParOf" srcId="{AA2D8983-1BD2-484E-95DC-F0E4AE90EFB6}" destId="{698D9520-E75D-47A5-94A0-BD7563986E24}" srcOrd="4" destOrd="0" presId="urn:microsoft.com/office/officeart/2008/layout/RadialCluster"/>
    <dgm:cxn modelId="{36DB0671-2614-46B9-96ED-D03DDF9418B3}" type="presParOf" srcId="{AA2D8983-1BD2-484E-95DC-F0E4AE90EFB6}" destId="{BD143DA0-2559-4A9D-9424-9EACBA666259}" srcOrd="5" destOrd="0" presId="urn:microsoft.com/office/officeart/2008/layout/RadialCluster"/>
    <dgm:cxn modelId="{DD8E3E9A-53E0-4EF6-A3F6-7DF52BC6B851}" type="presParOf" srcId="{AA2D8983-1BD2-484E-95DC-F0E4AE90EFB6}" destId="{C86861F3-B279-451F-A3AE-63E9F70D6570}" srcOrd="6" destOrd="0" presId="urn:microsoft.com/office/officeart/2008/layout/RadialCluster"/>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548B142-AAAA-4E11-AB4A-057B7828E79D}" type="doc">
      <dgm:prSet loTypeId="urn:microsoft.com/office/officeart/2005/8/layout/hProcess3" loCatId="process" qsTypeId="urn:microsoft.com/office/officeart/2005/8/quickstyle/simple3" qsCatId="simple" csTypeId="urn:microsoft.com/office/officeart/2005/8/colors/accent1_2" csCatId="accent1" phldr="1"/>
      <dgm:spPr/>
      <dgm:t>
        <a:bodyPr/>
        <a:lstStyle/>
        <a:p>
          <a:endParaRPr lang="en-GB"/>
        </a:p>
      </dgm:t>
    </dgm:pt>
    <dgm:pt modelId="{43D78F2F-F577-47B5-B5B7-7402B4F637C3}">
      <dgm:prSet phldrT="[Text]"/>
      <dgm:spPr>
        <a:xfrm>
          <a:off x="5008776"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May 2016</a:t>
          </a:r>
        </a:p>
      </dgm:t>
    </dgm:pt>
    <dgm:pt modelId="{3762498A-9E0C-4F18-A2E9-0EF16F039D55}" type="parTrans" cxnId="{61DC8851-E4C7-4C6E-90EE-43D5B49719E7}">
      <dgm:prSet/>
      <dgm:spPr/>
      <dgm:t>
        <a:bodyPr/>
        <a:lstStyle/>
        <a:p>
          <a:endParaRPr lang="en-GB"/>
        </a:p>
      </dgm:t>
    </dgm:pt>
    <dgm:pt modelId="{0D7DE4B0-A0E7-43C7-BC80-D1FF19841FFB}" type="sibTrans" cxnId="{61DC8851-E4C7-4C6E-90EE-43D5B49719E7}">
      <dgm:prSet/>
      <dgm:spPr/>
      <dgm:t>
        <a:bodyPr/>
        <a:lstStyle/>
        <a:p>
          <a:endParaRPr lang="en-GB"/>
        </a:p>
      </dgm:t>
    </dgm:pt>
    <dgm:pt modelId="{554F3756-FE02-4C70-A736-D362B6559CF7}">
      <dgm:prSet phldrT="[Text]"/>
      <dgm:spPr>
        <a:xfrm>
          <a:off x="5622891"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June 2016</a:t>
          </a:r>
        </a:p>
      </dgm:t>
    </dgm:pt>
    <dgm:pt modelId="{0DF656D1-5EA6-4900-8FA0-7A543E4A8CFE}" type="parTrans" cxnId="{01E361C5-7FA7-49BD-9835-B71E72605C03}">
      <dgm:prSet/>
      <dgm:spPr/>
      <dgm:t>
        <a:bodyPr/>
        <a:lstStyle/>
        <a:p>
          <a:endParaRPr lang="en-GB"/>
        </a:p>
      </dgm:t>
    </dgm:pt>
    <dgm:pt modelId="{DA250E6B-305D-44B5-81F0-0CF19183B38F}" type="sibTrans" cxnId="{01E361C5-7FA7-49BD-9835-B71E72605C03}">
      <dgm:prSet/>
      <dgm:spPr/>
      <dgm:t>
        <a:bodyPr/>
        <a:lstStyle/>
        <a:p>
          <a:endParaRPr lang="en-GB"/>
        </a:p>
      </dgm:t>
    </dgm:pt>
    <dgm:pt modelId="{3098E7DC-2202-4D53-B83B-E85EC554295E}">
      <dgm:prSet phldrT="[Text]"/>
      <dgm:spPr>
        <a:xfrm>
          <a:off x="4394662"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April 2016</a:t>
          </a:r>
        </a:p>
      </dgm:t>
    </dgm:pt>
    <dgm:pt modelId="{B000A54A-0C2A-4568-89FB-3761BA1B8F7E}" type="parTrans" cxnId="{A86D28EC-DFDE-466E-8DB7-DEFE06E9EB8C}">
      <dgm:prSet/>
      <dgm:spPr/>
      <dgm:t>
        <a:bodyPr/>
        <a:lstStyle/>
        <a:p>
          <a:endParaRPr lang="en-GB"/>
        </a:p>
      </dgm:t>
    </dgm:pt>
    <dgm:pt modelId="{86FDCB6F-5FA2-4938-A339-6A072EE1F9C5}" type="sibTrans" cxnId="{A86D28EC-DFDE-466E-8DB7-DEFE06E9EB8C}">
      <dgm:prSet/>
      <dgm:spPr/>
      <dgm:t>
        <a:bodyPr/>
        <a:lstStyle/>
        <a:p>
          <a:endParaRPr lang="en-GB"/>
        </a:p>
      </dgm:t>
    </dgm:pt>
    <dgm:pt modelId="{4FDF51C3-7BFE-4AB5-9200-56D055051B37}">
      <dgm:prSet phldrT="[Text]"/>
      <dgm:spPr>
        <a:xfrm>
          <a:off x="6237005"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July 2016</a:t>
          </a:r>
        </a:p>
      </dgm:t>
    </dgm:pt>
    <dgm:pt modelId="{1ABD296D-AF62-4607-A5A0-F57F9282D6E7}" type="parTrans" cxnId="{E666CF28-B0B1-4952-AD1E-61AE133C500D}">
      <dgm:prSet/>
      <dgm:spPr/>
      <dgm:t>
        <a:bodyPr/>
        <a:lstStyle/>
        <a:p>
          <a:endParaRPr lang="en-GB"/>
        </a:p>
      </dgm:t>
    </dgm:pt>
    <dgm:pt modelId="{B7D47D59-734C-4121-A0A8-771839488D37}" type="sibTrans" cxnId="{E666CF28-B0B1-4952-AD1E-61AE133C500D}">
      <dgm:prSet/>
      <dgm:spPr/>
      <dgm:t>
        <a:bodyPr/>
        <a:lstStyle/>
        <a:p>
          <a:endParaRPr lang="en-GB"/>
        </a:p>
      </dgm:t>
    </dgm:pt>
    <dgm:pt modelId="{A8120196-6D8B-4843-85F1-8F717FDC5B20}">
      <dgm:prSet phldrT="[Text]"/>
      <dgm:spPr>
        <a:xfrm>
          <a:off x="6851120"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August 2016</a:t>
          </a:r>
        </a:p>
      </dgm:t>
    </dgm:pt>
    <dgm:pt modelId="{F1D1064D-19EC-40C9-90DB-9B31E53DB5AD}" type="parTrans" cxnId="{F3E662D5-4422-4A39-B748-37D85ED39722}">
      <dgm:prSet/>
      <dgm:spPr/>
      <dgm:t>
        <a:bodyPr/>
        <a:lstStyle/>
        <a:p>
          <a:endParaRPr lang="en-GB"/>
        </a:p>
      </dgm:t>
    </dgm:pt>
    <dgm:pt modelId="{184D2CF9-2A55-45F3-93FE-0346B5548FF1}" type="sibTrans" cxnId="{F3E662D5-4422-4A39-B748-37D85ED39722}">
      <dgm:prSet/>
      <dgm:spPr/>
      <dgm:t>
        <a:bodyPr/>
        <a:lstStyle/>
        <a:p>
          <a:endParaRPr lang="en-GB"/>
        </a:p>
      </dgm:t>
    </dgm:pt>
    <dgm:pt modelId="{B86B1FCA-ABFE-4D0A-B28A-26866C5964B0}">
      <dgm:prSet phldrT="[Text]"/>
      <dgm:spPr>
        <a:xfrm>
          <a:off x="7465234"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September 2016</a:t>
          </a:r>
        </a:p>
      </dgm:t>
    </dgm:pt>
    <dgm:pt modelId="{B811770C-AD22-4F87-BFF0-1C6B47A28114}" type="parTrans" cxnId="{8920285B-82B3-4B2D-96A2-F84B764B5034}">
      <dgm:prSet/>
      <dgm:spPr/>
      <dgm:t>
        <a:bodyPr/>
        <a:lstStyle/>
        <a:p>
          <a:endParaRPr lang="en-GB"/>
        </a:p>
      </dgm:t>
    </dgm:pt>
    <dgm:pt modelId="{986F1735-A908-40C2-A0E2-7ED46A2B67F8}" type="sibTrans" cxnId="{8920285B-82B3-4B2D-96A2-F84B764B5034}">
      <dgm:prSet/>
      <dgm:spPr/>
      <dgm:t>
        <a:bodyPr/>
        <a:lstStyle/>
        <a:p>
          <a:endParaRPr lang="en-GB"/>
        </a:p>
      </dgm:t>
    </dgm:pt>
    <dgm:pt modelId="{741D9EB5-4A75-4B70-BBA5-969BDBC274D9}">
      <dgm:prSet phldrT="[Text]"/>
      <dgm:spPr>
        <a:xfrm>
          <a:off x="3780547"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2016</a:t>
          </a:r>
        </a:p>
      </dgm:t>
    </dgm:pt>
    <dgm:pt modelId="{7AE78E03-05D5-4258-8FC5-0CDE916157D8}" type="sibTrans" cxnId="{CA64B54D-0165-4245-81E7-BF2BDD9BB7CC}">
      <dgm:prSet/>
      <dgm:spPr/>
      <dgm:t>
        <a:bodyPr/>
        <a:lstStyle/>
        <a:p>
          <a:endParaRPr lang="en-GB"/>
        </a:p>
      </dgm:t>
    </dgm:pt>
    <dgm:pt modelId="{2454BCC6-5A55-4B0A-890D-283C20151A37}" type="parTrans" cxnId="{CA64B54D-0165-4245-81E7-BF2BDD9BB7CC}">
      <dgm:prSet/>
      <dgm:spPr/>
      <dgm:t>
        <a:bodyPr/>
        <a:lstStyle/>
        <a:p>
          <a:endParaRPr lang="en-GB"/>
        </a:p>
      </dgm:t>
    </dgm:pt>
    <dgm:pt modelId="{AE35093F-64D2-4DF8-ACDC-F96229933A1F}">
      <dgm:prSet phldrT="[Text]"/>
      <dgm:spPr>
        <a:xfrm>
          <a:off x="3166433"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February 2016</a:t>
          </a:r>
        </a:p>
      </dgm:t>
    </dgm:pt>
    <dgm:pt modelId="{9B944D89-451B-48DF-843A-15B4BDDD1BBB}" type="sibTrans" cxnId="{A3D7A22B-589D-46D4-B735-86C4F3BD97AF}">
      <dgm:prSet/>
      <dgm:spPr/>
      <dgm:t>
        <a:bodyPr/>
        <a:lstStyle/>
        <a:p>
          <a:endParaRPr lang="en-GB"/>
        </a:p>
      </dgm:t>
    </dgm:pt>
    <dgm:pt modelId="{50427153-962C-4BB8-BA7C-4AE53B333DFD}" type="parTrans" cxnId="{A3D7A22B-589D-46D4-B735-86C4F3BD97AF}">
      <dgm:prSet/>
      <dgm:spPr/>
      <dgm:t>
        <a:bodyPr/>
        <a:lstStyle/>
        <a:p>
          <a:endParaRPr lang="en-GB"/>
        </a:p>
      </dgm:t>
    </dgm:pt>
    <dgm:pt modelId="{25E049FC-6F00-4BDC-B7CD-09AC83230690}">
      <dgm:prSet phldrT="[Text]"/>
      <dgm:spPr>
        <a:xfrm>
          <a:off x="2552318"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January 2016</a:t>
          </a:r>
        </a:p>
      </dgm:t>
    </dgm:pt>
    <dgm:pt modelId="{28689F5C-6BDE-42E3-8EA5-C2C0D368000D}" type="sibTrans" cxnId="{29D69B77-BA51-43A6-B26E-36C74EA6B157}">
      <dgm:prSet/>
      <dgm:spPr/>
      <dgm:t>
        <a:bodyPr/>
        <a:lstStyle/>
        <a:p>
          <a:endParaRPr lang="en-GB"/>
        </a:p>
      </dgm:t>
    </dgm:pt>
    <dgm:pt modelId="{D066420C-5EE9-41CC-815D-2D2FCE24EE7E}" type="parTrans" cxnId="{29D69B77-BA51-43A6-B26E-36C74EA6B157}">
      <dgm:prSet/>
      <dgm:spPr/>
      <dgm:t>
        <a:bodyPr/>
        <a:lstStyle/>
        <a:p>
          <a:endParaRPr lang="en-GB"/>
        </a:p>
      </dgm:t>
    </dgm:pt>
    <dgm:pt modelId="{35C1DB2E-295F-4CDC-AD27-E3F8CFD78494}">
      <dgm:prSet phldrT="[Text]"/>
      <dgm:spPr>
        <a:xfrm>
          <a:off x="1938204"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December 2015</a:t>
          </a:r>
        </a:p>
      </dgm:t>
    </dgm:pt>
    <dgm:pt modelId="{3164B9F8-5A1E-4B7B-A5CB-3E749D6162B0}" type="sibTrans" cxnId="{835D029B-8122-4D0F-97AA-FE42C1B705E6}">
      <dgm:prSet/>
      <dgm:spPr/>
      <dgm:t>
        <a:bodyPr/>
        <a:lstStyle/>
        <a:p>
          <a:endParaRPr lang="en-GB"/>
        </a:p>
      </dgm:t>
    </dgm:pt>
    <dgm:pt modelId="{875527F7-1E4B-4B7F-A4BA-282AE3B0E0E4}" type="parTrans" cxnId="{835D029B-8122-4D0F-97AA-FE42C1B705E6}">
      <dgm:prSet/>
      <dgm:spPr/>
      <dgm:t>
        <a:bodyPr/>
        <a:lstStyle/>
        <a:p>
          <a:endParaRPr lang="en-GB"/>
        </a:p>
      </dgm:t>
    </dgm:pt>
    <dgm:pt modelId="{807BCC43-CA86-461C-A8E7-E2C506763082}">
      <dgm:prSet phldrT="[Text]"/>
      <dgm:spPr>
        <a:xfrm>
          <a:off x="1324089"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November 2015</a:t>
          </a:r>
        </a:p>
      </dgm:t>
    </dgm:pt>
    <dgm:pt modelId="{52B2CA2E-17F2-4A89-8AFA-0B2F64B2EABA}" type="sibTrans" cxnId="{E1115033-EBEC-4B95-BDDB-7B6D0775DE2B}">
      <dgm:prSet/>
      <dgm:spPr/>
      <dgm:t>
        <a:bodyPr/>
        <a:lstStyle/>
        <a:p>
          <a:endParaRPr lang="en-GB"/>
        </a:p>
      </dgm:t>
    </dgm:pt>
    <dgm:pt modelId="{153B7877-811C-45B1-A358-9392F3332389}" type="parTrans" cxnId="{E1115033-EBEC-4B95-BDDB-7B6D0775DE2B}">
      <dgm:prSet/>
      <dgm:spPr/>
      <dgm:t>
        <a:bodyPr/>
        <a:lstStyle/>
        <a:p>
          <a:endParaRPr lang="en-GB"/>
        </a:p>
      </dgm:t>
    </dgm:pt>
    <dgm:pt modelId="{E1ED58B7-5CC3-4D32-8114-9D2307B03FB2}">
      <dgm:prSet phldrT="[Text]"/>
      <dgm:spPr>
        <a:xfrm>
          <a:off x="6851120" y="2294985"/>
          <a:ext cx="511762" cy="427187"/>
        </a:xfrm>
        <a:noFill/>
        <a:ln>
          <a:noFill/>
        </a:ln>
        <a:effectLst/>
      </dgm:spPr>
      <dgm:t>
        <a:bodyPr/>
        <a:lstStyle/>
        <a:p>
          <a:r>
            <a:rPr lang="en-GB">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October 2016</a:t>
          </a:r>
        </a:p>
      </dgm:t>
    </dgm:pt>
    <dgm:pt modelId="{D2DC194D-B49A-402D-ADCD-E6E34AE46D24}" type="parTrans" cxnId="{B78612DF-98D2-4AA6-AB21-742443D8A132}">
      <dgm:prSet/>
      <dgm:spPr/>
      <dgm:t>
        <a:bodyPr/>
        <a:lstStyle/>
        <a:p>
          <a:endParaRPr lang="en-GB"/>
        </a:p>
      </dgm:t>
    </dgm:pt>
    <dgm:pt modelId="{B5C06F20-F43F-4BEE-A79B-1159557D31FD}" type="sibTrans" cxnId="{B78612DF-98D2-4AA6-AB21-742443D8A132}">
      <dgm:prSet/>
      <dgm:spPr/>
      <dgm:t>
        <a:bodyPr/>
        <a:lstStyle/>
        <a:p>
          <a:endParaRPr lang="en-GB"/>
        </a:p>
      </dgm:t>
    </dgm:pt>
    <dgm:pt modelId="{2138ECD0-DFBE-4EA0-98F5-59BD7A10FBB6}" type="pres">
      <dgm:prSet presAssocID="{9548B142-AAAA-4E11-AB4A-057B7828E79D}" presName="Name0" presStyleCnt="0">
        <dgm:presLayoutVars>
          <dgm:dir/>
          <dgm:animLvl val="lvl"/>
          <dgm:resizeHandles val="exact"/>
        </dgm:presLayoutVars>
      </dgm:prSet>
      <dgm:spPr/>
      <dgm:t>
        <a:bodyPr/>
        <a:lstStyle/>
        <a:p>
          <a:endParaRPr lang="en-GB"/>
        </a:p>
      </dgm:t>
    </dgm:pt>
    <dgm:pt modelId="{355F7297-C468-4BCD-9205-04FF9101C6D3}" type="pres">
      <dgm:prSet presAssocID="{9548B142-AAAA-4E11-AB4A-057B7828E79D}" presName="dummy" presStyleCnt="0"/>
      <dgm:spPr/>
    </dgm:pt>
    <dgm:pt modelId="{44985885-EEDA-4613-A08C-E7C968B9F22C}" type="pres">
      <dgm:prSet presAssocID="{9548B142-AAAA-4E11-AB4A-057B7828E79D}" presName="linH" presStyleCnt="0"/>
      <dgm:spPr/>
    </dgm:pt>
    <dgm:pt modelId="{B8299DA7-9788-42C0-99BA-2F8167B72663}" type="pres">
      <dgm:prSet presAssocID="{9548B142-AAAA-4E11-AB4A-057B7828E79D}" presName="padding1" presStyleCnt="0"/>
      <dgm:spPr/>
    </dgm:pt>
    <dgm:pt modelId="{A39C1CB3-BCC6-4120-81D6-E3CCC19346B0}" type="pres">
      <dgm:prSet presAssocID="{807BCC43-CA86-461C-A8E7-E2C506763082}" presName="linV" presStyleCnt="0"/>
      <dgm:spPr/>
    </dgm:pt>
    <dgm:pt modelId="{EFA75414-1CAB-4611-933C-BB49B29DC4B4}" type="pres">
      <dgm:prSet presAssocID="{807BCC43-CA86-461C-A8E7-E2C506763082}" presName="spVertical1" presStyleCnt="0"/>
      <dgm:spPr/>
    </dgm:pt>
    <dgm:pt modelId="{E5C93DA3-15B2-4948-B591-2AED889D8005}" type="pres">
      <dgm:prSet presAssocID="{807BCC43-CA86-461C-A8E7-E2C506763082}" presName="parTx" presStyleLbl="revTx" presStyleIdx="0" presStyleCnt="12" custLinFactNeighborX="-45305" custLinFactNeighborY="29493">
        <dgm:presLayoutVars>
          <dgm:chMax val="0"/>
          <dgm:chPref val="0"/>
          <dgm:bulletEnabled val="1"/>
        </dgm:presLayoutVars>
      </dgm:prSet>
      <dgm:spPr>
        <a:prstGeom prst="rect">
          <a:avLst/>
        </a:prstGeom>
      </dgm:spPr>
      <dgm:t>
        <a:bodyPr/>
        <a:lstStyle/>
        <a:p>
          <a:endParaRPr lang="en-GB"/>
        </a:p>
      </dgm:t>
    </dgm:pt>
    <dgm:pt modelId="{2459C462-54F2-43A1-9447-5F14C5BDC954}" type="pres">
      <dgm:prSet presAssocID="{807BCC43-CA86-461C-A8E7-E2C506763082}" presName="spVertical2" presStyleCnt="0"/>
      <dgm:spPr/>
    </dgm:pt>
    <dgm:pt modelId="{86AB986D-66F1-4A87-ACC2-D12BFA15D77B}" type="pres">
      <dgm:prSet presAssocID="{807BCC43-CA86-461C-A8E7-E2C506763082}" presName="spVertical3" presStyleCnt="0"/>
      <dgm:spPr/>
    </dgm:pt>
    <dgm:pt modelId="{DE845A53-612F-4AB3-9166-0C432C907966}" type="pres">
      <dgm:prSet presAssocID="{52B2CA2E-17F2-4A89-8AFA-0B2F64B2EABA}" presName="space" presStyleCnt="0"/>
      <dgm:spPr/>
    </dgm:pt>
    <dgm:pt modelId="{C0198A64-9928-457D-873F-7A1E7766B0B1}" type="pres">
      <dgm:prSet presAssocID="{35C1DB2E-295F-4CDC-AD27-E3F8CFD78494}" presName="linV" presStyleCnt="0"/>
      <dgm:spPr/>
    </dgm:pt>
    <dgm:pt modelId="{55343020-A111-4DCD-91AF-DE92FC111CA3}" type="pres">
      <dgm:prSet presAssocID="{35C1DB2E-295F-4CDC-AD27-E3F8CFD78494}" presName="spVertical1" presStyleCnt="0"/>
      <dgm:spPr/>
    </dgm:pt>
    <dgm:pt modelId="{15A85EA0-224F-4E67-8FCB-C0BDBE3DFDC3}" type="pres">
      <dgm:prSet presAssocID="{35C1DB2E-295F-4CDC-AD27-E3F8CFD78494}" presName="parTx" presStyleLbl="revTx" presStyleIdx="1" presStyleCnt="12" custLinFactNeighborX="-19902" custLinFactNeighborY="28670">
        <dgm:presLayoutVars>
          <dgm:chMax val="0"/>
          <dgm:chPref val="0"/>
          <dgm:bulletEnabled val="1"/>
        </dgm:presLayoutVars>
      </dgm:prSet>
      <dgm:spPr>
        <a:prstGeom prst="rect">
          <a:avLst/>
        </a:prstGeom>
      </dgm:spPr>
      <dgm:t>
        <a:bodyPr/>
        <a:lstStyle/>
        <a:p>
          <a:endParaRPr lang="en-GB"/>
        </a:p>
      </dgm:t>
    </dgm:pt>
    <dgm:pt modelId="{2F17AB59-1D4D-4590-9B8C-B4A6DCBF6824}" type="pres">
      <dgm:prSet presAssocID="{35C1DB2E-295F-4CDC-AD27-E3F8CFD78494}" presName="spVertical2" presStyleCnt="0"/>
      <dgm:spPr/>
    </dgm:pt>
    <dgm:pt modelId="{1A8D6C5E-BFB5-4EEC-AAEB-70D7C4F6E30F}" type="pres">
      <dgm:prSet presAssocID="{35C1DB2E-295F-4CDC-AD27-E3F8CFD78494}" presName="spVertical3" presStyleCnt="0"/>
      <dgm:spPr/>
    </dgm:pt>
    <dgm:pt modelId="{08C09D17-7F04-484F-ABD9-A6632CFC6626}" type="pres">
      <dgm:prSet presAssocID="{3164B9F8-5A1E-4B7B-A5CB-3E749D6162B0}" presName="space" presStyleCnt="0"/>
      <dgm:spPr/>
    </dgm:pt>
    <dgm:pt modelId="{6D9DD39A-D7AF-41BB-BFA7-95C0DAAE093C}" type="pres">
      <dgm:prSet presAssocID="{25E049FC-6F00-4BDC-B7CD-09AC83230690}" presName="linV" presStyleCnt="0"/>
      <dgm:spPr/>
    </dgm:pt>
    <dgm:pt modelId="{DD6B75AC-A61C-4BBA-B452-94BBFBE9361A}" type="pres">
      <dgm:prSet presAssocID="{25E049FC-6F00-4BDC-B7CD-09AC83230690}" presName="spVertical1" presStyleCnt="0"/>
      <dgm:spPr/>
    </dgm:pt>
    <dgm:pt modelId="{D5747CF2-1EF1-4DBB-981A-460261A50B19}" type="pres">
      <dgm:prSet presAssocID="{25E049FC-6F00-4BDC-B7CD-09AC83230690}" presName="parTx" presStyleLbl="revTx" presStyleIdx="2" presStyleCnt="12" custLinFactNeighborX="-1942" custLinFactNeighborY="29493">
        <dgm:presLayoutVars>
          <dgm:chMax val="0"/>
          <dgm:chPref val="0"/>
          <dgm:bulletEnabled val="1"/>
        </dgm:presLayoutVars>
      </dgm:prSet>
      <dgm:spPr>
        <a:prstGeom prst="rect">
          <a:avLst/>
        </a:prstGeom>
      </dgm:spPr>
      <dgm:t>
        <a:bodyPr/>
        <a:lstStyle/>
        <a:p>
          <a:endParaRPr lang="en-GB"/>
        </a:p>
      </dgm:t>
    </dgm:pt>
    <dgm:pt modelId="{638FF6BE-9487-44F0-9A12-9F0F18F5BCFB}" type="pres">
      <dgm:prSet presAssocID="{25E049FC-6F00-4BDC-B7CD-09AC83230690}" presName="spVertical2" presStyleCnt="0"/>
      <dgm:spPr/>
    </dgm:pt>
    <dgm:pt modelId="{3C3F0971-9EC0-4988-B102-44D8161A032F}" type="pres">
      <dgm:prSet presAssocID="{25E049FC-6F00-4BDC-B7CD-09AC83230690}" presName="spVertical3" presStyleCnt="0"/>
      <dgm:spPr/>
    </dgm:pt>
    <dgm:pt modelId="{5B954690-FB70-4A23-B5C8-5890D754A2AE}" type="pres">
      <dgm:prSet presAssocID="{28689F5C-6BDE-42E3-8EA5-C2C0D368000D}" presName="space" presStyleCnt="0"/>
      <dgm:spPr/>
    </dgm:pt>
    <dgm:pt modelId="{7637F346-A038-4CEA-95BB-7BB19995881B}" type="pres">
      <dgm:prSet presAssocID="{AE35093F-64D2-4DF8-ACDC-F96229933A1F}" presName="linV" presStyleCnt="0"/>
      <dgm:spPr/>
    </dgm:pt>
    <dgm:pt modelId="{88F25CAE-CB2E-4712-98AB-1B95BC6F9D3D}" type="pres">
      <dgm:prSet presAssocID="{AE35093F-64D2-4DF8-ACDC-F96229933A1F}" presName="spVertical1" presStyleCnt="0"/>
      <dgm:spPr/>
    </dgm:pt>
    <dgm:pt modelId="{0846D4D7-95FE-4BEF-9C21-FA96CD7DD590}" type="pres">
      <dgm:prSet presAssocID="{AE35093F-64D2-4DF8-ACDC-F96229933A1F}" presName="parTx" presStyleLbl="revTx" presStyleIdx="3" presStyleCnt="12" custLinFactNeighborX="-485" custLinFactNeighborY="29493">
        <dgm:presLayoutVars>
          <dgm:chMax val="0"/>
          <dgm:chPref val="0"/>
          <dgm:bulletEnabled val="1"/>
        </dgm:presLayoutVars>
      </dgm:prSet>
      <dgm:spPr>
        <a:prstGeom prst="rect">
          <a:avLst/>
        </a:prstGeom>
      </dgm:spPr>
      <dgm:t>
        <a:bodyPr/>
        <a:lstStyle/>
        <a:p>
          <a:endParaRPr lang="en-GB"/>
        </a:p>
      </dgm:t>
    </dgm:pt>
    <dgm:pt modelId="{5085CE43-1DA0-428F-A056-AD56D4DA085A}" type="pres">
      <dgm:prSet presAssocID="{AE35093F-64D2-4DF8-ACDC-F96229933A1F}" presName="spVertical2" presStyleCnt="0"/>
      <dgm:spPr/>
    </dgm:pt>
    <dgm:pt modelId="{B56858CA-5C01-4839-9549-7F3708714917}" type="pres">
      <dgm:prSet presAssocID="{AE35093F-64D2-4DF8-ACDC-F96229933A1F}" presName="spVertical3" presStyleCnt="0"/>
      <dgm:spPr/>
    </dgm:pt>
    <dgm:pt modelId="{07B57253-510B-4204-A2F3-9E64D35BF2CD}" type="pres">
      <dgm:prSet presAssocID="{9B944D89-451B-48DF-843A-15B4BDDD1BBB}" presName="space" presStyleCnt="0"/>
      <dgm:spPr/>
    </dgm:pt>
    <dgm:pt modelId="{91CCDC28-B52E-4137-ADA7-B2479A723E8F}" type="pres">
      <dgm:prSet presAssocID="{741D9EB5-4A75-4B70-BBA5-969BDBC274D9}" presName="linV" presStyleCnt="0"/>
      <dgm:spPr/>
    </dgm:pt>
    <dgm:pt modelId="{71751B32-7A5B-4456-B55F-160149338DB7}" type="pres">
      <dgm:prSet presAssocID="{741D9EB5-4A75-4B70-BBA5-969BDBC274D9}" presName="spVertical1" presStyleCnt="0"/>
      <dgm:spPr/>
    </dgm:pt>
    <dgm:pt modelId="{1B106253-3FFA-4594-9B2A-3467BCFA28AB}" type="pres">
      <dgm:prSet presAssocID="{741D9EB5-4A75-4B70-BBA5-969BDBC274D9}" presName="parTx" presStyleLbl="revTx" presStyleIdx="4" presStyleCnt="12" custLinFactNeighborX="3551" custLinFactNeighborY="29493">
        <dgm:presLayoutVars>
          <dgm:chMax val="0"/>
          <dgm:chPref val="0"/>
          <dgm:bulletEnabled val="1"/>
        </dgm:presLayoutVars>
      </dgm:prSet>
      <dgm:spPr>
        <a:prstGeom prst="rect">
          <a:avLst/>
        </a:prstGeom>
      </dgm:spPr>
      <dgm:t>
        <a:bodyPr/>
        <a:lstStyle/>
        <a:p>
          <a:endParaRPr lang="en-GB"/>
        </a:p>
      </dgm:t>
    </dgm:pt>
    <dgm:pt modelId="{D8DF9FFD-60D0-41C6-886F-3244F4168E10}" type="pres">
      <dgm:prSet presAssocID="{741D9EB5-4A75-4B70-BBA5-969BDBC274D9}" presName="spVertical2" presStyleCnt="0"/>
      <dgm:spPr/>
    </dgm:pt>
    <dgm:pt modelId="{54101908-9E6F-401B-8D86-5BB9B7725116}" type="pres">
      <dgm:prSet presAssocID="{741D9EB5-4A75-4B70-BBA5-969BDBC274D9}" presName="spVertical3" presStyleCnt="0"/>
      <dgm:spPr/>
    </dgm:pt>
    <dgm:pt modelId="{29787D06-AF97-4026-BAE6-E4CD73D01792}" type="pres">
      <dgm:prSet presAssocID="{7AE78E03-05D5-4258-8FC5-0CDE916157D8}" presName="space" presStyleCnt="0"/>
      <dgm:spPr/>
    </dgm:pt>
    <dgm:pt modelId="{F8D6B33B-0685-4729-8DEE-A35D4376EF57}" type="pres">
      <dgm:prSet presAssocID="{3098E7DC-2202-4D53-B83B-E85EC554295E}" presName="linV" presStyleCnt="0"/>
      <dgm:spPr/>
    </dgm:pt>
    <dgm:pt modelId="{776DF967-3615-49D6-9CC6-E4011A85B8BD}" type="pres">
      <dgm:prSet presAssocID="{3098E7DC-2202-4D53-B83B-E85EC554295E}" presName="spVertical1" presStyleCnt="0"/>
      <dgm:spPr/>
    </dgm:pt>
    <dgm:pt modelId="{DFBB0166-E5BF-48E7-8925-81DECE02B335}" type="pres">
      <dgm:prSet presAssocID="{3098E7DC-2202-4D53-B83B-E85EC554295E}" presName="parTx" presStyleLbl="revTx" presStyleIdx="5" presStyleCnt="12" custScaleX="79758" custLinFactNeighborX="10169" custLinFactNeighborY="29493">
        <dgm:presLayoutVars>
          <dgm:chMax val="0"/>
          <dgm:chPref val="0"/>
          <dgm:bulletEnabled val="1"/>
        </dgm:presLayoutVars>
      </dgm:prSet>
      <dgm:spPr>
        <a:prstGeom prst="rect">
          <a:avLst/>
        </a:prstGeom>
      </dgm:spPr>
      <dgm:t>
        <a:bodyPr/>
        <a:lstStyle/>
        <a:p>
          <a:endParaRPr lang="en-GB"/>
        </a:p>
      </dgm:t>
    </dgm:pt>
    <dgm:pt modelId="{7780D9D5-F55E-4187-8034-E3640DF6DEEF}" type="pres">
      <dgm:prSet presAssocID="{3098E7DC-2202-4D53-B83B-E85EC554295E}" presName="spVertical2" presStyleCnt="0"/>
      <dgm:spPr/>
    </dgm:pt>
    <dgm:pt modelId="{E5105001-31CD-49B0-B1A9-B9ABE0EA448E}" type="pres">
      <dgm:prSet presAssocID="{3098E7DC-2202-4D53-B83B-E85EC554295E}" presName="spVertical3" presStyleCnt="0"/>
      <dgm:spPr/>
    </dgm:pt>
    <dgm:pt modelId="{3969ED25-282A-4691-848C-CA79762EB3EC}" type="pres">
      <dgm:prSet presAssocID="{86FDCB6F-5FA2-4938-A339-6A072EE1F9C5}" presName="space" presStyleCnt="0"/>
      <dgm:spPr/>
    </dgm:pt>
    <dgm:pt modelId="{DE08D92D-1821-4AE3-A2EB-000AC3E05275}" type="pres">
      <dgm:prSet presAssocID="{43D78F2F-F577-47B5-B5B7-7402B4F637C3}" presName="linV" presStyleCnt="0"/>
      <dgm:spPr/>
    </dgm:pt>
    <dgm:pt modelId="{ABBD6F98-BA29-4DDF-8418-353D35257E71}" type="pres">
      <dgm:prSet presAssocID="{43D78F2F-F577-47B5-B5B7-7402B4F637C3}" presName="spVertical1" presStyleCnt="0"/>
      <dgm:spPr/>
    </dgm:pt>
    <dgm:pt modelId="{9C7A4E21-7BD4-44CB-A052-592910DA386B}" type="pres">
      <dgm:prSet presAssocID="{43D78F2F-F577-47B5-B5B7-7402B4F637C3}" presName="parTx" presStyleLbl="revTx" presStyleIdx="6" presStyleCnt="12" custScaleX="78253" custLinFactNeighborX="240" custLinFactNeighborY="29493">
        <dgm:presLayoutVars>
          <dgm:chMax val="0"/>
          <dgm:chPref val="0"/>
          <dgm:bulletEnabled val="1"/>
        </dgm:presLayoutVars>
      </dgm:prSet>
      <dgm:spPr>
        <a:prstGeom prst="rect">
          <a:avLst/>
        </a:prstGeom>
      </dgm:spPr>
      <dgm:t>
        <a:bodyPr/>
        <a:lstStyle/>
        <a:p>
          <a:endParaRPr lang="en-GB"/>
        </a:p>
      </dgm:t>
    </dgm:pt>
    <dgm:pt modelId="{87CA49F4-FFAF-4A4F-8F24-E4EFBAB47DBF}" type="pres">
      <dgm:prSet presAssocID="{43D78F2F-F577-47B5-B5B7-7402B4F637C3}" presName="spVertical2" presStyleCnt="0"/>
      <dgm:spPr/>
    </dgm:pt>
    <dgm:pt modelId="{EEB64C7B-D584-45EA-BFCE-3A4D69060A6C}" type="pres">
      <dgm:prSet presAssocID="{43D78F2F-F577-47B5-B5B7-7402B4F637C3}" presName="spVertical3" presStyleCnt="0"/>
      <dgm:spPr/>
    </dgm:pt>
    <dgm:pt modelId="{FBDF2540-E319-4AF3-8272-AACC7ECD7FF5}" type="pres">
      <dgm:prSet presAssocID="{0D7DE4B0-A0E7-43C7-BC80-D1FF19841FFB}" presName="space" presStyleCnt="0"/>
      <dgm:spPr/>
    </dgm:pt>
    <dgm:pt modelId="{B32997A6-3CEC-4514-A081-E734A5459F42}" type="pres">
      <dgm:prSet presAssocID="{554F3756-FE02-4C70-A736-D362B6559CF7}" presName="linV" presStyleCnt="0"/>
      <dgm:spPr/>
    </dgm:pt>
    <dgm:pt modelId="{BDA14A5E-9C3C-4FFD-AEFE-62E59662663D}" type="pres">
      <dgm:prSet presAssocID="{554F3756-FE02-4C70-A736-D362B6559CF7}" presName="spVertical1" presStyleCnt="0"/>
      <dgm:spPr/>
    </dgm:pt>
    <dgm:pt modelId="{BF15A0AB-DDF6-4BB2-99D3-DBF4ACA72EAB}" type="pres">
      <dgm:prSet presAssocID="{554F3756-FE02-4C70-A736-D362B6559CF7}" presName="parTx" presStyleLbl="revTx" presStyleIdx="7" presStyleCnt="12" custScaleX="66070" custLinFactNeighborX="-13374" custLinFactNeighborY="29493">
        <dgm:presLayoutVars>
          <dgm:chMax val="0"/>
          <dgm:chPref val="0"/>
          <dgm:bulletEnabled val="1"/>
        </dgm:presLayoutVars>
      </dgm:prSet>
      <dgm:spPr>
        <a:prstGeom prst="rect">
          <a:avLst/>
        </a:prstGeom>
      </dgm:spPr>
      <dgm:t>
        <a:bodyPr/>
        <a:lstStyle/>
        <a:p>
          <a:endParaRPr lang="en-GB"/>
        </a:p>
      </dgm:t>
    </dgm:pt>
    <dgm:pt modelId="{1AB2EDEE-4C66-43DB-A83A-25B163D540DA}" type="pres">
      <dgm:prSet presAssocID="{554F3756-FE02-4C70-A736-D362B6559CF7}" presName="spVertical2" presStyleCnt="0"/>
      <dgm:spPr/>
    </dgm:pt>
    <dgm:pt modelId="{FF4B5347-941C-4EB1-ABBF-81E2B8765628}" type="pres">
      <dgm:prSet presAssocID="{554F3756-FE02-4C70-A736-D362B6559CF7}" presName="spVertical3" presStyleCnt="0"/>
      <dgm:spPr/>
    </dgm:pt>
    <dgm:pt modelId="{4496FDDA-659F-459E-9A48-33811408A272}" type="pres">
      <dgm:prSet presAssocID="{DA250E6B-305D-44B5-81F0-0CF19183B38F}" presName="space" presStyleCnt="0"/>
      <dgm:spPr/>
    </dgm:pt>
    <dgm:pt modelId="{EF39DAB4-5FEB-4092-8A1E-CA4F87645741}" type="pres">
      <dgm:prSet presAssocID="{4FDF51C3-7BFE-4AB5-9200-56D055051B37}" presName="linV" presStyleCnt="0"/>
      <dgm:spPr/>
    </dgm:pt>
    <dgm:pt modelId="{20BDED18-B07C-490C-85D5-FE9B0C944FE7}" type="pres">
      <dgm:prSet presAssocID="{4FDF51C3-7BFE-4AB5-9200-56D055051B37}" presName="spVertical1" presStyleCnt="0"/>
      <dgm:spPr/>
    </dgm:pt>
    <dgm:pt modelId="{672F124F-D914-4343-897B-CC2D1B66C17E}" type="pres">
      <dgm:prSet presAssocID="{4FDF51C3-7BFE-4AB5-9200-56D055051B37}" presName="parTx" presStyleLbl="revTx" presStyleIdx="8" presStyleCnt="12" custScaleX="71685" custLinFactNeighborX="-21544" custLinFactNeighborY="29493">
        <dgm:presLayoutVars>
          <dgm:chMax val="0"/>
          <dgm:chPref val="0"/>
          <dgm:bulletEnabled val="1"/>
        </dgm:presLayoutVars>
      </dgm:prSet>
      <dgm:spPr>
        <a:prstGeom prst="rect">
          <a:avLst/>
        </a:prstGeom>
      </dgm:spPr>
      <dgm:t>
        <a:bodyPr/>
        <a:lstStyle/>
        <a:p>
          <a:endParaRPr lang="en-GB"/>
        </a:p>
      </dgm:t>
    </dgm:pt>
    <dgm:pt modelId="{C46AE35E-51B3-453E-A60B-84F7C92E1213}" type="pres">
      <dgm:prSet presAssocID="{4FDF51C3-7BFE-4AB5-9200-56D055051B37}" presName="spVertical2" presStyleCnt="0"/>
      <dgm:spPr/>
    </dgm:pt>
    <dgm:pt modelId="{A99B5F97-21BB-4D22-8020-6713934D1870}" type="pres">
      <dgm:prSet presAssocID="{4FDF51C3-7BFE-4AB5-9200-56D055051B37}" presName="spVertical3" presStyleCnt="0"/>
      <dgm:spPr/>
    </dgm:pt>
    <dgm:pt modelId="{8606E7D1-E944-4AD4-B5AB-0C7FC384E5E7}" type="pres">
      <dgm:prSet presAssocID="{B7D47D59-734C-4121-A0A8-771839488D37}" presName="space" presStyleCnt="0"/>
      <dgm:spPr/>
    </dgm:pt>
    <dgm:pt modelId="{AB730D5D-80BB-4840-9F1D-091837C0B827}" type="pres">
      <dgm:prSet presAssocID="{A8120196-6D8B-4843-85F1-8F717FDC5B20}" presName="linV" presStyleCnt="0"/>
      <dgm:spPr/>
    </dgm:pt>
    <dgm:pt modelId="{60BA1961-F534-45DE-9C56-50C42EFADE38}" type="pres">
      <dgm:prSet presAssocID="{A8120196-6D8B-4843-85F1-8F717FDC5B20}" presName="spVertical1" presStyleCnt="0"/>
      <dgm:spPr/>
    </dgm:pt>
    <dgm:pt modelId="{6D5F51EA-EBDD-499C-BC0B-0C2212243E23}" type="pres">
      <dgm:prSet presAssocID="{A8120196-6D8B-4843-85F1-8F717FDC5B20}" presName="parTx" presStyleLbl="revTx" presStyleIdx="9" presStyleCnt="12" custLinFactNeighborX="-37263" custLinFactNeighborY="24961">
        <dgm:presLayoutVars>
          <dgm:chMax val="0"/>
          <dgm:chPref val="0"/>
          <dgm:bulletEnabled val="1"/>
        </dgm:presLayoutVars>
      </dgm:prSet>
      <dgm:spPr>
        <a:prstGeom prst="rect">
          <a:avLst/>
        </a:prstGeom>
      </dgm:spPr>
      <dgm:t>
        <a:bodyPr/>
        <a:lstStyle/>
        <a:p>
          <a:endParaRPr lang="en-GB"/>
        </a:p>
      </dgm:t>
    </dgm:pt>
    <dgm:pt modelId="{4BDAC9DA-76CD-440D-8F59-D4C2A8802509}" type="pres">
      <dgm:prSet presAssocID="{A8120196-6D8B-4843-85F1-8F717FDC5B20}" presName="spVertical2" presStyleCnt="0"/>
      <dgm:spPr/>
    </dgm:pt>
    <dgm:pt modelId="{48852A80-E921-49CA-A095-90B801741056}" type="pres">
      <dgm:prSet presAssocID="{A8120196-6D8B-4843-85F1-8F717FDC5B20}" presName="spVertical3" presStyleCnt="0"/>
      <dgm:spPr/>
    </dgm:pt>
    <dgm:pt modelId="{75F6019C-AAAC-4961-8F04-F1D793798D10}" type="pres">
      <dgm:prSet presAssocID="{184D2CF9-2A55-45F3-93FE-0346B5548FF1}" presName="space" presStyleCnt="0"/>
      <dgm:spPr/>
    </dgm:pt>
    <dgm:pt modelId="{F8DA06B2-E2F4-4AF8-8443-5F19EB88F340}" type="pres">
      <dgm:prSet presAssocID="{B86B1FCA-ABFE-4D0A-B28A-26866C5964B0}" presName="linV" presStyleCnt="0"/>
      <dgm:spPr/>
    </dgm:pt>
    <dgm:pt modelId="{1643F143-5623-49E4-9C73-8B7BFEB66118}" type="pres">
      <dgm:prSet presAssocID="{B86B1FCA-ABFE-4D0A-B28A-26866C5964B0}" presName="spVertical1" presStyleCnt="0"/>
      <dgm:spPr/>
    </dgm:pt>
    <dgm:pt modelId="{922F781D-868D-43FF-99C4-3912143B0415}" type="pres">
      <dgm:prSet presAssocID="{B86B1FCA-ABFE-4D0A-B28A-26866C5964B0}" presName="parTx" presStyleLbl="revTx" presStyleIdx="10" presStyleCnt="12" custScaleX="142732" custLinFactNeighborX="-49429" custLinFactNeighborY="14881">
        <dgm:presLayoutVars>
          <dgm:chMax val="0"/>
          <dgm:chPref val="0"/>
          <dgm:bulletEnabled val="1"/>
        </dgm:presLayoutVars>
      </dgm:prSet>
      <dgm:spPr>
        <a:prstGeom prst="rect">
          <a:avLst/>
        </a:prstGeom>
      </dgm:spPr>
      <dgm:t>
        <a:bodyPr/>
        <a:lstStyle/>
        <a:p>
          <a:endParaRPr lang="en-GB"/>
        </a:p>
      </dgm:t>
    </dgm:pt>
    <dgm:pt modelId="{3A931D77-3DBB-4BD4-A7B5-AA879165A429}" type="pres">
      <dgm:prSet presAssocID="{B86B1FCA-ABFE-4D0A-B28A-26866C5964B0}" presName="spVertical2" presStyleCnt="0"/>
      <dgm:spPr/>
    </dgm:pt>
    <dgm:pt modelId="{BFD5D379-04B1-4526-B0F6-94320FD781B5}" type="pres">
      <dgm:prSet presAssocID="{B86B1FCA-ABFE-4D0A-B28A-26866C5964B0}" presName="spVertical3" presStyleCnt="0"/>
      <dgm:spPr/>
    </dgm:pt>
    <dgm:pt modelId="{630EC5BA-11EB-4888-B456-6AC2D97C5EF6}" type="pres">
      <dgm:prSet presAssocID="{986F1735-A908-40C2-A0E2-7ED46A2B67F8}" presName="space" presStyleCnt="0"/>
      <dgm:spPr/>
    </dgm:pt>
    <dgm:pt modelId="{C3EC9588-7A36-4976-A2D4-068F989AF7D5}" type="pres">
      <dgm:prSet presAssocID="{E1ED58B7-5CC3-4D32-8114-9D2307B03FB2}" presName="linV" presStyleCnt="0"/>
      <dgm:spPr/>
    </dgm:pt>
    <dgm:pt modelId="{BFC010F2-4551-48A1-AEBF-3AB6B405AB60}" type="pres">
      <dgm:prSet presAssocID="{E1ED58B7-5CC3-4D32-8114-9D2307B03FB2}" presName="spVertical1" presStyleCnt="0"/>
      <dgm:spPr/>
    </dgm:pt>
    <dgm:pt modelId="{376BE568-5A5D-4EFC-887A-208953778E81}" type="pres">
      <dgm:prSet presAssocID="{E1ED58B7-5CC3-4D32-8114-9D2307B03FB2}" presName="parTx" presStyleLbl="revTx" presStyleIdx="11" presStyleCnt="12" custLinFactNeighborX="-57624" custLinFactNeighborY="14881">
        <dgm:presLayoutVars>
          <dgm:chMax val="0"/>
          <dgm:chPref val="0"/>
          <dgm:bulletEnabled val="1"/>
        </dgm:presLayoutVars>
      </dgm:prSet>
      <dgm:spPr>
        <a:prstGeom prst="rect">
          <a:avLst/>
        </a:prstGeom>
      </dgm:spPr>
      <dgm:t>
        <a:bodyPr/>
        <a:lstStyle/>
        <a:p>
          <a:endParaRPr lang="en-GB"/>
        </a:p>
      </dgm:t>
    </dgm:pt>
    <dgm:pt modelId="{554AD5C6-4965-4CDB-8EE9-E1DBA4593306}" type="pres">
      <dgm:prSet presAssocID="{E1ED58B7-5CC3-4D32-8114-9D2307B03FB2}" presName="spVertical2" presStyleCnt="0"/>
      <dgm:spPr/>
    </dgm:pt>
    <dgm:pt modelId="{75D57DE3-EC40-4580-87EB-32FC315A6C3F}" type="pres">
      <dgm:prSet presAssocID="{E1ED58B7-5CC3-4D32-8114-9D2307B03FB2}" presName="spVertical3" presStyleCnt="0"/>
      <dgm:spPr/>
    </dgm:pt>
    <dgm:pt modelId="{95C43626-5F79-475A-BC6C-280F56094AD1}" type="pres">
      <dgm:prSet presAssocID="{9548B142-AAAA-4E11-AB4A-057B7828E79D}" presName="padding2" presStyleCnt="0"/>
      <dgm:spPr/>
    </dgm:pt>
    <dgm:pt modelId="{EEB9B297-EC03-487C-9975-54E2C5F00657}" type="pres">
      <dgm:prSet presAssocID="{9548B142-AAAA-4E11-AB4A-057B7828E79D}" presName="negArrow" presStyleCnt="0"/>
      <dgm:spPr/>
    </dgm:pt>
    <dgm:pt modelId="{FE5AB219-00D6-495F-9B0B-686D8A050DCD}" type="pres">
      <dgm:prSet presAssocID="{9548B142-AAAA-4E11-AB4A-057B7828E79D}" presName="backgroundArrow" presStyleLbl="node1" presStyleIdx="0" presStyleCnt="1" custScaleY="127067" custLinFactNeighborX="0" custLinFactNeighborY="-1779"/>
      <dgm:spPr>
        <a:xfrm>
          <a:off x="0" y="2046832"/>
          <a:ext cx="8863330" cy="854374"/>
        </a:xfrm>
        <a:prstGeom prst="rightArrow">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GB"/>
        </a:p>
      </dgm:t>
    </dgm:pt>
  </dgm:ptLst>
  <dgm:cxnLst>
    <dgm:cxn modelId="{94CECA95-EB95-49F9-ACAC-74A119B6AF1E}" type="presOf" srcId="{43D78F2F-F577-47B5-B5B7-7402B4F637C3}" destId="{9C7A4E21-7BD4-44CB-A052-592910DA386B}" srcOrd="0" destOrd="0" presId="urn:microsoft.com/office/officeart/2005/8/layout/hProcess3"/>
    <dgm:cxn modelId="{CC10ACEC-C912-4FE5-B27D-851526B849E1}" type="presOf" srcId="{9548B142-AAAA-4E11-AB4A-057B7828E79D}" destId="{2138ECD0-DFBE-4EA0-98F5-59BD7A10FBB6}" srcOrd="0" destOrd="0" presId="urn:microsoft.com/office/officeart/2005/8/layout/hProcess3"/>
    <dgm:cxn modelId="{3D47CF39-4852-4F56-89F5-9334D387FACA}" type="presOf" srcId="{B86B1FCA-ABFE-4D0A-B28A-26866C5964B0}" destId="{922F781D-868D-43FF-99C4-3912143B0415}" srcOrd="0" destOrd="0" presId="urn:microsoft.com/office/officeart/2005/8/layout/hProcess3"/>
    <dgm:cxn modelId="{E1115033-EBEC-4B95-BDDB-7B6D0775DE2B}" srcId="{9548B142-AAAA-4E11-AB4A-057B7828E79D}" destId="{807BCC43-CA86-461C-A8E7-E2C506763082}" srcOrd="0" destOrd="0" parTransId="{153B7877-811C-45B1-A358-9392F3332389}" sibTransId="{52B2CA2E-17F2-4A89-8AFA-0B2F64B2EABA}"/>
    <dgm:cxn modelId="{A0504559-2E84-4F9E-B98A-6AC5CD15338D}" type="presOf" srcId="{741D9EB5-4A75-4B70-BBA5-969BDBC274D9}" destId="{1B106253-3FFA-4594-9B2A-3467BCFA28AB}" srcOrd="0" destOrd="0" presId="urn:microsoft.com/office/officeart/2005/8/layout/hProcess3"/>
    <dgm:cxn modelId="{01E361C5-7FA7-49BD-9835-B71E72605C03}" srcId="{9548B142-AAAA-4E11-AB4A-057B7828E79D}" destId="{554F3756-FE02-4C70-A736-D362B6559CF7}" srcOrd="7" destOrd="0" parTransId="{0DF656D1-5EA6-4900-8FA0-7A543E4A8CFE}" sibTransId="{DA250E6B-305D-44B5-81F0-0CF19183B38F}"/>
    <dgm:cxn modelId="{50490BD2-2000-443A-BB2E-376CFB4E5CB7}" type="presOf" srcId="{35C1DB2E-295F-4CDC-AD27-E3F8CFD78494}" destId="{15A85EA0-224F-4E67-8FCB-C0BDBE3DFDC3}" srcOrd="0" destOrd="0" presId="urn:microsoft.com/office/officeart/2005/8/layout/hProcess3"/>
    <dgm:cxn modelId="{B78612DF-98D2-4AA6-AB21-742443D8A132}" srcId="{9548B142-AAAA-4E11-AB4A-057B7828E79D}" destId="{E1ED58B7-5CC3-4D32-8114-9D2307B03FB2}" srcOrd="11" destOrd="0" parTransId="{D2DC194D-B49A-402D-ADCD-E6E34AE46D24}" sibTransId="{B5C06F20-F43F-4BEE-A79B-1159557D31FD}"/>
    <dgm:cxn modelId="{164A64B8-7EA9-437A-8A51-12E7F27750A4}" type="presOf" srcId="{25E049FC-6F00-4BDC-B7CD-09AC83230690}" destId="{D5747CF2-1EF1-4DBB-981A-460261A50B19}" srcOrd="0" destOrd="0" presId="urn:microsoft.com/office/officeart/2005/8/layout/hProcess3"/>
    <dgm:cxn modelId="{5627E759-534D-40F9-B5FE-C1A14BAC2CAB}" type="presOf" srcId="{807BCC43-CA86-461C-A8E7-E2C506763082}" destId="{E5C93DA3-15B2-4948-B591-2AED889D8005}" srcOrd="0" destOrd="0" presId="urn:microsoft.com/office/officeart/2005/8/layout/hProcess3"/>
    <dgm:cxn modelId="{5B69B09D-4F2D-4F59-8D1D-D9F55A679F0E}" type="presOf" srcId="{4FDF51C3-7BFE-4AB5-9200-56D055051B37}" destId="{672F124F-D914-4343-897B-CC2D1B66C17E}" srcOrd="0" destOrd="0" presId="urn:microsoft.com/office/officeart/2005/8/layout/hProcess3"/>
    <dgm:cxn modelId="{8920285B-82B3-4B2D-96A2-F84B764B5034}" srcId="{9548B142-AAAA-4E11-AB4A-057B7828E79D}" destId="{B86B1FCA-ABFE-4D0A-B28A-26866C5964B0}" srcOrd="10" destOrd="0" parTransId="{B811770C-AD22-4F87-BFF0-1C6B47A28114}" sibTransId="{986F1735-A908-40C2-A0E2-7ED46A2B67F8}"/>
    <dgm:cxn modelId="{E666CF28-B0B1-4952-AD1E-61AE133C500D}" srcId="{9548B142-AAAA-4E11-AB4A-057B7828E79D}" destId="{4FDF51C3-7BFE-4AB5-9200-56D055051B37}" srcOrd="8" destOrd="0" parTransId="{1ABD296D-AF62-4607-A5A0-F57F9282D6E7}" sibTransId="{B7D47D59-734C-4121-A0A8-771839488D37}"/>
    <dgm:cxn modelId="{29D69B77-BA51-43A6-B26E-36C74EA6B157}" srcId="{9548B142-AAAA-4E11-AB4A-057B7828E79D}" destId="{25E049FC-6F00-4BDC-B7CD-09AC83230690}" srcOrd="2" destOrd="0" parTransId="{D066420C-5EE9-41CC-815D-2D2FCE24EE7E}" sibTransId="{28689F5C-6BDE-42E3-8EA5-C2C0D368000D}"/>
    <dgm:cxn modelId="{A86D28EC-DFDE-466E-8DB7-DEFE06E9EB8C}" srcId="{9548B142-AAAA-4E11-AB4A-057B7828E79D}" destId="{3098E7DC-2202-4D53-B83B-E85EC554295E}" srcOrd="5" destOrd="0" parTransId="{B000A54A-0C2A-4568-89FB-3761BA1B8F7E}" sibTransId="{86FDCB6F-5FA2-4938-A339-6A072EE1F9C5}"/>
    <dgm:cxn modelId="{A3D7A22B-589D-46D4-B735-86C4F3BD97AF}" srcId="{9548B142-AAAA-4E11-AB4A-057B7828E79D}" destId="{AE35093F-64D2-4DF8-ACDC-F96229933A1F}" srcOrd="3" destOrd="0" parTransId="{50427153-962C-4BB8-BA7C-4AE53B333DFD}" sibTransId="{9B944D89-451B-48DF-843A-15B4BDDD1BBB}"/>
    <dgm:cxn modelId="{F3E662D5-4422-4A39-B748-37D85ED39722}" srcId="{9548B142-AAAA-4E11-AB4A-057B7828E79D}" destId="{A8120196-6D8B-4843-85F1-8F717FDC5B20}" srcOrd="9" destOrd="0" parTransId="{F1D1064D-19EC-40C9-90DB-9B31E53DB5AD}" sibTransId="{184D2CF9-2A55-45F3-93FE-0346B5548FF1}"/>
    <dgm:cxn modelId="{CA64B54D-0165-4245-81E7-BF2BDD9BB7CC}" srcId="{9548B142-AAAA-4E11-AB4A-057B7828E79D}" destId="{741D9EB5-4A75-4B70-BBA5-969BDBC274D9}" srcOrd="4" destOrd="0" parTransId="{2454BCC6-5A55-4B0A-890D-283C20151A37}" sibTransId="{7AE78E03-05D5-4258-8FC5-0CDE916157D8}"/>
    <dgm:cxn modelId="{CCA1D8FD-2AC1-4979-B760-536ADE640149}" type="presOf" srcId="{E1ED58B7-5CC3-4D32-8114-9D2307B03FB2}" destId="{376BE568-5A5D-4EFC-887A-208953778E81}" srcOrd="0" destOrd="0" presId="urn:microsoft.com/office/officeart/2005/8/layout/hProcess3"/>
    <dgm:cxn modelId="{BB3F47E4-A331-40BA-B52B-A02B7F04DC02}" type="presOf" srcId="{A8120196-6D8B-4843-85F1-8F717FDC5B20}" destId="{6D5F51EA-EBDD-499C-BC0B-0C2212243E23}" srcOrd="0" destOrd="0" presId="urn:microsoft.com/office/officeart/2005/8/layout/hProcess3"/>
    <dgm:cxn modelId="{835D029B-8122-4D0F-97AA-FE42C1B705E6}" srcId="{9548B142-AAAA-4E11-AB4A-057B7828E79D}" destId="{35C1DB2E-295F-4CDC-AD27-E3F8CFD78494}" srcOrd="1" destOrd="0" parTransId="{875527F7-1E4B-4B7F-A4BA-282AE3B0E0E4}" sibTransId="{3164B9F8-5A1E-4B7B-A5CB-3E749D6162B0}"/>
    <dgm:cxn modelId="{955CF6CD-55AC-4EE1-A987-04312EBB66EB}" type="presOf" srcId="{AE35093F-64D2-4DF8-ACDC-F96229933A1F}" destId="{0846D4D7-95FE-4BEF-9C21-FA96CD7DD590}" srcOrd="0" destOrd="0" presId="urn:microsoft.com/office/officeart/2005/8/layout/hProcess3"/>
    <dgm:cxn modelId="{E483D887-A0BA-48A9-8023-52B49A07E876}" type="presOf" srcId="{554F3756-FE02-4C70-A736-D362B6559CF7}" destId="{BF15A0AB-DDF6-4BB2-99D3-DBF4ACA72EAB}" srcOrd="0" destOrd="0" presId="urn:microsoft.com/office/officeart/2005/8/layout/hProcess3"/>
    <dgm:cxn modelId="{61DC8851-E4C7-4C6E-90EE-43D5B49719E7}" srcId="{9548B142-AAAA-4E11-AB4A-057B7828E79D}" destId="{43D78F2F-F577-47B5-B5B7-7402B4F637C3}" srcOrd="6" destOrd="0" parTransId="{3762498A-9E0C-4F18-A2E9-0EF16F039D55}" sibTransId="{0D7DE4B0-A0E7-43C7-BC80-D1FF19841FFB}"/>
    <dgm:cxn modelId="{C2D8E0E2-03AB-40B7-BDD6-BF22DAE5C109}" type="presOf" srcId="{3098E7DC-2202-4D53-B83B-E85EC554295E}" destId="{DFBB0166-E5BF-48E7-8925-81DECE02B335}" srcOrd="0" destOrd="0" presId="urn:microsoft.com/office/officeart/2005/8/layout/hProcess3"/>
    <dgm:cxn modelId="{9138621F-57BD-4BB6-8000-CD51E4BF35DC}" type="presParOf" srcId="{2138ECD0-DFBE-4EA0-98F5-59BD7A10FBB6}" destId="{355F7297-C468-4BCD-9205-04FF9101C6D3}" srcOrd="0" destOrd="0" presId="urn:microsoft.com/office/officeart/2005/8/layout/hProcess3"/>
    <dgm:cxn modelId="{E1DFDFBA-F4EC-4BD9-ACC0-FEDE7F8FF652}" type="presParOf" srcId="{2138ECD0-DFBE-4EA0-98F5-59BD7A10FBB6}" destId="{44985885-EEDA-4613-A08C-E7C968B9F22C}" srcOrd="1" destOrd="0" presId="urn:microsoft.com/office/officeart/2005/8/layout/hProcess3"/>
    <dgm:cxn modelId="{4F0B4D1B-5F89-42E3-996B-929B3A31CDC2}" type="presParOf" srcId="{44985885-EEDA-4613-A08C-E7C968B9F22C}" destId="{B8299DA7-9788-42C0-99BA-2F8167B72663}" srcOrd="0" destOrd="0" presId="urn:microsoft.com/office/officeart/2005/8/layout/hProcess3"/>
    <dgm:cxn modelId="{62BEBF63-EAAC-430B-AC34-8B2F9A7CBE9D}" type="presParOf" srcId="{44985885-EEDA-4613-A08C-E7C968B9F22C}" destId="{A39C1CB3-BCC6-4120-81D6-E3CCC19346B0}" srcOrd="1" destOrd="0" presId="urn:microsoft.com/office/officeart/2005/8/layout/hProcess3"/>
    <dgm:cxn modelId="{E1F4C320-A203-4EDD-955F-93255446CE0F}" type="presParOf" srcId="{A39C1CB3-BCC6-4120-81D6-E3CCC19346B0}" destId="{EFA75414-1CAB-4611-933C-BB49B29DC4B4}" srcOrd="0" destOrd="0" presId="urn:microsoft.com/office/officeart/2005/8/layout/hProcess3"/>
    <dgm:cxn modelId="{46EEEEF0-804C-4712-907B-A56763CF99B1}" type="presParOf" srcId="{A39C1CB3-BCC6-4120-81D6-E3CCC19346B0}" destId="{E5C93DA3-15B2-4948-B591-2AED889D8005}" srcOrd="1" destOrd="0" presId="urn:microsoft.com/office/officeart/2005/8/layout/hProcess3"/>
    <dgm:cxn modelId="{0040FD79-23E3-452C-B5E2-E993F7CDD479}" type="presParOf" srcId="{A39C1CB3-BCC6-4120-81D6-E3CCC19346B0}" destId="{2459C462-54F2-43A1-9447-5F14C5BDC954}" srcOrd="2" destOrd="0" presId="urn:microsoft.com/office/officeart/2005/8/layout/hProcess3"/>
    <dgm:cxn modelId="{04B3B0D4-4551-4170-B3F2-9FBDF30B18C7}" type="presParOf" srcId="{A39C1CB3-BCC6-4120-81D6-E3CCC19346B0}" destId="{86AB986D-66F1-4A87-ACC2-D12BFA15D77B}" srcOrd="3" destOrd="0" presId="urn:microsoft.com/office/officeart/2005/8/layout/hProcess3"/>
    <dgm:cxn modelId="{D9B1B924-3217-42FE-AB53-2C3C13FA464F}" type="presParOf" srcId="{44985885-EEDA-4613-A08C-E7C968B9F22C}" destId="{DE845A53-612F-4AB3-9166-0C432C907966}" srcOrd="2" destOrd="0" presId="urn:microsoft.com/office/officeart/2005/8/layout/hProcess3"/>
    <dgm:cxn modelId="{92FF5025-95D0-45FB-A33D-5FFC7A7C40D8}" type="presParOf" srcId="{44985885-EEDA-4613-A08C-E7C968B9F22C}" destId="{C0198A64-9928-457D-873F-7A1E7766B0B1}" srcOrd="3" destOrd="0" presId="urn:microsoft.com/office/officeart/2005/8/layout/hProcess3"/>
    <dgm:cxn modelId="{627C6147-A833-40E3-AB37-1E5267D2E4AD}" type="presParOf" srcId="{C0198A64-9928-457D-873F-7A1E7766B0B1}" destId="{55343020-A111-4DCD-91AF-DE92FC111CA3}" srcOrd="0" destOrd="0" presId="urn:microsoft.com/office/officeart/2005/8/layout/hProcess3"/>
    <dgm:cxn modelId="{D16757D1-FB8B-406E-955C-D3A3275D382C}" type="presParOf" srcId="{C0198A64-9928-457D-873F-7A1E7766B0B1}" destId="{15A85EA0-224F-4E67-8FCB-C0BDBE3DFDC3}" srcOrd="1" destOrd="0" presId="urn:microsoft.com/office/officeart/2005/8/layout/hProcess3"/>
    <dgm:cxn modelId="{AA3F71CA-7664-4855-B8E9-C6459A8E989E}" type="presParOf" srcId="{C0198A64-9928-457D-873F-7A1E7766B0B1}" destId="{2F17AB59-1D4D-4590-9B8C-B4A6DCBF6824}" srcOrd="2" destOrd="0" presId="urn:microsoft.com/office/officeart/2005/8/layout/hProcess3"/>
    <dgm:cxn modelId="{FE78BC91-9517-478B-B030-D1BC5D1B26D7}" type="presParOf" srcId="{C0198A64-9928-457D-873F-7A1E7766B0B1}" destId="{1A8D6C5E-BFB5-4EEC-AAEB-70D7C4F6E30F}" srcOrd="3" destOrd="0" presId="urn:microsoft.com/office/officeart/2005/8/layout/hProcess3"/>
    <dgm:cxn modelId="{C81C6D65-14E0-4B50-A8D5-2677150C8863}" type="presParOf" srcId="{44985885-EEDA-4613-A08C-E7C968B9F22C}" destId="{08C09D17-7F04-484F-ABD9-A6632CFC6626}" srcOrd="4" destOrd="0" presId="urn:microsoft.com/office/officeart/2005/8/layout/hProcess3"/>
    <dgm:cxn modelId="{E535EF23-F7C2-4FA5-92A0-608E09C55348}" type="presParOf" srcId="{44985885-EEDA-4613-A08C-E7C968B9F22C}" destId="{6D9DD39A-D7AF-41BB-BFA7-95C0DAAE093C}" srcOrd="5" destOrd="0" presId="urn:microsoft.com/office/officeart/2005/8/layout/hProcess3"/>
    <dgm:cxn modelId="{F2D0C20E-7D87-409D-B809-CD17F850777B}" type="presParOf" srcId="{6D9DD39A-D7AF-41BB-BFA7-95C0DAAE093C}" destId="{DD6B75AC-A61C-4BBA-B452-94BBFBE9361A}" srcOrd="0" destOrd="0" presId="urn:microsoft.com/office/officeart/2005/8/layout/hProcess3"/>
    <dgm:cxn modelId="{99D352C6-DA78-4448-9168-88EFB005A900}" type="presParOf" srcId="{6D9DD39A-D7AF-41BB-BFA7-95C0DAAE093C}" destId="{D5747CF2-1EF1-4DBB-981A-460261A50B19}" srcOrd="1" destOrd="0" presId="urn:microsoft.com/office/officeart/2005/8/layout/hProcess3"/>
    <dgm:cxn modelId="{C0E1E018-C299-4CE8-BB20-A2F7978D23E6}" type="presParOf" srcId="{6D9DD39A-D7AF-41BB-BFA7-95C0DAAE093C}" destId="{638FF6BE-9487-44F0-9A12-9F0F18F5BCFB}" srcOrd="2" destOrd="0" presId="urn:microsoft.com/office/officeart/2005/8/layout/hProcess3"/>
    <dgm:cxn modelId="{D6412E5A-AB81-47D2-BEE5-022D7A455B36}" type="presParOf" srcId="{6D9DD39A-D7AF-41BB-BFA7-95C0DAAE093C}" destId="{3C3F0971-9EC0-4988-B102-44D8161A032F}" srcOrd="3" destOrd="0" presId="urn:microsoft.com/office/officeart/2005/8/layout/hProcess3"/>
    <dgm:cxn modelId="{35866CEB-798E-4C61-9C23-F24FC768A1BD}" type="presParOf" srcId="{44985885-EEDA-4613-A08C-E7C968B9F22C}" destId="{5B954690-FB70-4A23-B5C8-5890D754A2AE}" srcOrd="6" destOrd="0" presId="urn:microsoft.com/office/officeart/2005/8/layout/hProcess3"/>
    <dgm:cxn modelId="{264512DE-AE5D-4B75-87A3-2435FA9F55F6}" type="presParOf" srcId="{44985885-EEDA-4613-A08C-E7C968B9F22C}" destId="{7637F346-A038-4CEA-95BB-7BB19995881B}" srcOrd="7" destOrd="0" presId="urn:microsoft.com/office/officeart/2005/8/layout/hProcess3"/>
    <dgm:cxn modelId="{F31D9A0D-840A-48ED-8538-868EE20EBEEE}" type="presParOf" srcId="{7637F346-A038-4CEA-95BB-7BB19995881B}" destId="{88F25CAE-CB2E-4712-98AB-1B95BC6F9D3D}" srcOrd="0" destOrd="0" presId="urn:microsoft.com/office/officeart/2005/8/layout/hProcess3"/>
    <dgm:cxn modelId="{8831C6E1-7EFC-4B27-B8EB-407A7DB5C7BF}" type="presParOf" srcId="{7637F346-A038-4CEA-95BB-7BB19995881B}" destId="{0846D4D7-95FE-4BEF-9C21-FA96CD7DD590}" srcOrd="1" destOrd="0" presId="urn:microsoft.com/office/officeart/2005/8/layout/hProcess3"/>
    <dgm:cxn modelId="{3DC4C147-8881-47CD-A7B1-4E38A408CE1C}" type="presParOf" srcId="{7637F346-A038-4CEA-95BB-7BB19995881B}" destId="{5085CE43-1DA0-428F-A056-AD56D4DA085A}" srcOrd="2" destOrd="0" presId="urn:microsoft.com/office/officeart/2005/8/layout/hProcess3"/>
    <dgm:cxn modelId="{BD51D7DC-D561-4257-936A-AF2430305137}" type="presParOf" srcId="{7637F346-A038-4CEA-95BB-7BB19995881B}" destId="{B56858CA-5C01-4839-9549-7F3708714917}" srcOrd="3" destOrd="0" presId="urn:microsoft.com/office/officeart/2005/8/layout/hProcess3"/>
    <dgm:cxn modelId="{402F98C2-21A7-41EA-953A-B7F71BE81724}" type="presParOf" srcId="{44985885-EEDA-4613-A08C-E7C968B9F22C}" destId="{07B57253-510B-4204-A2F3-9E64D35BF2CD}" srcOrd="8" destOrd="0" presId="urn:microsoft.com/office/officeart/2005/8/layout/hProcess3"/>
    <dgm:cxn modelId="{15D113B1-B05A-4A45-B7BD-0B540C549CE2}" type="presParOf" srcId="{44985885-EEDA-4613-A08C-E7C968B9F22C}" destId="{91CCDC28-B52E-4137-ADA7-B2479A723E8F}" srcOrd="9" destOrd="0" presId="urn:microsoft.com/office/officeart/2005/8/layout/hProcess3"/>
    <dgm:cxn modelId="{9844DCA2-D2BD-44A7-A59A-040E5DBBD26D}" type="presParOf" srcId="{91CCDC28-B52E-4137-ADA7-B2479A723E8F}" destId="{71751B32-7A5B-4456-B55F-160149338DB7}" srcOrd="0" destOrd="0" presId="urn:microsoft.com/office/officeart/2005/8/layout/hProcess3"/>
    <dgm:cxn modelId="{3B963392-4BC9-476B-B2AE-AC9D52F6FC9E}" type="presParOf" srcId="{91CCDC28-B52E-4137-ADA7-B2479A723E8F}" destId="{1B106253-3FFA-4594-9B2A-3467BCFA28AB}" srcOrd="1" destOrd="0" presId="urn:microsoft.com/office/officeart/2005/8/layout/hProcess3"/>
    <dgm:cxn modelId="{5079F05A-8E56-43D3-A7D4-554EE9B747EA}" type="presParOf" srcId="{91CCDC28-B52E-4137-ADA7-B2479A723E8F}" destId="{D8DF9FFD-60D0-41C6-886F-3244F4168E10}" srcOrd="2" destOrd="0" presId="urn:microsoft.com/office/officeart/2005/8/layout/hProcess3"/>
    <dgm:cxn modelId="{22DC3E46-FF5F-47F6-B52C-35DF90479155}" type="presParOf" srcId="{91CCDC28-B52E-4137-ADA7-B2479A723E8F}" destId="{54101908-9E6F-401B-8D86-5BB9B7725116}" srcOrd="3" destOrd="0" presId="urn:microsoft.com/office/officeart/2005/8/layout/hProcess3"/>
    <dgm:cxn modelId="{E6FE42DB-D2C3-474F-B721-1A181C70056B}" type="presParOf" srcId="{44985885-EEDA-4613-A08C-E7C968B9F22C}" destId="{29787D06-AF97-4026-BAE6-E4CD73D01792}" srcOrd="10" destOrd="0" presId="urn:microsoft.com/office/officeart/2005/8/layout/hProcess3"/>
    <dgm:cxn modelId="{20566C35-C825-424A-B2BF-3B673691B348}" type="presParOf" srcId="{44985885-EEDA-4613-A08C-E7C968B9F22C}" destId="{F8D6B33B-0685-4729-8DEE-A35D4376EF57}" srcOrd="11" destOrd="0" presId="urn:microsoft.com/office/officeart/2005/8/layout/hProcess3"/>
    <dgm:cxn modelId="{D7F48F4D-45AE-4408-BB2C-31113784F388}" type="presParOf" srcId="{F8D6B33B-0685-4729-8DEE-A35D4376EF57}" destId="{776DF967-3615-49D6-9CC6-E4011A85B8BD}" srcOrd="0" destOrd="0" presId="urn:microsoft.com/office/officeart/2005/8/layout/hProcess3"/>
    <dgm:cxn modelId="{27E134C3-0564-40D5-8947-D52F91EB483D}" type="presParOf" srcId="{F8D6B33B-0685-4729-8DEE-A35D4376EF57}" destId="{DFBB0166-E5BF-48E7-8925-81DECE02B335}" srcOrd="1" destOrd="0" presId="urn:microsoft.com/office/officeart/2005/8/layout/hProcess3"/>
    <dgm:cxn modelId="{9AF0B594-661B-4A04-AD5C-B226129A2670}" type="presParOf" srcId="{F8D6B33B-0685-4729-8DEE-A35D4376EF57}" destId="{7780D9D5-F55E-4187-8034-E3640DF6DEEF}" srcOrd="2" destOrd="0" presId="urn:microsoft.com/office/officeart/2005/8/layout/hProcess3"/>
    <dgm:cxn modelId="{305C48D4-112F-4569-925C-AF635637D214}" type="presParOf" srcId="{F8D6B33B-0685-4729-8DEE-A35D4376EF57}" destId="{E5105001-31CD-49B0-B1A9-B9ABE0EA448E}" srcOrd="3" destOrd="0" presId="urn:microsoft.com/office/officeart/2005/8/layout/hProcess3"/>
    <dgm:cxn modelId="{BBEAF585-EDD7-428B-92B7-8745D2498269}" type="presParOf" srcId="{44985885-EEDA-4613-A08C-E7C968B9F22C}" destId="{3969ED25-282A-4691-848C-CA79762EB3EC}" srcOrd="12" destOrd="0" presId="urn:microsoft.com/office/officeart/2005/8/layout/hProcess3"/>
    <dgm:cxn modelId="{1D472013-7A14-45CF-8636-B138EC03A829}" type="presParOf" srcId="{44985885-EEDA-4613-A08C-E7C968B9F22C}" destId="{DE08D92D-1821-4AE3-A2EB-000AC3E05275}" srcOrd="13" destOrd="0" presId="urn:microsoft.com/office/officeart/2005/8/layout/hProcess3"/>
    <dgm:cxn modelId="{D2835A89-4808-4E6B-8855-9A04F712154C}" type="presParOf" srcId="{DE08D92D-1821-4AE3-A2EB-000AC3E05275}" destId="{ABBD6F98-BA29-4DDF-8418-353D35257E71}" srcOrd="0" destOrd="0" presId="urn:microsoft.com/office/officeart/2005/8/layout/hProcess3"/>
    <dgm:cxn modelId="{3D7B36CE-BAFD-4F79-85BE-D9747BA26B72}" type="presParOf" srcId="{DE08D92D-1821-4AE3-A2EB-000AC3E05275}" destId="{9C7A4E21-7BD4-44CB-A052-592910DA386B}" srcOrd="1" destOrd="0" presId="urn:microsoft.com/office/officeart/2005/8/layout/hProcess3"/>
    <dgm:cxn modelId="{29DF0B0E-5CF4-4C19-911E-55412987B0B5}" type="presParOf" srcId="{DE08D92D-1821-4AE3-A2EB-000AC3E05275}" destId="{87CA49F4-FFAF-4A4F-8F24-E4EFBAB47DBF}" srcOrd="2" destOrd="0" presId="urn:microsoft.com/office/officeart/2005/8/layout/hProcess3"/>
    <dgm:cxn modelId="{BDA62D02-86BA-4455-8000-0D449E09371D}" type="presParOf" srcId="{DE08D92D-1821-4AE3-A2EB-000AC3E05275}" destId="{EEB64C7B-D584-45EA-BFCE-3A4D69060A6C}" srcOrd="3" destOrd="0" presId="urn:microsoft.com/office/officeart/2005/8/layout/hProcess3"/>
    <dgm:cxn modelId="{50B163ED-895F-4247-825D-098123BE261E}" type="presParOf" srcId="{44985885-EEDA-4613-A08C-E7C968B9F22C}" destId="{FBDF2540-E319-4AF3-8272-AACC7ECD7FF5}" srcOrd="14" destOrd="0" presId="urn:microsoft.com/office/officeart/2005/8/layout/hProcess3"/>
    <dgm:cxn modelId="{F6426364-8D50-4B0E-9DBA-62B2D00A2BCA}" type="presParOf" srcId="{44985885-EEDA-4613-A08C-E7C968B9F22C}" destId="{B32997A6-3CEC-4514-A081-E734A5459F42}" srcOrd="15" destOrd="0" presId="urn:microsoft.com/office/officeart/2005/8/layout/hProcess3"/>
    <dgm:cxn modelId="{C1C26429-A95F-4006-B895-AACD5CE10630}" type="presParOf" srcId="{B32997A6-3CEC-4514-A081-E734A5459F42}" destId="{BDA14A5E-9C3C-4FFD-AEFE-62E59662663D}" srcOrd="0" destOrd="0" presId="urn:microsoft.com/office/officeart/2005/8/layout/hProcess3"/>
    <dgm:cxn modelId="{6093A2B3-BE5A-4D56-AD12-13A31366541B}" type="presParOf" srcId="{B32997A6-3CEC-4514-A081-E734A5459F42}" destId="{BF15A0AB-DDF6-4BB2-99D3-DBF4ACA72EAB}" srcOrd="1" destOrd="0" presId="urn:microsoft.com/office/officeart/2005/8/layout/hProcess3"/>
    <dgm:cxn modelId="{E3FD7B8B-AA80-4AE7-A5FE-676E6A1313EF}" type="presParOf" srcId="{B32997A6-3CEC-4514-A081-E734A5459F42}" destId="{1AB2EDEE-4C66-43DB-A83A-25B163D540DA}" srcOrd="2" destOrd="0" presId="urn:microsoft.com/office/officeart/2005/8/layout/hProcess3"/>
    <dgm:cxn modelId="{D3B8ABC0-B6AB-4A7E-90F4-D7358E49E984}" type="presParOf" srcId="{B32997A6-3CEC-4514-A081-E734A5459F42}" destId="{FF4B5347-941C-4EB1-ABBF-81E2B8765628}" srcOrd="3" destOrd="0" presId="urn:microsoft.com/office/officeart/2005/8/layout/hProcess3"/>
    <dgm:cxn modelId="{68A775E0-4CCE-4472-90B7-950958757D3E}" type="presParOf" srcId="{44985885-EEDA-4613-A08C-E7C968B9F22C}" destId="{4496FDDA-659F-459E-9A48-33811408A272}" srcOrd="16" destOrd="0" presId="urn:microsoft.com/office/officeart/2005/8/layout/hProcess3"/>
    <dgm:cxn modelId="{A3E49EEF-FACC-4379-9F0B-95B7F1F95383}" type="presParOf" srcId="{44985885-EEDA-4613-A08C-E7C968B9F22C}" destId="{EF39DAB4-5FEB-4092-8A1E-CA4F87645741}" srcOrd="17" destOrd="0" presId="urn:microsoft.com/office/officeart/2005/8/layout/hProcess3"/>
    <dgm:cxn modelId="{B9ED8447-F795-4AB6-A66C-A9E17D1D9598}" type="presParOf" srcId="{EF39DAB4-5FEB-4092-8A1E-CA4F87645741}" destId="{20BDED18-B07C-490C-85D5-FE9B0C944FE7}" srcOrd="0" destOrd="0" presId="urn:microsoft.com/office/officeart/2005/8/layout/hProcess3"/>
    <dgm:cxn modelId="{AE6C8B77-3198-4DDC-8AD4-7FF1F311EB17}" type="presParOf" srcId="{EF39DAB4-5FEB-4092-8A1E-CA4F87645741}" destId="{672F124F-D914-4343-897B-CC2D1B66C17E}" srcOrd="1" destOrd="0" presId="urn:microsoft.com/office/officeart/2005/8/layout/hProcess3"/>
    <dgm:cxn modelId="{D2776D4F-BB9C-4392-BDEF-82EAD6F2C480}" type="presParOf" srcId="{EF39DAB4-5FEB-4092-8A1E-CA4F87645741}" destId="{C46AE35E-51B3-453E-A60B-84F7C92E1213}" srcOrd="2" destOrd="0" presId="urn:microsoft.com/office/officeart/2005/8/layout/hProcess3"/>
    <dgm:cxn modelId="{031A6B6A-E919-427F-BC90-3323368D5EFB}" type="presParOf" srcId="{EF39DAB4-5FEB-4092-8A1E-CA4F87645741}" destId="{A99B5F97-21BB-4D22-8020-6713934D1870}" srcOrd="3" destOrd="0" presId="urn:microsoft.com/office/officeart/2005/8/layout/hProcess3"/>
    <dgm:cxn modelId="{07FE7D0C-89EE-4E4A-B02B-F9A52EFC1AAF}" type="presParOf" srcId="{44985885-EEDA-4613-A08C-E7C968B9F22C}" destId="{8606E7D1-E944-4AD4-B5AB-0C7FC384E5E7}" srcOrd="18" destOrd="0" presId="urn:microsoft.com/office/officeart/2005/8/layout/hProcess3"/>
    <dgm:cxn modelId="{E821ADDF-0E2A-4A05-9DDD-56C5A417C6C8}" type="presParOf" srcId="{44985885-EEDA-4613-A08C-E7C968B9F22C}" destId="{AB730D5D-80BB-4840-9F1D-091837C0B827}" srcOrd="19" destOrd="0" presId="urn:microsoft.com/office/officeart/2005/8/layout/hProcess3"/>
    <dgm:cxn modelId="{60F81EE5-9577-4918-8951-02BFD5019F75}" type="presParOf" srcId="{AB730D5D-80BB-4840-9F1D-091837C0B827}" destId="{60BA1961-F534-45DE-9C56-50C42EFADE38}" srcOrd="0" destOrd="0" presId="urn:microsoft.com/office/officeart/2005/8/layout/hProcess3"/>
    <dgm:cxn modelId="{CD33CC1A-8059-4701-BB3B-951138733FEA}" type="presParOf" srcId="{AB730D5D-80BB-4840-9F1D-091837C0B827}" destId="{6D5F51EA-EBDD-499C-BC0B-0C2212243E23}" srcOrd="1" destOrd="0" presId="urn:microsoft.com/office/officeart/2005/8/layout/hProcess3"/>
    <dgm:cxn modelId="{16FBB8F1-AA33-4A59-84D5-9069C80BAD7D}" type="presParOf" srcId="{AB730D5D-80BB-4840-9F1D-091837C0B827}" destId="{4BDAC9DA-76CD-440D-8F59-D4C2A8802509}" srcOrd="2" destOrd="0" presId="urn:microsoft.com/office/officeart/2005/8/layout/hProcess3"/>
    <dgm:cxn modelId="{D7442AA9-3A54-4345-B79D-1A3B585E48F4}" type="presParOf" srcId="{AB730D5D-80BB-4840-9F1D-091837C0B827}" destId="{48852A80-E921-49CA-A095-90B801741056}" srcOrd="3" destOrd="0" presId="urn:microsoft.com/office/officeart/2005/8/layout/hProcess3"/>
    <dgm:cxn modelId="{9AB5054A-4D2F-49F8-AEDF-824D4AEA0FBD}" type="presParOf" srcId="{44985885-EEDA-4613-A08C-E7C968B9F22C}" destId="{75F6019C-AAAC-4961-8F04-F1D793798D10}" srcOrd="20" destOrd="0" presId="urn:microsoft.com/office/officeart/2005/8/layout/hProcess3"/>
    <dgm:cxn modelId="{60B3C08F-FA56-42F2-B017-A65689B899A8}" type="presParOf" srcId="{44985885-EEDA-4613-A08C-E7C968B9F22C}" destId="{F8DA06B2-E2F4-4AF8-8443-5F19EB88F340}" srcOrd="21" destOrd="0" presId="urn:microsoft.com/office/officeart/2005/8/layout/hProcess3"/>
    <dgm:cxn modelId="{4A6671E8-54D3-4243-9BFC-C6534CFB8B07}" type="presParOf" srcId="{F8DA06B2-E2F4-4AF8-8443-5F19EB88F340}" destId="{1643F143-5623-49E4-9C73-8B7BFEB66118}" srcOrd="0" destOrd="0" presId="urn:microsoft.com/office/officeart/2005/8/layout/hProcess3"/>
    <dgm:cxn modelId="{2CC61294-F080-4481-B1FC-7BFC1F7A31CF}" type="presParOf" srcId="{F8DA06B2-E2F4-4AF8-8443-5F19EB88F340}" destId="{922F781D-868D-43FF-99C4-3912143B0415}" srcOrd="1" destOrd="0" presId="urn:microsoft.com/office/officeart/2005/8/layout/hProcess3"/>
    <dgm:cxn modelId="{8D4FBCC2-0C8A-4846-B03C-E136E39972B0}" type="presParOf" srcId="{F8DA06B2-E2F4-4AF8-8443-5F19EB88F340}" destId="{3A931D77-3DBB-4BD4-A7B5-AA879165A429}" srcOrd="2" destOrd="0" presId="urn:microsoft.com/office/officeart/2005/8/layout/hProcess3"/>
    <dgm:cxn modelId="{74CA34C7-113E-490C-BBA8-44A08C241111}" type="presParOf" srcId="{F8DA06B2-E2F4-4AF8-8443-5F19EB88F340}" destId="{BFD5D379-04B1-4526-B0F6-94320FD781B5}" srcOrd="3" destOrd="0" presId="urn:microsoft.com/office/officeart/2005/8/layout/hProcess3"/>
    <dgm:cxn modelId="{4B2D9531-B7D9-4025-A76B-C481FCA73FB5}" type="presParOf" srcId="{44985885-EEDA-4613-A08C-E7C968B9F22C}" destId="{630EC5BA-11EB-4888-B456-6AC2D97C5EF6}" srcOrd="22" destOrd="0" presId="urn:microsoft.com/office/officeart/2005/8/layout/hProcess3"/>
    <dgm:cxn modelId="{F93A9604-B9AF-4FE4-9736-DF1F220D7D87}" type="presParOf" srcId="{44985885-EEDA-4613-A08C-E7C968B9F22C}" destId="{C3EC9588-7A36-4976-A2D4-068F989AF7D5}" srcOrd="23" destOrd="0" presId="urn:microsoft.com/office/officeart/2005/8/layout/hProcess3"/>
    <dgm:cxn modelId="{EE142785-699E-44FD-AC87-3A7FEF903280}" type="presParOf" srcId="{C3EC9588-7A36-4976-A2D4-068F989AF7D5}" destId="{BFC010F2-4551-48A1-AEBF-3AB6B405AB60}" srcOrd="0" destOrd="0" presId="urn:microsoft.com/office/officeart/2005/8/layout/hProcess3"/>
    <dgm:cxn modelId="{EECB6EDE-A606-458E-B349-4626F911A0D2}" type="presParOf" srcId="{C3EC9588-7A36-4976-A2D4-068F989AF7D5}" destId="{376BE568-5A5D-4EFC-887A-208953778E81}" srcOrd="1" destOrd="0" presId="urn:microsoft.com/office/officeart/2005/8/layout/hProcess3"/>
    <dgm:cxn modelId="{5BF4735A-DB92-4A4C-AD19-2959477442DA}" type="presParOf" srcId="{C3EC9588-7A36-4976-A2D4-068F989AF7D5}" destId="{554AD5C6-4965-4CDB-8EE9-E1DBA4593306}" srcOrd="2" destOrd="0" presId="urn:microsoft.com/office/officeart/2005/8/layout/hProcess3"/>
    <dgm:cxn modelId="{DBB71B72-AB6E-4C88-8EB2-A1F53C060531}" type="presParOf" srcId="{C3EC9588-7A36-4976-A2D4-068F989AF7D5}" destId="{75D57DE3-EC40-4580-87EB-32FC315A6C3F}" srcOrd="3" destOrd="0" presId="urn:microsoft.com/office/officeart/2005/8/layout/hProcess3"/>
    <dgm:cxn modelId="{5A4E9C75-C260-486E-B9A5-E3DEB91B080F}" type="presParOf" srcId="{44985885-EEDA-4613-A08C-E7C968B9F22C}" destId="{95C43626-5F79-475A-BC6C-280F56094AD1}" srcOrd="24" destOrd="0" presId="urn:microsoft.com/office/officeart/2005/8/layout/hProcess3"/>
    <dgm:cxn modelId="{87F09662-903D-42EB-A979-AB7A968B2159}" type="presParOf" srcId="{44985885-EEDA-4613-A08C-E7C968B9F22C}" destId="{EEB9B297-EC03-487C-9975-54E2C5F00657}" srcOrd="25" destOrd="0" presId="urn:microsoft.com/office/officeart/2005/8/layout/hProcess3"/>
    <dgm:cxn modelId="{66F3B926-0765-43D0-88CC-DA286459B3D1}" type="presParOf" srcId="{44985885-EEDA-4613-A08C-E7C968B9F22C}" destId="{FE5AB219-00D6-495F-9B0B-686D8A050DCD}" srcOrd="26" destOrd="0" presId="urn:microsoft.com/office/officeart/2005/8/layout/hProcess3"/>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548B142-AAAA-4E11-AB4A-057B7828E79D}" type="doc">
      <dgm:prSet loTypeId="urn:microsoft.com/office/officeart/2005/8/layout/hProcess3" loCatId="process" qsTypeId="urn:microsoft.com/office/officeart/2005/8/quickstyle/simple3" qsCatId="simple" csTypeId="urn:microsoft.com/office/officeart/2005/8/colors/accent1_2" csCatId="accent1" phldr="1"/>
      <dgm:spPr/>
      <dgm:t>
        <a:bodyPr/>
        <a:lstStyle/>
        <a:p>
          <a:endParaRPr lang="en-GB"/>
        </a:p>
      </dgm:t>
    </dgm:pt>
    <dgm:pt modelId="{807BCC43-CA86-461C-A8E7-E2C506763082}">
      <dgm:prSet phldrT="[Text]"/>
      <dgm:spPr>
        <a:xfrm>
          <a:off x="1324753"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November 2015</a:t>
          </a:r>
        </a:p>
      </dgm:t>
    </dgm:pt>
    <dgm:pt modelId="{153B7877-811C-45B1-A358-9392F3332389}" type="parTrans" cxnId="{E1115033-EBEC-4B95-BDDB-7B6D0775DE2B}">
      <dgm:prSet/>
      <dgm:spPr/>
      <dgm:t>
        <a:bodyPr/>
        <a:lstStyle/>
        <a:p>
          <a:endParaRPr lang="en-GB"/>
        </a:p>
      </dgm:t>
    </dgm:pt>
    <dgm:pt modelId="{52B2CA2E-17F2-4A89-8AFA-0B2F64B2EABA}" type="sibTrans" cxnId="{E1115033-EBEC-4B95-BDDB-7B6D0775DE2B}">
      <dgm:prSet/>
      <dgm:spPr/>
      <dgm:t>
        <a:bodyPr/>
        <a:lstStyle/>
        <a:p>
          <a:endParaRPr lang="en-GB"/>
        </a:p>
      </dgm:t>
    </dgm:pt>
    <dgm:pt modelId="{43D78F2F-F577-47B5-B5B7-7402B4F637C3}">
      <dgm:prSet phldrT="[Text]"/>
      <dgm:spPr>
        <a:xfrm>
          <a:off x="5011288"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May 2016</a:t>
          </a:r>
        </a:p>
      </dgm:t>
    </dgm:pt>
    <dgm:pt modelId="{3762498A-9E0C-4F18-A2E9-0EF16F039D55}" type="parTrans" cxnId="{61DC8851-E4C7-4C6E-90EE-43D5B49719E7}">
      <dgm:prSet/>
      <dgm:spPr/>
      <dgm:t>
        <a:bodyPr/>
        <a:lstStyle/>
        <a:p>
          <a:endParaRPr lang="en-GB"/>
        </a:p>
      </dgm:t>
    </dgm:pt>
    <dgm:pt modelId="{0D7DE4B0-A0E7-43C7-BC80-D1FF19841FFB}" type="sibTrans" cxnId="{61DC8851-E4C7-4C6E-90EE-43D5B49719E7}">
      <dgm:prSet/>
      <dgm:spPr/>
      <dgm:t>
        <a:bodyPr/>
        <a:lstStyle/>
        <a:p>
          <a:endParaRPr lang="en-GB"/>
        </a:p>
      </dgm:t>
    </dgm:pt>
    <dgm:pt modelId="{554F3756-FE02-4C70-A736-D362B6559CF7}">
      <dgm:prSet phldrT="[Text]"/>
      <dgm:spPr>
        <a:xfrm>
          <a:off x="5625711"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June 2016</a:t>
          </a:r>
        </a:p>
      </dgm:t>
    </dgm:pt>
    <dgm:pt modelId="{0DF656D1-5EA6-4900-8FA0-7A543E4A8CFE}" type="parTrans" cxnId="{01E361C5-7FA7-49BD-9835-B71E72605C03}">
      <dgm:prSet/>
      <dgm:spPr/>
      <dgm:t>
        <a:bodyPr/>
        <a:lstStyle/>
        <a:p>
          <a:endParaRPr lang="en-GB"/>
        </a:p>
      </dgm:t>
    </dgm:pt>
    <dgm:pt modelId="{DA250E6B-305D-44B5-81F0-0CF19183B38F}" type="sibTrans" cxnId="{01E361C5-7FA7-49BD-9835-B71E72605C03}">
      <dgm:prSet/>
      <dgm:spPr/>
      <dgm:t>
        <a:bodyPr/>
        <a:lstStyle/>
        <a:p>
          <a:endParaRPr lang="en-GB"/>
        </a:p>
      </dgm:t>
    </dgm:pt>
    <dgm:pt modelId="{35C1DB2E-295F-4CDC-AD27-E3F8CFD78494}">
      <dgm:prSet phldrT="[Text]"/>
      <dgm:spPr>
        <a:xfrm>
          <a:off x="1939176"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December 2015</a:t>
          </a:r>
        </a:p>
      </dgm:t>
    </dgm:pt>
    <dgm:pt modelId="{875527F7-1E4B-4B7F-A4BA-282AE3B0E0E4}" type="parTrans" cxnId="{835D029B-8122-4D0F-97AA-FE42C1B705E6}">
      <dgm:prSet/>
      <dgm:spPr/>
      <dgm:t>
        <a:bodyPr/>
        <a:lstStyle/>
        <a:p>
          <a:endParaRPr lang="en-GB"/>
        </a:p>
      </dgm:t>
    </dgm:pt>
    <dgm:pt modelId="{3164B9F8-5A1E-4B7B-A5CB-3E749D6162B0}" type="sibTrans" cxnId="{835D029B-8122-4D0F-97AA-FE42C1B705E6}">
      <dgm:prSet/>
      <dgm:spPr/>
      <dgm:t>
        <a:bodyPr/>
        <a:lstStyle/>
        <a:p>
          <a:endParaRPr lang="en-GB"/>
        </a:p>
      </dgm:t>
    </dgm:pt>
    <dgm:pt modelId="{25E049FC-6F00-4BDC-B7CD-09AC83230690}">
      <dgm:prSet phldrT="[Text]"/>
      <dgm:spPr>
        <a:xfrm>
          <a:off x="2553598"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January 2016</a:t>
          </a:r>
        </a:p>
      </dgm:t>
    </dgm:pt>
    <dgm:pt modelId="{D066420C-5EE9-41CC-815D-2D2FCE24EE7E}" type="parTrans" cxnId="{29D69B77-BA51-43A6-B26E-36C74EA6B157}">
      <dgm:prSet/>
      <dgm:spPr/>
      <dgm:t>
        <a:bodyPr/>
        <a:lstStyle/>
        <a:p>
          <a:endParaRPr lang="en-GB"/>
        </a:p>
      </dgm:t>
    </dgm:pt>
    <dgm:pt modelId="{28689F5C-6BDE-42E3-8EA5-C2C0D368000D}" type="sibTrans" cxnId="{29D69B77-BA51-43A6-B26E-36C74EA6B157}">
      <dgm:prSet/>
      <dgm:spPr/>
      <dgm:t>
        <a:bodyPr/>
        <a:lstStyle/>
        <a:p>
          <a:endParaRPr lang="en-GB"/>
        </a:p>
      </dgm:t>
    </dgm:pt>
    <dgm:pt modelId="{AE35093F-64D2-4DF8-ACDC-F96229933A1F}">
      <dgm:prSet phldrT="[Text]"/>
      <dgm:spPr>
        <a:xfrm>
          <a:off x="3168021"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February 2016</a:t>
          </a:r>
        </a:p>
      </dgm:t>
    </dgm:pt>
    <dgm:pt modelId="{50427153-962C-4BB8-BA7C-4AE53B333DFD}" type="parTrans" cxnId="{A3D7A22B-589D-46D4-B735-86C4F3BD97AF}">
      <dgm:prSet/>
      <dgm:spPr/>
      <dgm:t>
        <a:bodyPr/>
        <a:lstStyle/>
        <a:p>
          <a:endParaRPr lang="en-GB"/>
        </a:p>
      </dgm:t>
    </dgm:pt>
    <dgm:pt modelId="{9B944D89-451B-48DF-843A-15B4BDDD1BBB}" type="sibTrans" cxnId="{A3D7A22B-589D-46D4-B735-86C4F3BD97AF}">
      <dgm:prSet/>
      <dgm:spPr/>
      <dgm:t>
        <a:bodyPr/>
        <a:lstStyle/>
        <a:p>
          <a:endParaRPr lang="en-GB"/>
        </a:p>
      </dgm:t>
    </dgm:pt>
    <dgm:pt modelId="{741D9EB5-4A75-4B70-BBA5-969BDBC274D9}">
      <dgm:prSet phldrT="[Text]"/>
      <dgm:spPr>
        <a:xfrm>
          <a:off x="3782443"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March 2016</a:t>
          </a:r>
        </a:p>
      </dgm:t>
    </dgm:pt>
    <dgm:pt modelId="{2454BCC6-5A55-4B0A-890D-283C20151A37}" type="parTrans" cxnId="{CA64B54D-0165-4245-81E7-BF2BDD9BB7CC}">
      <dgm:prSet/>
      <dgm:spPr/>
      <dgm:t>
        <a:bodyPr/>
        <a:lstStyle/>
        <a:p>
          <a:endParaRPr lang="en-GB"/>
        </a:p>
      </dgm:t>
    </dgm:pt>
    <dgm:pt modelId="{7AE78E03-05D5-4258-8FC5-0CDE916157D8}" type="sibTrans" cxnId="{CA64B54D-0165-4245-81E7-BF2BDD9BB7CC}">
      <dgm:prSet/>
      <dgm:spPr/>
      <dgm:t>
        <a:bodyPr/>
        <a:lstStyle/>
        <a:p>
          <a:endParaRPr lang="en-GB"/>
        </a:p>
      </dgm:t>
    </dgm:pt>
    <dgm:pt modelId="{3098E7DC-2202-4D53-B83B-E85EC554295E}">
      <dgm:prSet phldrT="[Text]"/>
      <dgm:spPr>
        <a:xfrm>
          <a:off x="4396866"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April 2016</a:t>
          </a:r>
        </a:p>
      </dgm:t>
    </dgm:pt>
    <dgm:pt modelId="{B000A54A-0C2A-4568-89FB-3761BA1B8F7E}" type="parTrans" cxnId="{A86D28EC-DFDE-466E-8DB7-DEFE06E9EB8C}">
      <dgm:prSet/>
      <dgm:spPr/>
      <dgm:t>
        <a:bodyPr/>
        <a:lstStyle/>
        <a:p>
          <a:endParaRPr lang="en-GB"/>
        </a:p>
      </dgm:t>
    </dgm:pt>
    <dgm:pt modelId="{86FDCB6F-5FA2-4938-A339-6A072EE1F9C5}" type="sibTrans" cxnId="{A86D28EC-DFDE-466E-8DB7-DEFE06E9EB8C}">
      <dgm:prSet/>
      <dgm:spPr/>
      <dgm:t>
        <a:bodyPr/>
        <a:lstStyle/>
        <a:p>
          <a:endParaRPr lang="en-GB"/>
        </a:p>
      </dgm:t>
    </dgm:pt>
    <dgm:pt modelId="{4FDF51C3-7BFE-4AB5-9200-56D055051B37}">
      <dgm:prSet phldrT="[Text]"/>
      <dgm:spPr>
        <a:xfrm>
          <a:off x="6240133"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July 2016</a:t>
          </a:r>
        </a:p>
      </dgm:t>
    </dgm:pt>
    <dgm:pt modelId="{1ABD296D-AF62-4607-A5A0-F57F9282D6E7}" type="parTrans" cxnId="{E666CF28-B0B1-4952-AD1E-61AE133C500D}">
      <dgm:prSet/>
      <dgm:spPr/>
      <dgm:t>
        <a:bodyPr/>
        <a:lstStyle/>
        <a:p>
          <a:endParaRPr lang="en-GB"/>
        </a:p>
      </dgm:t>
    </dgm:pt>
    <dgm:pt modelId="{B7D47D59-734C-4121-A0A8-771839488D37}" type="sibTrans" cxnId="{E666CF28-B0B1-4952-AD1E-61AE133C500D}">
      <dgm:prSet/>
      <dgm:spPr/>
      <dgm:t>
        <a:bodyPr/>
        <a:lstStyle/>
        <a:p>
          <a:endParaRPr lang="en-GB"/>
        </a:p>
      </dgm:t>
    </dgm:pt>
    <dgm:pt modelId="{A8120196-6D8B-4843-85F1-8F717FDC5B20}">
      <dgm:prSet phldrT="[Text]"/>
      <dgm:spPr>
        <a:xfrm>
          <a:off x="6854556"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August 2016</a:t>
          </a:r>
        </a:p>
      </dgm:t>
    </dgm:pt>
    <dgm:pt modelId="{F1D1064D-19EC-40C9-90DB-9B31E53DB5AD}" type="parTrans" cxnId="{F3E662D5-4422-4A39-B748-37D85ED39722}">
      <dgm:prSet/>
      <dgm:spPr/>
      <dgm:t>
        <a:bodyPr/>
        <a:lstStyle/>
        <a:p>
          <a:endParaRPr lang="en-GB"/>
        </a:p>
      </dgm:t>
    </dgm:pt>
    <dgm:pt modelId="{184D2CF9-2A55-45F3-93FE-0346B5548FF1}" type="sibTrans" cxnId="{F3E662D5-4422-4A39-B748-37D85ED39722}">
      <dgm:prSet/>
      <dgm:spPr/>
      <dgm:t>
        <a:bodyPr/>
        <a:lstStyle/>
        <a:p>
          <a:endParaRPr lang="en-GB"/>
        </a:p>
      </dgm:t>
    </dgm:pt>
    <dgm:pt modelId="{B86B1FCA-ABFE-4D0A-B28A-26866C5964B0}">
      <dgm:prSet phldrT="[Text]"/>
      <dgm:spPr>
        <a:xfrm>
          <a:off x="7468978"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September 2016</a:t>
          </a:r>
        </a:p>
      </dgm:t>
    </dgm:pt>
    <dgm:pt modelId="{B811770C-AD22-4F87-BFF0-1C6B47A28114}" type="parTrans" cxnId="{8920285B-82B3-4B2D-96A2-F84B764B5034}">
      <dgm:prSet/>
      <dgm:spPr/>
      <dgm:t>
        <a:bodyPr/>
        <a:lstStyle/>
        <a:p>
          <a:endParaRPr lang="en-GB"/>
        </a:p>
      </dgm:t>
    </dgm:pt>
    <dgm:pt modelId="{986F1735-A908-40C2-A0E2-7ED46A2B67F8}" type="sibTrans" cxnId="{8920285B-82B3-4B2D-96A2-F84B764B5034}">
      <dgm:prSet/>
      <dgm:spPr/>
      <dgm:t>
        <a:bodyPr/>
        <a:lstStyle/>
        <a:p>
          <a:endParaRPr lang="en-GB"/>
        </a:p>
      </dgm:t>
    </dgm:pt>
    <dgm:pt modelId="{6728B2C8-8C2A-4860-B3FA-AFE438016711}">
      <dgm:prSet phldrT="[Text]"/>
      <dgm:spPr>
        <a:xfrm>
          <a:off x="710331" y="2296202"/>
          <a:ext cx="512018" cy="427270"/>
        </a:xfrm>
        <a:noFill/>
        <a:ln>
          <a:noFill/>
        </a:ln>
        <a:effectLst/>
      </dgm:spPr>
      <dgm:t>
        <a:bodyPr/>
        <a:lstStyle/>
        <a:p>
          <a:r>
            <a:rPr lang="en-GB">
              <a:solidFill>
                <a:sysClr val="windowText" lastClr="000000">
                  <a:hueOff val="0"/>
                  <a:satOff val="0"/>
                  <a:lumOff val="0"/>
                  <a:alphaOff val="0"/>
                </a:sysClr>
              </a:solidFill>
              <a:latin typeface="Calibri"/>
              <a:ea typeface="+mn-ea"/>
              <a:cs typeface="+mn-cs"/>
            </a:rPr>
            <a:t>October 2015</a:t>
          </a:r>
        </a:p>
      </dgm:t>
    </dgm:pt>
    <dgm:pt modelId="{CB7201A8-3024-4ECB-B828-E86EE9E772A5}" type="sibTrans" cxnId="{04C9124E-3524-4587-96EE-5B3165E9E9DC}">
      <dgm:prSet/>
      <dgm:spPr/>
      <dgm:t>
        <a:bodyPr/>
        <a:lstStyle/>
        <a:p>
          <a:endParaRPr lang="en-GB"/>
        </a:p>
      </dgm:t>
    </dgm:pt>
    <dgm:pt modelId="{0FEAB10B-110E-4DE1-9F9E-D8DEBB265906}" type="parTrans" cxnId="{04C9124E-3524-4587-96EE-5B3165E9E9DC}">
      <dgm:prSet/>
      <dgm:spPr/>
      <dgm:t>
        <a:bodyPr/>
        <a:lstStyle/>
        <a:p>
          <a:endParaRPr lang="en-GB"/>
        </a:p>
      </dgm:t>
    </dgm:pt>
    <dgm:pt modelId="{2138ECD0-DFBE-4EA0-98F5-59BD7A10FBB6}" type="pres">
      <dgm:prSet presAssocID="{9548B142-AAAA-4E11-AB4A-057B7828E79D}" presName="Name0" presStyleCnt="0">
        <dgm:presLayoutVars>
          <dgm:dir/>
          <dgm:animLvl val="lvl"/>
          <dgm:resizeHandles val="exact"/>
        </dgm:presLayoutVars>
      </dgm:prSet>
      <dgm:spPr/>
      <dgm:t>
        <a:bodyPr/>
        <a:lstStyle/>
        <a:p>
          <a:endParaRPr lang="en-GB"/>
        </a:p>
      </dgm:t>
    </dgm:pt>
    <dgm:pt modelId="{355F7297-C468-4BCD-9205-04FF9101C6D3}" type="pres">
      <dgm:prSet presAssocID="{9548B142-AAAA-4E11-AB4A-057B7828E79D}" presName="dummy" presStyleCnt="0"/>
      <dgm:spPr/>
    </dgm:pt>
    <dgm:pt modelId="{44985885-EEDA-4613-A08C-E7C968B9F22C}" type="pres">
      <dgm:prSet presAssocID="{9548B142-AAAA-4E11-AB4A-057B7828E79D}" presName="linH" presStyleCnt="0"/>
      <dgm:spPr/>
    </dgm:pt>
    <dgm:pt modelId="{B8299DA7-9788-42C0-99BA-2F8167B72663}" type="pres">
      <dgm:prSet presAssocID="{9548B142-AAAA-4E11-AB4A-057B7828E79D}" presName="padding1" presStyleCnt="0"/>
      <dgm:spPr/>
    </dgm:pt>
    <dgm:pt modelId="{1BBF40A6-3B59-4C22-B764-F5BABAF64D6F}" type="pres">
      <dgm:prSet presAssocID="{6728B2C8-8C2A-4860-B3FA-AFE438016711}" presName="linV" presStyleCnt="0"/>
      <dgm:spPr/>
    </dgm:pt>
    <dgm:pt modelId="{D0D01F33-0D9D-4971-BC57-6F150E56B39C}" type="pres">
      <dgm:prSet presAssocID="{6728B2C8-8C2A-4860-B3FA-AFE438016711}" presName="spVertical1" presStyleCnt="0"/>
      <dgm:spPr/>
    </dgm:pt>
    <dgm:pt modelId="{AC67197A-C257-4722-B6AD-EAC88A7DFC08}" type="pres">
      <dgm:prSet presAssocID="{6728B2C8-8C2A-4860-B3FA-AFE438016711}" presName="parTx" presStyleLbl="revTx" presStyleIdx="0"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D736CE5C-42F8-4813-8CA8-13A2A153DDA1}" type="pres">
      <dgm:prSet presAssocID="{6728B2C8-8C2A-4860-B3FA-AFE438016711}" presName="spVertical2" presStyleCnt="0"/>
      <dgm:spPr/>
    </dgm:pt>
    <dgm:pt modelId="{5D0A9459-081D-46D9-960B-EDA0D12D9372}" type="pres">
      <dgm:prSet presAssocID="{6728B2C8-8C2A-4860-B3FA-AFE438016711}" presName="spVertical3" presStyleCnt="0"/>
      <dgm:spPr/>
    </dgm:pt>
    <dgm:pt modelId="{6936C7C0-755F-4E13-94FF-89B6BCBEEC75}" type="pres">
      <dgm:prSet presAssocID="{CB7201A8-3024-4ECB-B828-E86EE9E772A5}" presName="space" presStyleCnt="0"/>
      <dgm:spPr/>
    </dgm:pt>
    <dgm:pt modelId="{A39C1CB3-BCC6-4120-81D6-E3CCC19346B0}" type="pres">
      <dgm:prSet presAssocID="{807BCC43-CA86-461C-A8E7-E2C506763082}" presName="linV" presStyleCnt="0"/>
      <dgm:spPr/>
    </dgm:pt>
    <dgm:pt modelId="{EFA75414-1CAB-4611-933C-BB49B29DC4B4}" type="pres">
      <dgm:prSet presAssocID="{807BCC43-CA86-461C-A8E7-E2C506763082}" presName="spVertical1" presStyleCnt="0"/>
      <dgm:spPr/>
    </dgm:pt>
    <dgm:pt modelId="{E5C93DA3-15B2-4948-B591-2AED889D8005}" type="pres">
      <dgm:prSet presAssocID="{807BCC43-CA86-461C-A8E7-E2C506763082}" presName="parTx" presStyleLbl="revTx" presStyleIdx="1"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2459C462-54F2-43A1-9447-5F14C5BDC954}" type="pres">
      <dgm:prSet presAssocID="{807BCC43-CA86-461C-A8E7-E2C506763082}" presName="spVertical2" presStyleCnt="0"/>
      <dgm:spPr/>
    </dgm:pt>
    <dgm:pt modelId="{86AB986D-66F1-4A87-ACC2-D12BFA15D77B}" type="pres">
      <dgm:prSet presAssocID="{807BCC43-CA86-461C-A8E7-E2C506763082}" presName="spVertical3" presStyleCnt="0"/>
      <dgm:spPr/>
    </dgm:pt>
    <dgm:pt modelId="{DE845A53-612F-4AB3-9166-0C432C907966}" type="pres">
      <dgm:prSet presAssocID="{52B2CA2E-17F2-4A89-8AFA-0B2F64B2EABA}" presName="space" presStyleCnt="0"/>
      <dgm:spPr/>
    </dgm:pt>
    <dgm:pt modelId="{C0198A64-9928-457D-873F-7A1E7766B0B1}" type="pres">
      <dgm:prSet presAssocID="{35C1DB2E-295F-4CDC-AD27-E3F8CFD78494}" presName="linV" presStyleCnt="0"/>
      <dgm:spPr/>
    </dgm:pt>
    <dgm:pt modelId="{55343020-A111-4DCD-91AF-DE92FC111CA3}" type="pres">
      <dgm:prSet presAssocID="{35C1DB2E-295F-4CDC-AD27-E3F8CFD78494}" presName="spVertical1" presStyleCnt="0"/>
      <dgm:spPr/>
    </dgm:pt>
    <dgm:pt modelId="{15A85EA0-224F-4E67-8FCB-C0BDBE3DFDC3}" type="pres">
      <dgm:prSet presAssocID="{35C1DB2E-295F-4CDC-AD27-E3F8CFD78494}" presName="parTx" presStyleLbl="revTx" presStyleIdx="2"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2F17AB59-1D4D-4590-9B8C-B4A6DCBF6824}" type="pres">
      <dgm:prSet presAssocID="{35C1DB2E-295F-4CDC-AD27-E3F8CFD78494}" presName="spVertical2" presStyleCnt="0"/>
      <dgm:spPr/>
    </dgm:pt>
    <dgm:pt modelId="{1A8D6C5E-BFB5-4EEC-AAEB-70D7C4F6E30F}" type="pres">
      <dgm:prSet presAssocID="{35C1DB2E-295F-4CDC-AD27-E3F8CFD78494}" presName="spVertical3" presStyleCnt="0"/>
      <dgm:spPr/>
    </dgm:pt>
    <dgm:pt modelId="{08C09D17-7F04-484F-ABD9-A6632CFC6626}" type="pres">
      <dgm:prSet presAssocID="{3164B9F8-5A1E-4B7B-A5CB-3E749D6162B0}" presName="space" presStyleCnt="0"/>
      <dgm:spPr/>
    </dgm:pt>
    <dgm:pt modelId="{6D9DD39A-D7AF-41BB-BFA7-95C0DAAE093C}" type="pres">
      <dgm:prSet presAssocID="{25E049FC-6F00-4BDC-B7CD-09AC83230690}" presName="linV" presStyleCnt="0"/>
      <dgm:spPr/>
    </dgm:pt>
    <dgm:pt modelId="{DD6B75AC-A61C-4BBA-B452-94BBFBE9361A}" type="pres">
      <dgm:prSet presAssocID="{25E049FC-6F00-4BDC-B7CD-09AC83230690}" presName="spVertical1" presStyleCnt="0"/>
      <dgm:spPr/>
    </dgm:pt>
    <dgm:pt modelId="{D5747CF2-1EF1-4DBB-981A-460261A50B19}" type="pres">
      <dgm:prSet presAssocID="{25E049FC-6F00-4BDC-B7CD-09AC83230690}" presName="parTx" presStyleLbl="revTx" presStyleIdx="3"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638FF6BE-9487-44F0-9A12-9F0F18F5BCFB}" type="pres">
      <dgm:prSet presAssocID="{25E049FC-6F00-4BDC-B7CD-09AC83230690}" presName="spVertical2" presStyleCnt="0"/>
      <dgm:spPr/>
    </dgm:pt>
    <dgm:pt modelId="{3C3F0971-9EC0-4988-B102-44D8161A032F}" type="pres">
      <dgm:prSet presAssocID="{25E049FC-6F00-4BDC-B7CD-09AC83230690}" presName="spVertical3" presStyleCnt="0"/>
      <dgm:spPr/>
    </dgm:pt>
    <dgm:pt modelId="{5B954690-FB70-4A23-B5C8-5890D754A2AE}" type="pres">
      <dgm:prSet presAssocID="{28689F5C-6BDE-42E3-8EA5-C2C0D368000D}" presName="space" presStyleCnt="0"/>
      <dgm:spPr/>
    </dgm:pt>
    <dgm:pt modelId="{7637F346-A038-4CEA-95BB-7BB19995881B}" type="pres">
      <dgm:prSet presAssocID="{AE35093F-64D2-4DF8-ACDC-F96229933A1F}" presName="linV" presStyleCnt="0"/>
      <dgm:spPr/>
    </dgm:pt>
    <dgm:pt modelId="{88F25CAE-CB2E-4712-98AB-1B95BC6F9D3D}" type="pres">
      <dgm:prSet presAssocID="{AE35093F-64D2-4DF8-ACDC-F96229933A1F}" presName="spVertical1" presStyleCnt="0"/>
      <dgm:spPr/>
    </dgm:pt>
    <dgm:pt modelId="{0846D4D7-95FE-4BEF-9C21-FA96CD7DD590}" type="pres">
      <dgm:prSet presAssocID="{AE35093F-64D2-4DF8-ACDC-F96229933A1F}" presName="parTx" presStyleLbl="revTx" presStyleIdx="4"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5085CE43-1DA0-428F-A056-AD56D4DA085A}" type="pres">
      <dgm:prSet presAssocID="{AE35093F-64D2-4DF8-ACDC-F96229933A1F}" presName="spVertical2" presStyleCnt="0"/>
      <dgm:spPr/>
    </dgm:pt>
    <dgm:pt modelId="{B56858CA-5C01-4839-9549-7F3708714917}" type="pres">
      <dgm:prSet presAssocID="{AE35093F-64D2-4DF8-ACDC-F96229933A1F}" presName="spVertical3" presStyleCnt="0"/>
      <dgm:spPr/>
    </dgm:pt>
    <dgm:pt modelId="{07B57253-510B-4204-A2F3-9E64D35BF2CD}" type="pres">
      <dgm:prSet presAssocID="{9B944D89-451B-48DF-843A-15B4BDDD1BBB}" presName="space" presStyleCnt="0"/>
      <dgm:spPr/>
    </dgm:pt>
    <dgm:pt modelId="{91CCDC28-B52E-4137-ADA7-B2479A723E8F}" type="pres">
      <dgm:prSet presAssocID="{741D9EB5-4A75-4B70-BBA5-969BDBC274D9}" presName="linV" presStyleCnt="0"/>
      <dgm:spPr/>
    </dgm:pt>
    <dgm:pt modelId="{71751B32-7A5B-4456-B55F-160149338DB7}" type="pres">
      <dgm:prSet presAssocID="{741D9EB5-4A75-4B70-BBA5-969BDBC274D9}" presName="spVertical1" presStyleCnt="0"/>
      <dgm:spPr/>
    </dgm:pt>
    <dgm:pt modelId="{1B106253-3FFA-4594-9B2A-3467BCFA28AB}" type="pres">
      <dgm:prSet presAssocID="{741D9EB5-4A75-4B70-BBA5-969BDBC274D9}" presName="parTx" presStyleLbl="revTx" presStyleIdx="5"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D8DF9FFD-60D0-41C6-886F-3244F4168E10}" type="pres">
      <dgm:prSet presAssocID="{741D9EB5-4A75-4B70-BBA5-969BDBC274D9}" presName="spVertical2" presStyleCnt="0"/>
      <dgm:spPr/>
    </dgm:pt>
    <dgm:pt modelId="{54101908-9E6F-401B-8D86-5BB9B7725116}" type="pres">
      <dgm:prSet presAssocID="{741D9EB5-4A75-4B70-BBA5-969BDBC274D9}" presName="spVertical3" presStyleCnt="0"/>
      <dgm:spPr/>
    </dgm:pt>
    <dgm:pt modelId="{29787D06-AF97-4026-BAE6-E4CD73D01792}" type="pres">
      <dgm:prSet presAssocID="{7AE78E03-05D5-4258-8FC5-0CDE916157D8}" presName="space" presStyleCnt="0"/>
      <dgm:spPr/>
    </dgm:pt>
    <dgm:pt modelId="{F8D6B33B-0685-4729-8DEE-A35D4376EF57}" type="pres">
      <dgm:prSet presAssocID="{3098E7DC-2202-4D53-B83B-E85EC554295E}" presName="linV" presStyleCnt="0"/>
      <dgm:spPr/>
    </dgm:pt>
    <dgm:pt modelId="{776DF967-3615-49D6-9CC6-E4011A85B8BD}" type="pres">
      <dgm:prSet presAssocID="{3098E7DC-2202-4D53-B83B-E85EC554295E}" presName="spVertical1" presStyleCnt="0"/>
      <dgm:spPr/>
    </dgm:pt>
    <dgm:pt modelId="{DFBB0166-E5BF-48E7-8925-81DECE02B335}" type="pres">
      <dgm:prSet presAssocID="{3098E7DC-2202-4D53-B83B-E85EC554295E}" presName="parTx" presStyleLbl="revTx" presStyleIdx="6"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7780D9D5-F55E-4187-8034-E3640DF6DEEF}" type="pres">
      <dgm:prSet presAssocID="{3098E7DC-2202-4D53-B83B-E85EC554295E}" presName="spVertical2" presStyleCnt="0"/>
      <dgm:spPr/>
    </dgm:pt>
    <dgm:pt modelId="{E5105001-31CD-49B0-B1A9-B9ABE0EA448E}" type="pres">
      <dgm:prSet presAssocID="{3098E7DC-2202-4D53-B83B-E85EC554295E}" presName="spVertical3" presStyleCnt="0"/>
      <dgm:spPr/>
    </dgm:pt>
    <dgm:pt modelId="{3969ED25-282A-4691-848C-CA79762EB3EC}" type="pres">
      <dgm:prSet presAssocID="{86FDCB6F-5FA2-4938-A339-6A072EE1F9C5}" presName="space" presStyleCnt="0"/>
      <dgm:spPr/>
    </dgm:pt>
    <dgm:pt modelId="{DE08D92D-1821-4AE3-A2EB-000AC3E05275}" type="pres">
      <dgm:prSet presAssocID="{43D78F2F-F577-47B5-B5B7-7402B4F637C3}" presName="linV" presStyleCnt="0"/>
      <dgm:spPr/>
    </dgm:pt>
    <dgm:pt modelId="{ABBD6F98-BA29-4DDF-8418-353D35257E71}" type="pres">
      <dgm:prSet presAssocID="{43D78F2F-F577-47B5-B5B7-7402B4F637C3}" presName="spVertical1" presStyleCnt="0"/>
      <dgm:spPr/>
    </dgm:pt>
    <dgm:pt modelId="{9C7A4E21-7BD4-44CB-A052-592910DA386B}" type="pres">
      <dgm:prSet presAssocID="{43D78F2F-F577-47B5-B5B7-7402B4F637C3}" presName="parTx" presStyleLbl="revTx" presStyleIdx="7"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87CA49F4-FFAF-4A4F-8F24-E4EFBAB47DBF}" type="pres">
      <dgm:prSet presAssocID="{43D78F2F-F577-47B5-B5B7-7402B4F637C3}" presName="spVertical2" presStyleCnt="0"/>
      <dgm:spPr/>
    </dgm:pt>
    <dgm:pt modelId="{EEB64C7B-D584-45EA-BFCE-3A4D69060A6C}" type="pres">
      <dgm:prSet presAssocID="{43D78F2F-F577-47B5-B5B7-7402B4F637C3}" presName="spVertical3" presStyleCnt="0"/>
      <dgm:spPr/>
    </dgm:pt>
    <dgm:pt modelId="{FBDF2540-E319-4AF3-8272-AACC7ECD7FF5}" type="pres">
      <dgm:prSet presAssocID="{0D7DE4B0-A0E7-43C7-BC80-D1FF19841FFB}" presName="space" presStyleCnt="0"/>
      <dgm:spPr/>
    </dgm:pt>
    <dgm:pt modelId="{B32997A6-3CEC-4514-A081-E734A5459F42}" type="pres">
      <dgm:prSet presAssocID="{554F3756-FE02-4C70-A736-D362B6559CF7}" presName="linV" presStyleCnt="0"/>
      <dgm:spPr/>
    </dgm:pt>
    <dgm:pt modelId="{BDA14A5E-9C3C-4FFD-AEFE-62E59662663D}" type="pres">
      <dgm:prSet presAssocID="{554F3756-FE02-4C70-A736-D362B6559CF7}" presName="spVertical1" presStyleCnt="0"/>
      <dgm:spPr/>
    </dgm:pt>
    <dgm:pt modelId="{BF15A0AB-DDF6-4BB2-99D3-DBF4ACA72EAB}" type="pres">
      <dgm:prSet presAssocID="{554F3756-FE02-4C70-A736-D362B6559CF7}" presName="parTx" presStyleLbl="revTx" presStyleIdx="8"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1AB2EDEE-4C66-43DB-A83A-25B163D540DA}" type="pres">
      <dgm:prSet presAssocID="{554F3756-FE02-4C70-A736-D362B6559CF7}" presName="spVertical2" presStyleCnt="0"/>
      <dgm:spPr/>
    </dgm:pt>
    <dgm:pt modelId="{FF4B5347-941C-4EB1-ABBF-81E2B8765628}" type="pres">
      <dgm:prSet presAssocID="{554F3756-FE02-4C70-A736-D362B6559CF7}" presName="spVertical3" presStyleCnt="0"/>
      <dgm:spPr/>
    </dgm:pt>
    <dgm:pt modelId="{4496FDDA-659F-459E-9A48-33811408A272}" type="pres">
      <dgm:prSet presAssocID="{DA250E6B-305D-44B5-81F0-0CF19183B38F}" presName="space" presStyleCnt="0"/>
      <dgm:spPr/>
    </dgm:pt>
    <dgm:pt modelId="{EF39DAB4-5FEB-4092-8A1E-CA4F87645741}" type="pres">
      <dgm:prSet presAssocID="{4FDF51C3-7BFE-4AB5-9200-56D055051B37}" presName="linV" presStyleCnt="0"/>
      <dgm:spPr/>
    </dgm:pt>
    <dgm:pt modelId="{20BDED18-B07C-490C-85D5-FE9B0C944FE7}" type="pres">
      <dgm:prSet presAssocID="{4FDF51C3-7BFE-4AB5-9200-56D055051B37}" presName="spVertical1" presStyleCnt="0"/>
      <dgm:spPr/>
    </dgm:pt>
    <dgm:pt modelId="{672F124F-D914-4343-897B-CC2D1B66C17E}" type="pres">
      <dgm:prSet presAssocID="{4FDF51C3-7BFE-4AB5-9200-56D055051B37}" presName="parTx" presStyleLbl="revTx" presStyleIdx="9"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C46AE35E-51B3-453E-A60B-84F7C92E1213}" type="pres">
      <dgm:prSet presAssocID="{4FDF51C3-7BFE-4AB5-9200-56D055051B37}" presName="spVertical2" presStyleCnt="0"/>
      <dgm:spPr/>
    </dgm:pt>
    <dgm:pt modelId="{A99B5F97-21BB-4D22-8020-6713934D1870}" type="pres">
      <dgm:prSet presAssocID="{4FDF51C3-7BFE-4AB5-9200-56D055051B37}" presName="spVertical3" presStyleCnt="0"/>
      <dgm:spPr/>
    </dgm:pt>
    <dgm:pt modelId="{8606E7D1-E944-4AD4-B5AB-0C7FC384E5E7}" type="pres">
      <dgm:prSet presAssocID="{B7D47D59-734C-4121-A0A8-771839488D37}" presName="space" presStyleCnt="0"/>
      <dgm:spPr/>
    </dgm:pt>
    <dgm:pt modelId="{AB730D5D-80BB-4840-9F1D-091837C0B827}" type="pres">
      <dgm:prSet presAssocID="{A8120196-6D8B-4843-85F1-8F717FDC5B20}" presName="linV" presStyleCnt="0"/>
      <dgm:spPr/>
    </dgm:pt>
    <dgm:pt modelId="{60BA1961-F534-45DE-9C56-50C42EFADE38}" type="pres">
      <dgm:prSet presAssocID="{A8120196-6D8B-4843-85F1-8F717FDC5B20}" presName="spVertical1" presStyleCnt="0"/>
      <dgm:spPr/>
    </dgm:pt>
    <dgm:pt modelId="{6D5F51EA-EBDD-499C-BC0B-0C2212243E23}" type="pres">
      <dgm:prSet presAssocID="{A8120196-6D8B-4843-85F1-8F717FDC5B20}" presName="parTx" presStyleLbl="revTx" presStyleIdx="10" presStyleCnt="12" custLinFactY="11019" custLinFactNeighborY="100000">
        <dgm:presLayoutVars>
          <dgm:chMax val="0"/>
          <dgm:chPref val="0"/>
          <dgm:bulletEnabled val="1"/>
        </dgm:presLayoutVars>
      </dgm:prSet>
      <dgm:spPr>
        <a:prstGeom prst="rect">
          <a:avLst/>
        </a:prstGeom>
      </dgm:spPr>
      <dgm:t>
        <a:bodyPr/>
        <a:lstStyle/>
        <a:p>
          <a:endParaRPr lang="en-GB"/>
        </a:p>
      </dgm:t>
    </dgm:pt>
    <dgm:pt modelId="{4BDAC9DA-76CD-440D-8F59-D4C2A8802509}" type="pres">
      <dgm:prSet presAssocID="{A8120196-6D8B-4843-85F1-8F717FDC5B20}" presName="spVertical2" presStyleCnt="0"/>
      <dgm:spPr/>
    </dgm:pt>
    <dgm:pt modelId="{48852A80-E921-49CA-A095-90B801741056}" type="pres">
      <dgm:prSet presAssocID="{A8120196-6D8B-4843-85F1-8F717FDC5B20}" presName="spVertical3" presStyleCnt="0"/>
      <dgm:spPr/>
    </dgm:pt>
    <dgm:pt modelId="{75F6019C-AAAC-4961-8F04-F1D793798D10}" type="pres">
      <dgm:prSet presAssocID="{184D2CF9-2A55-45F3-93FE-0346B5548FF1}" presName="space" presStyleCnt="0"/>
      <dgm:spPr/>
    </dgm:pt>
    <dgm:pt modelId="{F8DA06B2-E2F4-4AF8-8443-5F19EB88F340}" type="pres">
      <dgm:prSet presAssocID="{B86B1FCA-ABFE-4D0A-B28A-26866C5964B0}" presName="linV" presStyleCnt="0"/>
      <dgm:spPr/>
    </dgm:pt>
    <dgm:pt modelId="{1643F143-5623-49E4-9C73-8B7BFEB66118}" type="pres">
      <dgm:prSet presAssocID="{B86B1FCA-ABFE-4D0A-B28A-26866C5964B0}" presName="spVertical1" presStyleCnt="0"/>
      <dgm:spPr/>
    </dgm:pt>
    <dgm:pt modelId="{922F781D-868D-43FF-99C4-3912143B0415}" type="pres">
      <dgm:prSet presAssocID="{B86B1FCA-ABFE-4D0A-B28A-26866C5964B0}" presName="parTx" presStyleLbl="revTx" presStyleIdx="11" presStyleCnt="12" custScaleX="93069" custLinFactY="11019" custLinFactNeighborY="100000">
        <dgm:presLayoutVars>
          <dgm:chMax val="0"/>
          <dgm:chPref val="0"/>
          <dgm:bulletEnabled val="1"/>
        </dgm:presLayoutVars>
      </dgm:prSet>
      <dgm:spPr>
        <a:prstGeom prst="rect">
          <a:avLst/>
        </a:prstGeom>
      </dgm:spPr>
      <dgm:t>
        <a:bodyPr/>
        <a:lstStyle/>
        <a:p>
          <a:endParaRPr lang="en-GB"/>
        </a:p>
      </dgm:t>
    </dgm:pt>
    <dgm:pt modelId="{3A931D77-3DBB-4BD4-A7B5-AA879165A429}" type="pres">
      <dgm:prSet presAssocID="{B86B1FCA-ABFE-4D0A-B28A-26866C5964B0}" presName="spVertical2" presStyleCnt="0"/>
      <dgm:spPr/>
    </dgm:pt>
    <dgm:pt modelId="{BFD5D379-04B1-4526-B0F6-94320FD781B5}" type="pres">
      <dgm:prSet presAssocID="{B86B1FCA-ABFE-4D0A-B28A-26866C5964B0}" presName="spVertical3" presStyleCnt="0"/>
      <dgm:spPr/>
    </dgm:pt>
    <dgm:pt modelId="{95C43626-5F79-475A-BC6C-280F56094AD1}" type="pres">
      <dgm:prSet presAssocID="{9548B142-AAAA-4E11-AB4A-057B7828E79D}" presName="padding2" presStyleCnt="0"/>
      <dgm:spPr/>
    </dgm:pt>
    <dgm:pt modelId="{EEB9B297-EC03-487C-9975-54E2C5F00657}" type="pres">
      <dgm:prSet presAssocID="{9548B142-AAAA-4E11-AB4A-057B7828E79D}" presName="negArrow" presStyleCnt="0"/>
      <dgm:spPr/>
    </dgm:pt>
    <dgm:pt modelId="{FE5AB219-00D6-495F-9B0B-686D8A050DCD}" type="pres">
      <dgm:prSet presAssocID="{9548B142-AAAA-4E11-AB4A-057B7828E79D}" presName="backgroundArrow" presStyleLbl="node1" presStyleIdx="0" presStyleCnt="1" custLinFactNeighborY="26471"/>
      <dgm:spPr>
        <a:xfrm>
          <a:off x="0" y="2082566"/>
          <a:ext cx="8867774" cy="854541"/>
        </a:xfrm>
        <a:prstGeom prst="rightArrow">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GB"/>
        </a:p>
      </dgm:t>
    </dgm:pt>
  </dgm:ptLst>
  <dgm:cxnLst>
    <dgm:cxn modelId="{2146F3BE-D81C-4090-AFE2-6AE778831877}" type="presOf" srcId="{AE35093F-64D2-4DF8-ACDC-F96229933A1F}" destId="{0846D4D7-95FE-4BEF-9C21-FA96CD7DD590}" srcOrd="0" destOrd="0" presId="urn:microsoft.com/office/officeart/2005/8/layout/hProcess3"/>
    <dgm:cxn modelId="{E1115033-EBEC-4B95-BDDB-7B6D0775DE2B}" srcId="{9548B142-AAAA-4E11-AB4A-057B7828E79D}" destId="{807BCC43-CA86-461C-A8E7-E2C506763082}" srcOrd="1" destOrd="0" parTransId="{153B7877-811C-45B1-A358-9392F3332389}" sibTransId="{52B2CA2E-17F2-4A89-8AFA-0B2F64B2EABA}"/>
    <dgm:cxn modelId="{01E361C5-7FA7-49BD-9835-B71E72605C03}" srcId="{9548B142-AAAA-4E11-AB4A-057B7828E79D}" destId="{554F3756-FE02-4C70-A736-D362B6559CF7}" srcOrd="8" destOrd="0" parTransId="{0DF656D1-5EA6-4900-8FA0-7A543E4A8CFE}" sibTransId="{DA250E6B-305D-44B5-81F0-0CF19183B38F}"/>
    <dgm:cxn modelId="{04C9124E-3524-4587-96EE-5B3165E9E9DC}" srcId="{9548B142-AAAA-4E11-AB4A-057B7828E79D}" destId="{6728B2C8-8C2A-4860-B3FA-AFE438016711}" srcOrd="0" destOrd="0" parTransId="{0FEAB10B-110E-4DE1-9F9E-D8DEBB265906}" sibTransId="{CB7201A8-3024-4ECB-B828-E86EE9E772A5}"/>
    <dgm:cxn modelId="{073313FA-97F4-4534-B5F7-4F0A3CC73D39}" type="presOf" srcId="{4FDF51C3-7BFE-4AB5-9200-56D055051B37}" destId="{672F124F-D914-4343-897B-CC2D1B66C17E}" srcOrd="0" destOrd="0" presId="urn:microsoft.com/office/officeart/2005/8/layout/hProcess3"/>
    <dgm:cxn modelId="{8B07E985-A555-4DD0-B076-92911103F69F}" type="presOf" srcId="{554F3756-FE02-4C70-A736-D362B6559CF7}" destId="{BF15A0AB-DDF6-4BB2-99D3-DBF4ACA72EAB}" srcOrd="0" destOrd="0" presId="urn:microsoft.com/office/officeart/2005/8/layout/hProcess3"/>
    <dgm:cxn modelId="{8920285B-82B3-4B2D-96A2-F84B764B5034}" srcId="{9548B142-AAAA-4E11-AB4A-057B7828E79D}" destId="{B86B1FCA-ABFE-4D0A-B28A-26866C5964B0}" srcOrd="11" destOrd="0" parTransId="{B811770C-AD22-4F87-BFF0-1C6B47A28114}" sibTransId="{986F1735-A908-40C2-A0E2-7ED46A2B67F8}"/>
    <dgm:cxn modelId="{1342F01F-F862-4820-AAE3-D9D78DE72E47}" type="presOf" srcId="{6728B2C8-8C2A-4860-B3FA-AFE438016711}" destId="{AC67197A-C257-4722-B6AD-EAC88A7DFC08}" srcOrd="0" destOrd="0" presId="urn:microsoft.com/office/officeart/2005/8/layout/hProcess3"/>
    <dgm:cxn modelId="{AA63864C-6AC5-4ECB-8571-C3ED6C07D5D3}" type="presOf" srcId="{807BCC43-CA86-461C-A8E7-E2C506763082}" destId="{E5C93DA3-15B2-4948-B591-2AED889D8005}" srcOrd="0" destOrd="0" presId="urn:microsoft.com/office/officeart/2005/8/layout/hProcess3"/>
    <dgm:cxn modelId="{29D69B77-BA51-43A6-B26E-36C74EA6B157}" srcId="{9548B142-AAAA-4E11-AB4A-057B7828E79D}" destId="{25E049FC-6F00-4BDC-B7CD-09AC83230690}" srcOrd="3" destOrd="0" parTransId="{D066420C-5EE9-41CC-815D-2D2FCE24EE7E}" sibTransId="{28689F5C-6BDE-42E3-8EA5-C2C0D368000D}"/>
    <dgm:cxn modelId="{E666CF28-B0B1-4952-AD1E-61AE133C500D}" srcId="{9548B142-AAAA-4E11-AB4A-057B7828E79D}" destId="{4FDF51C3-7BFE-4AB5-9200-56D055051B37}" srcOrd="9" destOrd="0" parTransId="{1ABD296D-AF62-4607-A5A0-F57F9282D6E7}" sibTransId="{B7D47D59-734C-4121-A0A8-771839488D37}"/>
    <dgm:cxn modelId="{A86D28EC-DFDE-466E-8DB7-DEFE06E9EB8C}" srcId="{9548B142-AAAA-4E11-AB4A-057B7828E79D}" destId="{3098E7DC-2202-4D53-B83B-E85EC554295E}" srcOrd="6" destOrd="0" parTransId="{B000A54A-0C2A-4568-89FB-3761BA1B8F7E}" sibTransId="{86FDCB6F-5FA2-4938-A339-6A072EE1F9C5}"/>
    <dgm:cxn modelId="{5081A152-93FC-4544-B6B9-E98D56840319}" type="presOf" srcId="{43D78F2F-F577-47B5-B5B7-7402B4F637C3}" destId="{9C7A4E21-7BD4-44CB-A052-592910DA386B}" srcOrd="0" destOrd="0" presId="urn:microsoft.com/office/officeart/2005/8/layout/hProcess3"/>
    <dgm:cxn modelId="{A3D7A22B-589D-46D4-B735-86C4F3BD97AF}" srcId="{9548B142-AAAA-4E11-AB4A-057B7828E79D}" destId="{AE35093F-64D2-4DF8-ACDC-F96229933A1F}" srcOrd="4" destOrd="0" parTransId="{50427153-962C-4BB8-BA7C-4AE53B333DFD}" sibTransId="{9B944D89-451B-48DF-843A-15B4BDDD1BBB}"/>
    <dgm:cxn modelId="{E60D00DD-4804-4B7E-A69C-B76AA86471EE}" type="presOf" srcId="{741D9EB5-4A75-4B70-BBA5-969BDBC274D9}" destId="{1B106253-3FFA-4594-9B2A-3467BCFA28AB}" srcOrd="0" destOrd="0" presId="urn:microsoft.com/office/officeart/2005/8/layout/hProcess3"/>
    <dgm:cxn modelId="{E22AFFCE-B4CD-45DC-8C57-1F2B5A54E757}" type="presOf" srcId="{9548B142-AAAA-4E11-AB4A-057B7828E79D}" destId="{2138ECD0-DFBE-4EA0-98F5-59BD7A10FBB6}" srcOrd="0" destOrd="0" presId="urn:microsoft.com/office/officeart/2005/8/layout/hProcess3"/>
    <dgm:cxn modelId="{F3E662D5-4422-4A39-B748-37D85ED39722}" srcId="{9548B142-AAAA-4E11-AB4A-057B7828E79D}" destId="{A8120196-6D8B-4843-85F1-8F717FDC5B20}" srcOrd="10" destOrd="0" parTransId="{F1D1064D-19EC-40C9-90DB-9B31E53DB5AD}" sibTransId="{184D2CF9-2A55-45F3-93FE-0346B5548FF1}"/>
    <dgm:cxn modelId="{F582171B-960B-4613-8100-4722860F9E44}" type="presOf" srcId="{25E049FC-6F00-4BDC-B7CD-09AC83230690}" destId="{D5747CF2-1EF1-4DBB-981A-460261A50B19}" srcOrd="0" destOrd="0" presId="urn:microsoft.com/office/officeart/2005/8/layout/hProcess3"/>
    <dgm:cxn modelId="{CA64B54D-0165-4245-81E7-BF2BDD9BB7CC}" srcId="{9548B142-AAAA-4E11-AB4A-057B7828E79D}" destId="{741D9EB5-4A75-4B70-BBA5-969BDBC274D9}" srcOrd="5" destOrd="0" parTransId="{2454BCC6-5A55-4B0A-890D-283C20151A37}" sibTransId="{7AE78E03-05D5-4258-8FC5-0CDE916157D8}"/>
    <dgm:cxn modelId="{6C797A15-04B9-45B3-BAD2-350341F6CD73}" type="presOf" srcId="{A8120196-6D8B-4843-85F1-8F717FDC5B20}" destId="{6D5F51EA-EBDD-499C-BC0B-0C2212243E23}" srcOrd="0" destOrd="0" presId="urn:microsoft.com/office/officeart/2005/8/layout/hProcess3"/>
    <dgm:cxn modelId="{835D029B-8122-4D0F-97AA-FE42C1B705E6}" srcId="{9548B142-AAAA-4E11-AB4A-057B7828E79D}" destId="{35C1DB2E-295F-4CDC-AD27-E3F8CFD78494}" srcOrd="2" destOrd="0" parTransId="{875527F7-1E4B-4B7F-A4BA-282AE3B0E0E4}" sibTransId="{3164B9F8-5A1E-4B7B-A5CB-3E749D6162B0}"/>
    <dgm:cxn modelId="{101F0B56-EB7B-4FBF-95B7-FE339C0589BA}" type="presOf" srcId="{35C1DB2E-295F-4CDC-AD27-E3F8CFD78494}" destId="{15A85EA0-224F-4E67-8FCB-C0BDBE3DFDC3}" srcOrd="0" destOrd="0" presId="urn:microsoft.com/office/officeart/2005/8/layout/hProcess3"/>
    <dgm:cxn modelId="{5E698401-10FF-4B06-A150-3486F51FA214}" type="presOf" srcId="{B86B1FCA-ABFE-4D0A-B28A-26866C5964B0}" destId="{922F781D-868D-43FF-99C4-3912143B0415}" srcOrd="0" destOrd="0" presId="urn:microsoft.com/office/officeart/2005/8/layout/hProcess3"/>
    <dgm:cxn modelId="{61DC8851-E4C7-4C6E-90EE-43D5B49719E7}" srcId="{9548B142-AAAA-4E11-AB4A-057B7828E79D}" destId="{43D78F2F-F577-47B5-B5B7-7402B4F637C3}" srcOrd="7" destOrd="0" parTransId="{3762498A-9E0C-4F18-A2E9-0EF16F039D55}" sibTransId="{0D7DE4B0-A0E7-43C7-BC80-D1FF19841FFB}"/>
    <dgm:cxn modelId="{1E5C7436-AB3A-4846-8F93-A82DF29BE223}" type="presOf" srcId="{3098E7DC-2202-4D53-B83B-E85EC554295E}" destId="{DFBB0166-E5BF-48E7-8925-81DECE02B335}" srcOrd="0" destOrd="0" presId="urn:microsoft.com/office/officeart/2005/8/layout/hProcess3"/>
    <dgm:cxn modelId="{798DDB55-480F-4F2D-9864-FC5C8A26A22A}" type="presParOf" srcId="{2138ECD0-DFBE-4EA0-98F5-59BD7A10FBB6}" destId="{355F7297-C468-4BCD-9205-04FF9101C6D3}" srcOrd="0" destOrd="0" presId="urn:microsoft.com/office/officeart/2005/8/layout/hProcess3"/>
    <dgm:cxn modelId="{5A904C47-1059-48FB-9199-D2481B37A9E5}" type="presParOf" srcId="{2138ECD0-DFBE-4EA0-98F5-59BD7A10FBB6}" destId="{44985885-EEDA-4613-A08C-E7C968B9F22C}" srcOrd="1" destOrd="0" presId="urn:microsoft.com/office/officeart/2005/8/layout/hProcess3"/>
    <dgm:cxn modelId="{5B0C6D19-08CD-47BA-A026-1D14AA64E27E}" type="presParOf" srcId="{44985885-EEDA-4613-A08C-E7C968B9F22C}" destId="{B8299DA7-9788-42C0-99BA-2F8167B72663}" srcOrd="0" destOrd="0" presId="urn:microsoft.com/office/officeart/2005/8/layout/hProcess3"/>
    <dgm:cxn modelId="{14CE149A-C122-485C-A8D2-0CCB6899F38B}" type="presParOf" srcId="{44985885-EEDA-4613-A08C-E7C968B9F22C}" destId="{1BBF40A6-3B59-4C22-B764-F5BABAF64D6F}" srcOrd="1" destOrd="0" presId="urn:microsoft.com/office/officeart/2005/8/layout/hProcess3"/>
    <dgm:cxn modelId="{06362C36-C37F-4425-85C5-9CBA0E943590}" type="presParOf" srcId="{1BBF40A6-3B59-4C22-B764-F5BABAF64D6F}" destId="{D0D01F33-0D9D-4971-BC57-6F150E56B39C}" srcOrd="0" destOrd="0" presId="urn:microsoft.com/office/officeart/2005/8/layout/hProcess3"/>
    <dgm:cxn modelId="{363F8A04-B345-4A00-91EB-AC9104078DBD}" type="presParOf" srcId="{1BBF40A6-3B59-4C22-B764-F5BABAF64D6F}" destId="{AC67197A-C257-4722-B6AD-EAC88A7DFC08}" srcOrd="1" destOrd="0" presId="urn:microsoft.com/office/officeart/2005/8/layout/hProcess3"/>
    <dgm:cxn modelId="{1E581EF4-2B27-4936-B87A-31B57FEAA9E8}" type="presParOf" srcId="{1BBF40A6-3B59-4C22-B764-F5BABAF64D6F}" destId="{D736CE5C-42F8-4813-8CA8-13A2A153DDA1}" srcOrd="2" destOrd="0" presId="urn:microsoft.com/office/officeart/2005/8/layout/hProcess3"/>
    <dgm:cxn modelId="{F54FC895-ABEF-496C-9539-8BC610478E82}" type="presParOf" srcId="{1BBF40A6-3B59-4C22-B764-F5BABAF64D6F}" destId="{5D0A9459-081D-46D9-960B-EDA0D12D9372}" srcOrd="3" destOrd="0" presId="urn:microsoft.com/office/officeart/2005/8/layout/hProcess3"/>
    <dgm:cxn modelId="{A0B5D2D6-2DF0-4D07-B582-579CC38A93C5}" type="presParOf" srcId="{44985885-EEDA-4613-A08C-E7C968B9F22C}" destId="{6936C7C0-755F-4E13-94FF-89B6BCBEEC75}" srcOrd="2" destOrd="0" presId="urn:microsoft.com/office/officeart/2005/8/layout/hProcess3"/>
    <dgm:cxn modelId="{7A2C28F4-AEF0-4996-BF01-ABC79E2548F1}" type="presParOf" srcId="{44985885-EEDA-4613-A08C-E7C968B9F22C}" destId="{A39C1CB3-BCC6-4120-81D6-E3CCC19346B0}" srcOrd="3" destOrd="0" presId="urn:microsoft.com/office/officeart/2005/8/layout/hProcess3"/>
    <dgm:cxn modelId="{881F814B-A5B5-43B6-8204-6BBA58581A04}" type="presParOf" srcId="{A39C1CB3-BCC6-4120-81D6-E3CCC19346B0}" destId="{EFA75414-1CAB-4611-933C-BB49B29DC4B4}" srcOrd="0" destOrd="0" presId="urn:microsoft.com/office/officeart/2005/8/layout/hProcess3"/>
    <dgm:cxn modelId="{D395FB4D-4623-4C98-9C9C-DF9F92156800}" type="presParOf" srcId="{A39C1CB3-BCC6-4120-81D6-E3CCC19346B0}" destId="{E5C93DA3-15B2-4948-B591-2AED889D8005}" srcOrd="1" destOrd="0" presId="urn:microsoft.com/office/officeart/2005/8/layout/hProcess3"/>
    <dgm:cxn modelId="{0DDC8643-4340-43E4-AE7C-42C8E3C7B5FF}" type="presParOf" srcId="{A39C1CB3-BCC6-4120-81D6-E3CCC19346B0}" destId="{2459C462-54F2-43A1-9447-5F14C5BDC954}" srcOrd="2" destOrd="0" presId="urn:microsoft.com/office/officeart/2005/8/layout/hProcess3"/>
    <dgm:cxn modelId="{664C2053-B1D2-41F7-BAF5-CEFEF9EE7326}" type="presParOf" srcId="{A39C1CB3-BCC6-4120-81D6-E3CCC19346B0}" destId="{86AB986D-66F1-4A87-ACC2-D12BFA15D77B}" srcOrd="3" destOrd="0" presId="urn:microsoft.com/office/officeart/2005/8/layout/hProcess3"/>
    <dgm:cxn modelId="{24CB4939-E231-4317-BB76-195B71644B42}" type="presParOf" srcId="{44985885-EEDA-4613-A08C-E7C968B9F22C}" destId="{DE845A53-612F-4AB3-9166-0C432C907966}" srcOrd="4" destOrd="0" presId="urn:microsoft.com/office/officeart/2005/8/layout/hProcess3"/>
    <dgm:cxn modelId="{6EB338E4-FD97-4598-90DA-BAFC0F3EE896}" type="presParOf" srcId="{44985885-EEDA-4613-A08C-E7C968B9F22C}" destId="{C0198A64-9928-457D-873F-7A1E7766B0B1}" srcOrd="5" destOrd="0" presId="urn:microsoft.com/office/officeart/2005/8/layout/hProcess3"/>
    <dgm:cxn modelId="{17949E94-CC9C-4B10-8246-AB63C99F6A07}" type="presParOf" srcId="{C0198A64-9928-457D-873F-7A1E7766B0B1}" destId="{55343020-A111-4DCD-91AF-DE92FC111CA3}" srcOrd="0" destOrd="0" presId="urn:microsoft.com/office/officeart/2005/8/layout/hProcess3"/>
    <dgm:cxn modelId="{C85399DB-41BA-43A7-8040-415B85DC7370}" type="presParOf" srcId="{C0198A64-9928-457D-873F-7A1E7766B0B1}" destId="{15A85EA0-224F-4E67-8FCB-C0BDBE3DFDC3}" srcOrd="1" destOrd="0" presId="urn:microsoft.com/office/officeart/2005/8/layout/hProcess3"/>
    <dgm:cxn modelId="{FFE870C8-9448-4710-87AA-C0232C6C44BA}" type="presParOf" srcId="{C0198A64-9928-457D-873F-7A1E7766B0B1}" destId="{2F17AB59-1D4D-4590-9B8C-B4A6DCBF6824}" srcOrd="2" destOrd="0" presId="urn:microsoft.com/office/officeart/2005/8/layout/hProcess3"/>
    <dgm:cxn modelId="{C784DAD5-B85E-4B2A-B1AC-8AE4C7723DB1}" type="presParOf" srcId="{C0198A64-9928-457D-873F-7A1E7766B0B1}" destId="{1A8D6C5E-BFB5-4EEC-AAEB-70D7C4F6E30F}" srcOrd="3" destOrd="0" presId="urn:microsoft.com/office/officeart/2005/8/layout/hProcess3"/>
    <dgm:cxn modelId="{799139C7-A6F3-4E9D-9DE7-E1DBC6E48005}" type="presParOf" srcId="{44985885-EEDA-4613-A08C-E7C968B9F22C}" destId="{08C09D17-7F04-484F-ABD9-A6632CFC6626}" srcOrd="6" destOrd="0" presId="urn:microsoft.com/office/officeart/2005/8/layout/hProcess3"/>
    <dgm:cxn modelId="{B64E059E-76BC-4AD1-BC05-DF85A7AF7C10}" type="presParOf" srcId="{44985885-EEDA-4613-A08C-E7C968B9F22C}" destId="{6D9DD39A-D7AF-41BB-BFA7-95C0DAAE093C}" srcOrd="7" destOrd="0" presId="urn:microsoft.com/office/officeart/2005/8/layout/hProcess3"/>
    <dgm:cxn modelId="{153EA9E0-4374-4ADB-8162-DDCE8B3EC932}" type="presParOf" srcId="{6D9DD39A-D7AF-41BB-BFA7-95C0DAAE093C}" destId="{DD6B75AC-A61C-4BBA-B452-94BBFBE9361A}" srcOrd="0" destOrd="0" presId="urn:microsoft.com/office/officeart/2005/8/layout/hProcess3"/>
    <dgm:cxn modelId="{6D7679E4-2C67-4F55-970C-B9122367DDD3}" type="presParOf" srcId="{6D9DD39A-D7AF-41BB-BFA7-95C0DAAE093C}" destId="{D5747CF2-1EF1-4DBB-981A-460261A50B19}" srcOrd="1" destOrd="0" presId="urn:microsoft.com/office/officeart/2005/8/layout/hProcess3"/>
    <dgm:cxn modelId="{1B04BC88-77F9-4DDD-AB99-6B8E658B8115}" type="presParOf" srcId="{6D9DD39A-D7AF-41BB-BFA7-95C0DAAE093C}" destId="{638FF6BE-9487-44F0-9A12-9F0F18F5BCFB}" srcOrd="2" destOrd="0" presId="urn:microsoft.com/office/officeart/2005/8/layout/hProcess3"/>
    <dgm:cxn modelId="{20BCE3C5-9475-4C89-A7D5-0DD91D2623AD}" type="presParOf" srcId="{6D9DD39A-D7AF-41BB-BFA7-95C0DAAE093C}" destId="{3C3F0971-9EC0-4988-B102-44D8161A032F}" srcOrd="3" destOrd="0" presId="urn:microsoft.com/office/officeart/2005/8/layout/hProcess3"/>
    <dgm:cxn modelId="{7956960C-2E6C-4261-AFF5-1E75B379BE5D}" type="presParOf" srcId="{44985885-EEDA-4613-A08C-E7C968B9F22C}" destId="{5B954690-FB70-4A23-B5C8-5890D754A2AE}" srcOrd="8" destOrd="0" presId="urn:microsoft.com/office/officeart/2005/8/layout/hProcess3"/>
    <dgm:cxn modelId="{48337322-B6D2-4AF2-B6FB-00CD4402BB69}" type="presParOf" srcId="{44985885-EEDA-4613-A08C-E7C968B9F22C}" destId="{7637F346-A038-4CEA-95BB-7BB19995881B}" srcOrd="9" destOrd="0" presId="urn:microsoft.com/office/officeart/2005/8/layout/hProcess3"/>
    <dgm:cxn modelId="{9708B2F3-61FB-4F3E-BCB5-DACFF6CA870E}" type="presParOf" srcId="{7637F346-A038-4CEA-95BB-7BB19995881B}" destId="{88F25CAE-CB2E-4712-98AB-1B95BC6F9D3D}" srcOrd="0" destOrd="0" presId="urn:microsoft.com/office/officeart/2005/8/layout/hProcess3"/>
    <dgm:cxn modelId="{63966582-7AC2-45E1-9CA5-BE451391A58B}" type="presParOf" srcId="{7637F346-A038-4CEA-95BB-7BB19995881B}" destId="{0846D4D7-95FE-4BEF-9C21-FA96CD7DD590}" srcOrd="1" destOrd="0" presId="urn:microsoft.com/office/officeart/2005/8/layout/hProcess3"/>
    <dgm:cxn modelId="{2EC87EF2-E070-4E45-BCD2-CE2C41CD3A80}" type="presParOf" srcId="{7637F346-A038-4CEA-95BB-7BB19995881B}" destId="{5085CE43-1DA0-428F-A056-AD56D4DA085A}" srcOrd="2" destOrd="0" presId="urn:microsoft.com/office/officeart/2005/8/layout/hProcess3"/>
    <dgm:cxn modelId="{9A017EFE-8B6F-497D-AF6F-746B830E488D}" type="presParOf" srcId="{7637F346-A038-4CEA-95BB-7BB19995881B}" destId="{B56858CA-5C01-4839-9549-7F3708714917}" srcOrd="3" destOrd="0" presId="urn:microsoft.com/office/officeart/2005/8/layout/hProcess3"/>
    <dgm:cxn modelId="{67C204ED-40B5-4CBB-9C3D-2001A436B838}" type="presParOf" srcId="{44985885-EEDA-4613-A08C-E7C968B9F22C}" destId="{07B57253-510B-4204-A2F3-9E64D35BF2CD}" srcOrd="10" destOrd="0" presId="urn:microsoft.com/office/officeart/2005/8/layout/hProcess3"/>
    <dgm:cxn modelId="{2D66E641-03E5-4497-ADE3-49A1FFFDF189}" type="presParOf" srcId="{44985885-EEDA-4613-A08C-E7C968B9F22C}" destId="{91CCDC28-B52E-4137-ADA7-B2479A723E8F}" srcOrd="11" destOrd="0" presId="urn:microsoft.com/office/officeart/2005/8/layout/hProcess3"/>
    <dgm:cxn modelId="{6090A129-9B5D-490D-8936-3C5763BE3C98}" type="presParOf" srcId="{91CCDC28-B52E-4137-ADA7-B2479A723E8F}" destId="{71751B32-7A5B-4456-B55F-160149338DB7}" srcOrd="0" destOrd="0" presId="urn:microsoft.com/office/officeart/2005/8/layout/hProcess3"/>
    <dgm:cxn modelId="{DB525BFA-553F-4927-A36C-3C09175EFAFC}" type="presParOf" srcId="{91CCDC28-B52E-4137-ADA7-B2479A723E8F}" destId="{1B106253-3FFA-4594-9B2A-3467BCFA28AB}" srcOrd="1" destOrd="0" presId="urn:microsoft.com/office/officeart/2005/8/layout/hProcess3"/>
    <dgm:cxn modelId="{C73601C0-550D-4917-9E28-C9452E8565D1}" type="presParOf" srcId="{91CCDC28-B52E-4137-ADA7-B2479A723E8F}" destId="{D8DF9FFD-60D0-41C6-886F-3244F4168E10}" srcOrd="2" destOrd="0" presId="urn:microsoft.com/office/officeart/2005/8/layout/hProcess3"/>
    <dgm:cxn modelId="{F937B537-118A-4D71-BDCD-30673CE89708}" type="presParOf" srcId="{91CCDC28-B52E-4137-ADA7-B2479A723E8F}" destId="{54101908-9E6F-401B-8D86-5BB9B7725116}" srcOrd="3" destOrd="0" presId="urn:microsoft.com/office/officeart/2005/8/layout/hProcess3"/>
    <dgm:cxn modelId="{EE82C60B-501F-4DF5-857F-5B9902D6DFF7}" type="presParOf" srcId="{44985885-EEDA-4613-A08C-E7C968B9F22C}" destId="{29787D06-AF97-4026-BAE6-E4CD73D01792}" srcOrd="12" destOrd="0" presId="urn:microsoft.com/office/officeart/2005/8/layout/hProcess3"/>
    <dgm:cxn modelId="{93C9649F-98D1-4997-98D1-5216579DD977}" type="presParOf" srcId="{44985885-EEDA-4613-A08C-E7C968B9F22C}" destId="{F8D6B33B-0685-4729-8DEE-A35D4376EF57}" srcOrd="13" destOrd="0" presId="urn:microsoft.com/office/officeart/2005/8/layout/hProcess3"/>
    <dgm:cxn modelId="{71147A43-FE0E-4ABA-AB0C-C7D8EA34BE60}" type="presParOf" srcId="{F8D6B33B-0685-4729-8DEE-A35D4376EF57}" destId="{776DF967-3615-49D6-9CC6-E4011A85B8BD}" srcOrd="0" destOrd="0" presId="urn:microsoft.com/office/officeart/2005/8/layout/hProcess3"/>
    <dgm:cxn modelId="{B905C5A4-4BE2-4BA6-86D9-F455E3A7CE05}" type="presParOf" srcId="{F8D6B33B-0685-4729-8DEE-A35D4376EF57}" destId="{DFBB0166-E5BF-48E7-8925-81DECE02B335}" srcOrd="1" destOrd="0" presId="urn:microsoft.com/office/officeart/2005/8/layout/hProcess3"/>
    <dgm:cxn modelId="{1E4CCFA2-E115-4714-A155-8DBF8F29EC57}" type="presParOf" srcId="{F8D6B33B-0685-4729-8DEE-A35D4376EF57}" destId="{7780D9D5-F55E-4187-8034-E3640DF6DEEF}" srcOrd="2" destOrd="0" presId="urn:microsoft.com/office/officeart/2005/8/layout/hProcess3"/>
    <dgm:cxn modelId="{4DF014DA-B54F-46A2-A704-6128FB8AAADB}" type="presParOf" srcId="{F8D6B33B-0685-4729-8DEE-A35D4376EF57}" destId="{E5105001-31CD-49B0-B1A9-B9ABE0EA448E}" srcOrd="3" destOrd="0" presId="urn:microsoft.com/office/officeart/2005/8/layout/hProcess3"/>
    <dgm:cxn modelId="{9BA1A7D9-3CB7-46A7-BADE-2056C3A841AE}" type="presParOf" srcId="{44985885-EEDA-4613-A08C-E7C968B9F22C}" destId="{3969ED25-282A-4691-848C-CA79762EB3EC}" srcOrd="14" destOrd="0" presId="urn:microsoft.com/office/officeart/2005/8/layout/hProcess3"/>
    <dgm:cxn modelId="{5B12089C-AE05-4C10-BFCD-34B5113A4F16}" type="presParOf" srcId="{44985885-EEDA-4613-A08C-E7C968B9F22C}" destId="{DE08D92D-1821-4AE3-A2EB-000AC3E05275}" srcOrd="15" destOrd="0" presId="urn:microsoft.com/office/officeart/2005/8/layout/hProcess3"/>
    <dgm:cxn modelId="{723E7556-B1D4-4778-9EB1-27E36E98F435}" type="presParOf" srcId="{DE08D92D-1821-4AE3-A2EB-000AC3E05275}" destId="{ABBD6F98-BA29-4DDF-8418-353D35257E71}" srcOrd="0" destOrd="0" presId="urn:microsoft.com/office/officeart/2005/8/layout/hProcess3"/>
    <dgm:cxn modelId="{67C9BC31-3E11-4D4B-9268-9AF8730426A4}" type="presParOf" srcId="{DE08D92D-1821-4AE3-A2EB-000AC3E05275}" destId="{9C7A4E21-7BD4-44CB-A052-592910DA386B}" srcOrd="1" destOrd="0" presId="urn:microsoft.com/office/officeart/2005/8/layout/hProcess3"/>
    <dgm:cxn modelId="{BF60D550-A239-4E61-9702-63BD891447F5}" type="presParOf" srcId="{DE08D92D-1821-4AE3-A2EB-000AC3E05275}" destId="{87CA49F4-FFAF-4A4F-8F24-E4EFBAB47DBF}" srcOrd="2" destOrd="0" presId="urn:microsoft.com/office/officeart/2005/8/layout/hProcess3"/>
    <dgm:cxn modelId="{601DAA20-5427-4F8D-B5E6-569BD096AC6F}" type="presParOf" srcId="{DE08D92D-1821-4AE3-A2EB-000AC3E05275}" destId="{EEB64C7B-D584-45EA-BFCE-3A4D69060A6C}" srcOrd="3" destOrd="0" presId="urn:microsoft.com/office/officeart/2005/8/layout/hProcess3"/>
    <dgm:cxn modelId="{001757DA-2468-4C60-AD5B-4D1C1F4F0D47}" type="presParOf" srcId="{44985885-EEDA-4613-A08C-E7C968B9F22C}" destId="{FBDF2540-E319-4AF3-8272-AACC7ECD7FF5}" srcOrd="16" destOrd="0" presId="urn:microsoft.com/office/officeart/2005/8/layout/hProcess3"/>
    <dgm:cxn modelId="{E6245CED-C665-4BDD-B144-C307769E5838}" type="presParOf" srcId="{44985885-EEDA-4613-A08C-E7C968B9F22C}" destId="{B32997A6-3CEC-4514-A081-E734A5459F42}" srcOrd="17" destOrd="0" presId="urn:microsoft.com/office/officeart/2005/8/layout/hProcess3"/>
    <dgm:cxn modelId="{DFC6DF41-52B0-4CAD-80DF-729E6973790E}" type="presParOf" srcId="{B32997A6-3CEC-4514-A081-E734A5459F42}" destId="{BDA14A5E-9C3C-4FFD-AEFE-62E59662663D}" srcOrd="0" destOrd="0" presId="urn:microsoft.com/office/officeart/2005/8/layout/hProcess3"/>
    <dgm:cxn modelId="{C766492C-A267-4298-9761-65F1985E29C6}" type="presParOf" srcId="{B32997A6-3CEC-4514-A081-E734A5459F42}" destId="{BF15A0AB-DDF6-4BB2-99D3-DBF4ACA72EAB}" srcOrd="1" destOrd="0" presId="urn:microsoft.com/office/officeart/2005/8/layout/hProcess3"/>
    <dgm:cxn modelId="{AE55840F-3499-44B6-98DE-AEDEA2B54C10}" type="presParOf" srcId="{B32997A6-3CEC-4514-A081-E734A5459F42}" destId="{1AB2EDEE-4C66-43DB-A83A-25B163D540DA}" srcOrd="2" destOrd="0" presId="urn:microsoft.com/office/officeart/2005/8/layout/hProcess3"/>
    <dgm:cxn modelId="{E89855A8-7A12-4281-AA09-CB7393264DED}" type="presParOf" srcId="{B32997A6-3CEC-4514-A081-E734A5459F42}" destId="{FF4B5347-941C-4EB1-ABBF-81E2B8765628}" srcOrd="3" destOrd="0" presId="urn:microsoft.com/office/officeart/2005/8/layout/hProcess3"/>
    <dgm:cxn modelId="{AD5910B6-6841-4D30-9DAD-2B73E10191FC}" type="presParOf" srcId="{44985885-EEDA-4613-A08C-E7C968B9F22C}" destId="{4496FDDA-659F-459E-9A48-33811408A272}" srcOrd="18" destOrd="0" presId="urn:microsoft.com/office/officeart/2005/8/layout/hProcess3"/>
    <dgm:cxn modelId="{61BF2BAA-EB13-4057-9E59-61581DFBA222}" type="presParOf" srcId="{44985885-EEDA-4613-A08C-E7C968B9F22C}" destId="{EF39DAB4-5FEB-4092-8A1E-CA4F87645741}" srcOrd="19" destOrd="0" presId="urn:microsoft.com/office/officeart/2005/8/layout/hProcess3"/>
    <dgm:cxn modelId="{FDC5896D-8806-487A-B040-717072AB14EE}" type="presParOf" srcId="{EF39DAB4-5FEB-4092-8A1E-CA4F87645741}" destId="{20BDED18-B07C-490C-85D5-FE9B0C944FE7}" srcOrd="0" destOrd="0" presId="urn:microsoft.com/office/officeart/2005/8/layout/hProcess3"/>
    <dgm:cxn modelId="{BCE86721-2AC4-40FD-9309-8AFD4D904040}" type="presParOf" srcId="{EF39DAB4-5FEB-4092-8A1E-CA4F87645741}" destId="{672F124F-D914-4343-897B-CC2D1B66C17E}" srcOrd="1" destOrd="0" presId="urn:microsoft.com/office/officeart/2005/8/layout/hProcess3"/>
    <dgm:cxn modelId="{69F68522-7732-49CB-87A7-71314D022CD2}" type="presParOf" srcId="{EF39DAB4-5FEB-4092-8A1E-CA4F87645741}" destId="{C46AE35E-51B3-453E-A60B-84F7C92E1213}" srcOrd="2" destOrd="0" presId="urn:microsoft.com/office/officeart/2005/8/layout/hProcess3"/>
    <dgm:cxn modelId="{24308639-DDCD-47A8-B02E-03F3CA13D46E}" type="presParOf" srcId="{EF39DAB4-5FEB-4092-8A1E-CA4F87645741}" destId="{A99B5F97-21BB-4D22-8020-6713934D1870}" srcOrd="3" destOrd="0" presId="urn:microsoft.com/office/officeart/2005/8/layout/hProcess3"/>
    <dgm:cxn modelId="{1777708B-8B77-4E74-905F-6922FA66140D}" type="presParOf" srcId="{44985885-EEDA-4613-A08C-E7C968B9F22C}" destId="{8606E7D1-E944-4AD4-B5AB-0C7FC384E5E7}" srcOrd="20" destOrd="0" presId="urn:microsoft.com/office/officeart/2005/8/layout/hProcess3"/>
    <dgm:cxn modelId="{4F3F38E5-7533-44F3-8DC0-A0DC93D1F8F5}" type="presParOf" srcId="{44985885-EEDA-4613-A08C-E7C968B9F22C}" destId="{AB730D5D-80BB-4840-9F1D-091837C0B827}" srcOrd="21" destOrd="0" presId="urn:microsoft.com/office/officeart/2005/8/layout/hProcess3"/>
    <dgm:cxn modelId="{B10545FD-940C-47CF-AA88-A1862F3DB24C}" type="presParOf" srcId="{AB730D5D-80BB-4840-9F1D-091837C0B827}" destId="{60BA1961-F534-45DE-9C56-50C42EFADE38}" srcOrd="0" destOrd="0" presId="urn:microsoft.com/office/officeart/2005/8/layout/hProcess3"/>
    <dgm:cxn modelId="{270CE43F-27C6-4070-8823-6A9E5007CA9B}" type="presParOf" srcId="{AB730D5D-80BB-4840-9F1D-091837C0B827}" destId="{6D5F51EA-EBDD-499C-BC0B-0C2212243E23}" srcOrd="1" destOrd="0" presId="urn:microsoft.com/office/officeart/2005/8/layout/hProcess3"/>
    <dgm:cxn modelId="{55D906E3-B02E-44C1-A21E-BA91F2815DEA}" type="presParOf" srcId="{AB730D5D-80BB-4840-9F1D-091837C0B827}" destId="{4BDAC9DA-76CD-440D-8F59-D4C2A8802509}" srcOrd="2" destOrd="0" presId="urn:microsoft.com/office/officeart/2005/8/layout/hProcess3"/>
    <dgm:cxn modelId="{39C53BE5-007E-433D-A499-10F46CC45677}" type="presParOf" srcId="{AB730D5D-80BB-4840-9F1D-091837C0B827}" destId="{48852A80-E921-49CA-A095-90B801741056}" srcOrd="3" destOrd="0" presId="urn:microsoft.com/office/officeart/2005/8/layout/hProcess3"/>
    <dgm:cxn modelId="{F818240F-E052-4F49-93A7-67502FB8C7F9}" type="presParOf" srcId="{44985885-EEDA-4613-A08C-E7C968B9F22C}" destId="{75F6019C-AAAC-4961-8F04-F1D793798D10}" srcOrd="22" destOrd="0" presId="urn:microsoft.com/office/officeart/2005/8/layout/hProcess3"/>
    <dgm:cxn modelId="{B33321B9-6C55-4926-A3F8-46105C113449}" type="presParOf" srcId="{44985885-EEDA-4613-A08C-E7C968B9F22C}" destId="{F8DA06B2-E2F4-4AF8-8443-5F19EB88F340}" srcOrd="23" destOrd="0" presId="urn:microsoft.com/office/officeart/2005/8/layout/hProcess3"/>
    <dgm:cxn modelId="{9BC53797-31F7-483C-A81F-BC60C232E64B}" type="presParOf" srcId="{F8DA06B2-E2F4-4AF8-8443-5F19EB88F340}" destId="{1643F143-5623-49E4-9C73-8B7BFEB66118}" srcOrd="0" destOrd="0" presId="urn:microsoft.com/office/officeart/2005/8/layout/hProcess3"/>
    <dgm:cxn modelId="{83BC45BF-4C8A-4CE2-8182-FCD027ECDBC5}" type="presParOf" srcId="{F8DA06B2-E2F4-4AF8-8443-5F19EB88F340}" destId="{922F781D-868D-43FF-99C4-3912143B0415}" srcOrd="1" destOrd="0" presId="urn:microsoft.com/office/officeart/2005/8/layout/hProcess3"/>
    <dgm:cxn modelId="{D493188E-6235-4302-B8EE-2BA69468CB10}" type="presParOf" srcId="{F8DA06B2-E2F4-4AF8-8443-5F19EB88F340}" destId="{3A931D77-3DBB-4BD4-A7B5-AA879165A429}" srcOrd="2" destOrd="0" presId="urn:microsoft.com/office/officeart/2005/8/layout/hProcess3"/>
    <dgm:cxn modelId="{DB7771C7-19F8-49A8-BBB8-1BC400401DF8}" type="presParOf" srcId="{F8DA06B2-E2F4-4AF8-8443-5F19EB88F340}" destId="{BFD5D379-04B1-4526-B0F6-94320FD781B5}" srcOrd="3" destOrd="0" presId="urn:microsoft.com/office/officeart/2005/8/layout/hProcess3"/>
    <dgm:cxn modelId="{33F10291-C8D3-4FC3-831D-9AFE45545D23}" type="presParOf" srcId="{44985885-EEDA-4613-A08C-E7C968B9F22C}" destId="{95C43626-5F79-475A-BC6C-280F56094AD1}" srcOrd="24" destOrd="0" presId="urn:microsoft.com/office/officeart/2005/8/layout/hProcess3"/>
    <dgm:cxn modelId="{07C61B37-28FC-4CB0-BA0D-15844B970984}" type="presParOf" srcId="{44985885-EEDA-4613-A08C-E7C968B9F22C}" destId="{EEB9B297-EC03-487C-9975-54E2C5F00657}" srcOrd="25" destOrd="0" presId="urn:microsoft.com/office/officeart/2005/8/layout/hProcess3"/>
    <dgm:cxn modelId="{3F1A5769-F7FD-4640-A2DD-DCF36572CA14}" type="presParOf" srcId="{44985885-EEDA-4613-A08C-E7C968B9F22C}" destId="{FE5AB219-00D6-495F-9B0B-686D8A050DCD}" srcOrd="26" destOrd="0" presId="urn:microsoft.com/office/officeart/2005/8/layout/hProcess3"/>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8191B-48AD-4624-AD8B-94A6031B592C}">
      <dsp:nvSpPr>
        <dsp:cNvPr id="0" name=""/>
        <dsp:cNvSpPr/>
      </dsp:nvSpPr>
      <dsp:spPr>
        <a:xfrm>
          <a:off x="0" y="7108"/>
          <a:ext cx="1790700" cy="795407"/>
        </a:xfrm>
        <a:prstGeom prst="chevron">
          <a:avLst/>
        </a:prstGeom>
        <a:solidFill>
          <a:srgbClr val="00607A"/>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n-GB" sz="1100" b="1" kern="1200">
              <a:solidFill>
                <a:sysClr val="window" lastClr="FFFFFF"/>
              </a:solidFill>
              <a:latin typeface="Arial" panose="020B0604020202020204" pitchFamily="34" charset="0"/>
              <a:ea typeface="+mn-ea"/>
              <a:cs typeface="Arial" panose="020B0604020202020204" pitchFamily="34" charset="0"/>
            </a:rPr>
            <a:t>Audit of financial statements</a:t>
          </a:r>
        </a:p>
      </dsp:txBody>
      <dsp:txXfrm>
        <a:off x="397704" y="7108"/>
        <a:ext cx="995293" cy="7954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8191B-48AD-4624-AD8B-94A6031B592C}">
      <dsp:nvSpPr>
        <dsp:cNvPr id="0" name=""/>
        <dsp:cNvSpPr/>
      </dsp:nvSpPr>
      <dsp:spPr>
        <a:xfrm>
          <a:off x="0" y="32516"/>
          <a:ext cx="1847850" cy="820792"/>
        </a:xfrm>
        <a:prstGeom prst="chevron">
          <a:avLst/>
        </a:prstGeom>
        <a:solidFill>
          <a:srgbClr val="00607A"/>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n-GB" sz="1100" b="1" kern="1200">
              <a:solidFill>
                <a:sysClr val="window" lastClr="FFFFFF"/>
              </a:solidFill>
              <a:latin typeface="Arial" panose="020B0604020202020204" pitchFamily="34" charset="0"/>
              <a:ea typeface="+mn-ea"/>
              <a:cs typeface="Arial" panose="020B0604020202020204" pitchFamily="34" charset="0"/>
            </a:rPr>
            <a:t>Financial management &amp; sustainability</a:t>
          </a:r>
        </a:p>
      </dsp:txBody>
      <dsp:txXfrm>
        <a:off x="410396" y="32516"/>
        <a:ext cx="1027058" cy="8207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8191B-48AD-4624-AD8B-94A6031B592C}">
      <dsp:nvSpPr>
        <dsp:cNvPr id="0" name=""/>
        <dsp:cNvSpPr/>
      </dsp:nvSpPr>
      <dsp:spPr>
        <a:xfrm>
          <a:off x="0" y="61091"/>
          <a:ext cx="1847850" cy="820792"/>
        </a:xfrm>
        <a:prstGeom prst="chevron">
          <a:avLst/>
        </a:prstGeom>
        <a:solidFill>
          <a:srgbClr val="00607A"/>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n-GB" sz="1100" b="1" kern="1200">
              <a:solidFill>
                <a:sysClr val="window" lastClr="FFFFFF"/>
              </a:solidFill>
              <a:latin typeface="Arial" panose="020B0604020202020204" pitchFamily="34" charset="0"/>
              <a:ea typeface="+mn-ea"/>
              <a:cs typeface="Arial" panose="020B0604020202020204" pitchFamily="34" charset="0"/>
            </a:rPr>
            <a:t>Governance &amp; transparency</a:t>
          </a:r>
        </a:p>
      </dsp:txBody>
      <dsp:txXfrm>
        <a:off x="410396" y="61091"/>
        <a:ext cx="1027058" cy="82079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8191B-48AD-4624-AD8B-94A6031B592C}">
      <dsp:nvSpPr>
        <dsp:cNvPr id="0" name=""/>
        <dsp:cNvSpPr/>
      </dsp:nvSpPr>
      <dsp:spPr>
        <a:xfrm>
          <a:off x="11850" y="211"/>
          <a:ext cx="1843199" cy="818726"/>
        </a:xfrm>
        <a:prstGeom prst="chevron">
          <a:avLst/>
        </a:prstGeom>
        <a:solidFill>
          <a:srgbClr val="00607A"/>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n-GB" sz="1100" b="1" kern="1200">
              <a:solidFill>
                <a:sysClr val="window" lastClr="FFFFFF"/>
              </a:solidFill>
              <a:latin typeface="Arial" panose="020B0604020202020204" pitchFamily="34" charset="0"/>
              <a:ea typeface="+mn-ea"/>
              <a:cs typeface="Arial" panose="020B0604020202020204" pitchFamily="34" charset="0"/>
            </a:rPr>
            <a:t>Best Value </a:t>
          </a:r>
        </a:p>
      </dsp:txBody>
      <dsp:txXfrm>
        <a:off x="421213" y="211"/>
        <a:ext cx="1024473" cy="81872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8191B-48AD-4624-AD8B-94A6031B592C}">
      <dsp:nvSpPr>
        <dsp:cNvPr id="0" name=""/>
        <dsp:cNvSpPr/>
      </dsp:nvSpPr>
      <dsp:spPr>
        <a:xfrm>
          <a:off x="0" y="30480"/>
          <a:ext cx="1847850" cy="739140"/>
        </a:xfrm>
        <a:prstGeom prst="chevron">
          <a:avLst/>
        </a:prstGeom>
        <a:solidFill>
          <a:srgbClr val="00607A"/>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6985" rIns="0" bIns="6985" numCol="1" spcCol="1270" anchor="ctr" anchorCtr="0">
          <a:noAutofit/>
        </a:bodyPr>
        <a:lstStyle/>
        <a:p>
          <a:pPr lvl="0" algn="ctr" defTabSz="488950">
            <a:lnSpc>
              <a:spcPct val="90000"/>
            </a:lnSpc>
            <a:spcBef>
              <a:spcPct val="0"/>
            </a:spcBef>
            <a:spcAft>
              <a:spcPct val="35000"/>
            </a:spcAft>
          </a:pPr>
          <a:r>
            <a:rPr lang="en-GB" sz="1100" b="1" kern="1200">
              <a:solidFill>
                <a:sysClr val="window" lastClr="FFFFFF"/>
              </a:solidFill>
              <a:latin typeface="Arial" panose="020B0604020202020204" pitchFamily="34" charset="0"/>
              <a:ea typeface="+mn-ea"/>
              <a:cs typeface="Arial" panose="020B0604020202020204" pitchFamily="34" charset="0"/>
            </a:rPr>
            <a:t>Outlook</a:t>
          </a:r>
        </a:p>
      </dsp:txBody>
      <dsp:txXfrm>
        <a:off x="369570" y="30480"/>
        <a:ext cx="1108710" cy="7391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37C8ED-9D50-4869-8B71-25AB0CC608FD}">
      <dsp:nvSpPr>
        <dsp:cNvPr id="0" name=""/>
        <dsp:cNvSpPr/>
      </dsp:nvSpPr>
      <dsp:spPr>
        <a:xfrm>
          <a:off x="1710412" y="923925"/>
          <a:ext cx="937539" cy="87762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GB" sz="1100" kern="1200"/>
            <a:t>Glasgow City Integration Joint Board</a:t>
          </a:r>
        </a:p>
      </dsp:txBody>
      <dsp:txXfrm>
        <a:off x="1753254" y="966767"/>
        <a:ext cx="851855" cy="791944"/>
      </dsp:txXfrm>
    </dsp:sp>
    <dsp:sp modelId="{DEC36D83-3D6F-4C27-8D28-B91F22E4929F}">
      <dsp:nvSpPr>
        <dsp:cNvPr id="0" name=""/>
        <dsp:cNvSpPr/>
      </dsp:nvSpPr>
      <dsp:spPr>
        <a:xfrm rot="16200000">
          <a:off x="2017314" y="762057"/>
          <a:ext cx="323734" cy="0"/>
        </a:xfrm>
        <a:custGeom>
          <a:avLst/>
          <a:gdLst/>
          <a:ahLst/>
          <a:cxnLst/>
          <a:rect l="0" t="0" r="0" b="0"/>
          <a:pathLst>
            <a:path>
              <a:moveTo>
                <a:pt x="0" y="0"/>
              </a:moveTo>
              <a:lnTo>
                <a:pt x="323734"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710BC-5B41-44A6-A6EF-CB14FC0F0038}">
      <dsp:nvSpPr>
        <dsp:cNvPr id="0" name=""/>
        <dsp:cNvSpPr/>
      </dsp:nvSpPr>
      <dsp:spPr>
        <a:xfrm>
          <a:off x="1681837" y="151427"/>
          <a:ext cx="994688" cy="4487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endParaRPr lang="en-GB" sz="1000" kern="1200"/>
        </a:p>
        <a:p>
          <a:pPr lvl="0" algn="ctr" defTabSz="444500">
            <a:lnSpc>
              <a:spcPct val="90000"/>
            </a:lnSpc>
            <a:spcBef>
              <a:spcPct val="0"/>
            </a:spcBef>
            <a:spcAft>
              <a:spcPct val="35000"/>
            </a:spcAft>
          </a:pPr>
          <a:r>
            <a:rPr lang="en-GB" sz="1000" kern="1200"/>
            <a:t>IJB Executive Sub Committee</a:t>
          </a:r>
        </a:p>
        <a:p>
          <a:pPr lvl="0" algn="ctr" defTabSz="444500">
            <a:lnSpc>
              <a:spcPct val="90000"/>
            </a:lnSpc>
            <a:spcBef>
              <a:spcPct val="0"/>
            </a:spcBef>
            <a:spcAft>
              <a:spcPct val="35000"/>
            </a:spcAft>
          </a:pPr>
          <a:endParaRPr lang="en-GB" sz="1000" kern="1200"/>
        </a:p>
      </dsp:txBody>
      <dsp:txXfrm>
        <a:off x="1703744" y="173334"/>
        <a:ext cx="950874" cy="404949"/>
      </dsp:txXfrm>
    </dsp:sp>
    <dsp:sp modelId="{F08CF0B3-59A2-4CE0-B62C-DB4423B9EEF7}">
      <dsp:nvSpPr>
        <dsp:cNvPr id="0" name=""/>
        <dsp:cNvSpPr/>
      </dsp:nvSpPr>
      <dsp:spPr>
        <a:xfrm rot="2225874">
          <a:off x="2621826" y="1795099"/>
          <a:ext cx="258163" cy="0"/>
        </a:xfrm>
        <a:custGeom>
          <a:avLst/>
          <a:gdLst/>
          <a:ahLst/>
          <a:cxnLst/>
          <a:rect l="0" t="0" r="0" b="0"/>
          <a:pathLst>
            <a:path>
              <a:moveTo>
                <a:pt x="0" y="0"/>
              </a:moveTo>
              <a:lnTo>
                <a:pt x="25816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8D9520-E75D-47A5-94A0-BD7563986E24}">
      <dsp:nvSpPr>
        <dsp:cNvPr id="0" name=""/>
        <dsp:cNvSpPr/>
      </dsp:nvSpPr>
      <dsp:spPr>
        <a:xfrm>
          <a:off x="2691034" y="1872958"/>
          <a:ext cx="999078" cy="5092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endParaRPr lang="en-GB" sz="1000" kern="1200"/>
        </a:p>
        <a:p>
          <a:pPr lvl="0" algn="ctr" defTabSz="444500">
            <a:lnSpc>
              <a:spcPct val="90000"/>
            </a:lnSpc>
            <a:spcBef>
              <a:spcPct val="0"/>
            </a:spcBef>
            <a:spcAft>
              <a:spcPct val="35000"/>
            </a:spcAft>
          </a:pPr>
          <a:r>
            <a:rPr lang="en-GB" sz="1000" kern="1200"/>
            <a:t>Finance &amp; Audit Committee</a:t>
          </a:r>
        </a:p>
        <a:p>
          <a:pPr lvl="0" algn="ctr" defTabSz="444500">
            <a:lnSpc>
              <a:spcPct val="90000"/>
            </a:lnSpc>
            <a:spcBef>
              <a:spcPct val="0"/>
            </a:spcBef>
            <a:spcAft>
              <a:spcPct val="35000"/>
            </a:spcAft>
          </a:pPr>
          <a:endParaRPr lang="en-GB" sz="1000" kern="1200"/>
        </a:p>
      </dsp:txBody>
      <dsp:txXfrm>
        <a:off x="2715894" y="1897818"/>
        <a:ext cx="949358" cy="459543"/>
      </dsp:txXfrm>
    </dsp:sp>
    <dsp:sp modelId="{BD143DA0-2559-4A9D-9424-9EACBA666259}">
      <dsp:nvSpPr>
        <dsp:cNvPr id="0" name=""/>
        <dsp:cNvSpPr/>
      </dsp:nvSpPr>
      <dsp:spPr>
        <a:xfrm rot="8574126">
          <a:off x="1478374" y="1795099"/>
          <a:ext cx="258163" cy="0"/>
        </a:xfrm>
        <a:custGeom>
          <a:avLst/>
          <a:gdLst/>
          <a:ahLst/>
          <a:cxnLst/>
          <a:rect l="0" t="0" r="0" b="0"/>
          <a:pathLst>
            <a:path>
              <a:moveTo>
                <a:pt x="0" y="0"/>
              </a:moveTo>
              <a:lnTo>
                <a:pt x="258163"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861F3-B279-451F-A3AE-63E9F70D6570}">
      <dsp:nvSpPr>
        <dsp:cNvPr id="0" name=""/>
        <dsp:cNvSpPr/>
      </dsp:nvSpPr>
      <dsp:spPr>
        <a:xfrm>
          <a:off x="691387" y="1872958"/>
          <a:ext cx="952806" cy="50926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endParaRPr lang="en-GB" sz="1000" kern="1200"/>
        </a:p>
        <a:p>
          <a:pPr lvl="0" algn="ctr" defTabSz="444500">
            <a:lnSpc>
              <a:spcPct val="90000"/>
            </a:lnSpc>
            <a:spcBef>
              <a:spcPct val="0"/>
            </a:spcBef>
            <a:spcAft>
              <a:spcPct val="35000"/>
            </a:spcAft>
          </a:pPr>
          <a:r>
            <a:rPr lang="en-GB" sz="1000" kern="1200"/>
            <a:t>Public Engagement Committee</a:t>
          </a:r>
        </a:p>
        <a:p>
          <a:pPr lvl="0" algn="ctr" defTabSz="444500">
            <a:lnSpc>
              <a:spcPct val="90000"/>
            </a:lnSpc>
            <a:spcBef>
              <a:spcPct val="0"/>
            </a:spcBef>
            <a:spcAft>
              <a:spcPct val="35000"/>
            </a:spcAft>
          </a:pPr>
          <a:endParaRPr lang="en-GB" sz="1000" kern="1200"/>
        </a:p>
      </dsp:txBody>
      <dsp:txXfrm>
        <a:off x="716247" y="1897818"/>
        <a:ext cx="903086" cy="45954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5AB219-00D6-495F-9B0B-686D8A050DCD}">
      <dsp:nvSpPr>
        <dsp:cNvPr id="0" name=""/>
        <dsp:cNvSpPr/>
      </dsp:nvSpPr>
      <dsp:spPr>
        <a:xfrm>
          <a:off x="0" y="1656471"/>
          <a:ext cx="8496300" cy="956061"/>
        </a:xfrm>
        <a:prstGeom prst="rightArrow">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76BE568-5A5D-4EFC-887A-208953778E81}">
      <dsp:nvSpPr>
        <dsp:cNvPr id="0" name=""/>
        <dsp:cNvSpPr/>
      </dsp:nvSpPr>
      <dsp:spPr>
        <a:xfrm>
          <a:off x="6896300" y="1885949"/>
          <a:ext cx="476050"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October 2016</a:t>
          </a:r>
        </a:p>
      </dsp:txBody>
      <dsp:txXfrm>
        <a:off x="6896300" y="1885949"/>
        <a:ext cx="476050" cy="376203"/>
      </dsp:txXfrm>
    </dsp:sp>
    <dsp:sp modelId="{922F781D-868D-43FF-99C4-3912143B0415}">
      <dsp:nvSpPr>
        <dsp:cNvPr id="0" name=""/>
        <dsp:cNvSpPr/>
      </dsp:nvSpPr>
      <dsp:spPr>
        <a:xfrm>
          <a:off x="6160627" y="1885949"/>
          <a:ext cx="679475"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September 2016</a:t>
          </a:r>
        </a:p>
      </dsp:txBody>
      <dsp:txXfrm>
        <a:off x="6160627" y="1885949"/>
        <a:ext cx="679475" cy="376203"/>
      </dsp:txXfrm>
    </dsp:sp>
    <dsp:sp modelId="{6D5F51EA-EBDD-499C-BC0B-0C2212243E23}">
      <dsp:nvSpPr>
        <dsp:cNvPr id="0" name=""/>
        <dsp:cNvSpPr/>
      </dsp:nvSpPr>
      <dsp:spPr>
        <a:xfrm>
          <a:off x="5647283" y="1904910"/>
          <a:ext cx="476050"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August 2016</a:t>
          </a:r>
        </a:p>
      </dsp:txBody>
      <dsp:txXfrm>
        <a:off x="5647283" y="1904910"/>
        <a:ext cx="476050" cy="376203"/>
      </dsp:txXfrm>
    </dsp:sp>
    <dsp:sp modelId="{672F124F-D914-4343-897B-CC2D1B66C17E}">
      <dsp:nvSpPr>
        <dsp:cNvPr id="0" name=""/>
        <dsp:cNvSpPr/>
      </dsp:nvSpPr>
      <dsp:spPr>
        <a:xfrm>
          <a:off x="5218250" y="1913435"/>
          <a:ext cx="341256"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July 2016</a:t>
          </a:r>
        </a:p>
      </dsp:txBody>
      <dsp:txXfrm>
        <a:off x="5218250" y="1913435"/>
        <a:ext cx="341256" cy="376203"/>
      </dsp:txXfrm>
    </dsp:sp>
    <dsp:sp modelId="{BF15A0AB-DDF6-4BB2-99D3-DBF4ACA72EAB}">
      <dsp:nvSpPr>
        <dsp:cNvPr id="0" name=""/>
        <dsp:cNvSpPr/>
      </dsp:nvSpPr>
      <dsp:spPr>
        <a:xfrm>
          <a:off x="4699249" y="1913435"/>
          <a:ext cx="314526"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June 2016</a:t>
          </a:r>
        </a:p>
      </dsp:txBody>
      <dsp:txXfrm>
        <a:off x="4699249" y="1913435"/>
        <a:ext cx="314526" cy="376203"/>
      </dsp:txXfrm>
    </dsp:sp>
    <dsp:sp modelId="{9C7A4E21-7BD4-44CB-A052-592910DA386B}">
      <dsp:nvSpPr>
        <dsp:cNvPr id="0" name=""/>
        <dsp:cNvSpPr/>
      </dsp:nvSpPr>
      <dsp:spPr>
        <a:xfrm>
          <a:off x="4163800" y="1913435"/>
          <a:ext cx="372523"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May 2016</a:t>
          </a:r>
        </a:p>
      </dsp:txBody>
      <dsp:txXfrm>
        <a:off x="4163800" y="1913435"/>
        <a:ext cx="372523" cy="376203"/>
      </dsp:txXfrm>
    </dsp:sp>
    <dsp:sp modelId="{DFBB0166-E5BF-48E7-8925-81DECE02B335}">
      <dsp:nvSpPr>
        <dsp:cNvPr id="0" name=""/>
        <dsp:cNvSpPr/>
      </dsp:nvSpPr>
      <dsp:spPr>
        <a:xfrm>
          <a:off x="3636224" y="1913435"/>
          <a:ext cx="379687"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April 2016</a:t>
          </a:r>
        </a:p>
      </dsp:txBody>
      <dsp:txXfrm>
        <a:off x="3636224" y="1913435"/>
        <a:ext cx="379687" cy="376203"/>
      </dsp:txXfrm>
    </dsp:sp>
    <dsp:sp modelId="{1B106253-3FFA-4594-9B2A-3467BCFA28AB}">
      <dsp:nvSpPr>
        <dsp:cNvPr id="0" name=""/>
        <dsp:cNvSpPr/>
      </dsp:nvSpPr>
      <dsp:spPr>
        <a:xfrm>
          <a:off x="2985278" y="1913435"/>
          <a:ext cx="476050"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March 2016</a:t>
          </a:r>
        </a:p>
      </dsp:txBody>
      <dsp:txXfrm>
        <a:off x="2985278" y="1913435"/>
        <a:ext cx="476050" cy="376203"/>
      </dsp:txXfrm>
    </dsp:sp>
    <dsp:sp modelId="{0846D4D7-95FE-4BEF-9C21-FA96CD7DD590}">
      <dsp:nvSpPr>
        <dsp:cNvPr id="0" name=""/>
        <dsp:cNvSpPr/>
      </dsp:nvSpPr>
      <dsp:spPr>
        <a:xfrm>
          <a:off x="2394805" y="1913435"/>
          <a:ext cx="476050"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February 2016</a:t>
          </a:r>
        </a:p>
      </dsp:txBody>
      <dsp:txXfrm>
        <a:off x="2394805" y="1913435"/>
        <a:ext cx="476050" cy="376203"/>
      </dsp:txXfrm>
    </dsp:sp>
    <dsp:sp modelId="{D5747CF2-1EF1-4DBB-981A-460261A50B19}">
      <dsp:nvSpPr>
        <dsp:cNvPr id="0" name=""/>
        <dsp:cNvSpPr/>
      </dsp:nvSpPr>
      <dsp:spPr>
        <a:xfrm>
          <a:off x="1816609" y="1913435"/>
          <a:ext cx="476050"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January 2016</a:t>
          </a:r>
        </a:p>
      </dsp:txBody>
      <dsp:txXfrm>
        <a:off x="1816609" y="1913435"/>
        <a:ext cx="476050" cy="376203"/>
      </dsp:txXfrm>
    </dsp:sp>
    <dsp:sp modelId="{15A85EA0-224F-4E67-8FCB-C0BDBE3DFDC3}">
      <dsp:nvSpPr>
        <dsp:cNvPr id="0" name=""/>
        <dsp:cNvSpPr/>
      </dsp:nvSpPr>
      <dsp:spPr>
        <a:xfrm>
          <a:off x="1159850" y="1911887"/>
          <a:ext cx="476050"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December 2015</a:t>
          </a:r>
        </a:p>
      </dsp:txBody>
      <dsp:txXfrm>
        <a:off x="1159850" y="1911887"/>
        <a:ext cx="476050" cy="376203"/>
      </dsp:txXfrm>
    </dsp:sp>
    <dsp:sp modelId="{E5C93DA3-15B2-4948-B591-2AED889D8005}">
      <dsp:nvSpPr>
        <dsp:cNvPr id="0" name=""/>
        <dsp:cNvSpPr/>
      </dsp:nvSpPr>
      <dsp:spPr>
        <a:xfrm>
          <a:off x="467659" y="1913435"/>
          <a:ext cx="476050" cy="3762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November 2015</a:t>
          </a:r>
        </a:p>
      </dsp:txBody>
      <dsp:txXfrm>
        <a:off x="467659" y="1913435"/>
        <a:ext cx="476050" cy="37620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5AB219-00D6-495F-9B0B-686D8A050DCD}">
      <dsp:nvSpPr>
        <dsp:cNvPr id="0" name=""/>
        <dsp:cNvSpPr/>
      </dsp:nvSpPr>
      <dsp:spPr>
        <a:xfrm>
          <a:off x="0" y="2111352"/>
          <a:ext cx="8572500" cy="843468"/>
        </a:xfrm>
        <a:prstGeom prst="rightArrow">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2F781D-868D-43FF-99C4-3912143B0415}">
      <dsp:nvSpPr>
        <dsp:cNvPr id="0" name=""/>
        <dsp:cNvSpPr/>
      </dsp:nvSpPr>
      <dsp:spPr>
        <a:xfrm>
          <a:off x="7237433" y="2356283"/>
          <a:ext cx="460663"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September 2016</a:t>
          </a:r>
        </a:p>
      </dsp:txBody>
      <dsp:txXfrm>
        <a:off x="7237433" y="2356283"/>
        <a:ext cx="460663" cy="421734"/>
      </dsp:txXfrm>
    </dsp:sp>
    <dsp:sp modelId="{6D5F51EA-EBDD-499C-BC0B-0C2212243E23}">
      <dsp:nvSpPr>
        <dsp:cNvPr id="0" name=""/>
        <dsp:cNvSpPr/>
      </dsp:nvSpPr>
      <dsp:spPr>
        <a:xfrm>
          <a:off x="6626316"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August 2016</a:t>
          </a:r>
        </a:p>
      </dsp:txBody>
      <dsp:txXfrm>
        <a:off x="6626316" y="2356283"/>
        <a:ext cx="494969" cy="421734"/>
      </dsp:txXfrm>
    </dsp:sp>
    <dsp:sp modelId="{672F124F-D914-4343-897B-CC2D1B66C17E}">
      <dsp:nvSpPr>
        <dsp:cNvPr id="0" name=""/>
        <dsp:cNvSpPr/>
      </dsp:nvSpPr>
      <dsp:spPr>
        <a:xfrm>
          <a:off x="6032352"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July 2016</a:t>
          </a:r>
        </a:p>
      </dsp:txBody>
      <dsp:txXfrm>
        <a:off x="6032352" y="2356283"/>
        <a:ext cx="494969" cy="421734"/>
      </dsp:txXfrm>
    </dsp:sp>
    <dsp:sp modelId="{BF15A0AB-DDF6-4BB2-99D3-DBF4ACA72EAB}">
      <dsp:nvSpPr>
        <dsp:cNvPr id="0" name=""/>
        <dsp:cNvSpPr/>
      </dsp:nvSpPr>
      <dsp:spPr>
        <a:xfrm>
          <a:off x="5438388"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June 2016</a:t>
          </a:r>
        </a:p>
      </dsp:txBody>
      <dsp:txXfrm>
        <a:off x="5438388" y="2356283"/>
        <a:ext cx="494969" cy="421734"/>
      </dsp:txXfrm>
    </dsp:sp>
    <dsp:sp modelId="{9C7A4E21-7BD4-44CB-A052-592910DA386B}">
      <dsp:nvSpPr>
        <dsp:cNvPr id="0" name=""/>
        <dsp:cNvSpPr/>
      </dsp:nvSpPr>
      <dsp:spPr>
        <a:xfrm>
          <a:off x="4844425"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May 2016</a:t>
          </a:r>
        </a:p>
      </dsp:txBody>
      <dsp:txXfrm>
        <a:off x="4844425" y="2356283"/>
        <a:ext cx="494969" cy="421734"/>
      </dsp:txXfrm>
    </dsp:sp>
    <dsp:sp modelId="{DFBB0166-E5BF-48E7-8925-81DECE02B335}">
      <dsp:nvSpPr>
        <dsp:cNvPr id="0" name=""/>
        <dsp:cNvSpPr/>
      </dsp:nvSpPr>
      <dsp:spPr>
        <a:xfrm>
          <a:off x="4250461"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April 2016</a:t>
          </a:r>
        </a:p>
      </dsp:txBody>
      <dsp:txXfrm>
        <a:off x="4250461" y="2356283"/>
        <a:ext cx="494969" cy="421734"/>
      </dsp:txXfrm>
    </dsp:sp>
    <dsp:sp modelId="{1B106253-3FFA-4594-9B2A-3467BCFA28AB}">
      <dsp:nvSpPr>
        <dsp:cNvPr id="0" name=""/>
        <dsp:cNvSpPr/>
      </dsp:nvSpPr>
      <dsp:spPr>
        <a:xfrm>
          <a:off x="3656497"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March 2016</a:t>
          </a:r>
        </a:p>
      </dsp:txBody>
      <dsp:txXfrm>
        <a:off x="3656497" y="2356283"/>
        <a:ext cx="494969" cy="421734"/>
      </dsp:txXfrm>
    </dsp:sp>
    <dsp:sp modelId="{0846D4D7-95FE-4BEF-9C21-FA96CD7DD590}">
      <dsp:nvSpPr>
        <dsp:cNvPr id="0" name=""/>
        <dsp:cNvSpPr/>
      </dsp:nvSpPr>
      <dsp:spPr>
        <a:xfrm>
          <a:off x="3062533"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February 2016</a:t>
          </a:r>
        </a:p>
      </dsp:txBody>
      <dsp:txXfrm>
        <a:off x="3062533" y="2356283"/>
        <a:ext cx="494969" cy="421734"/>
      </dsp:txXfrm>
    </dsp:sp>
    <dsp:sp modelId="{D5747CF2-1EF1-4DBB-981A-460261A50B19}">
      <dsp:nvSpPr>
        <dsp:cNvPr id="0" name=""/>
        <dsp:cNvSpPr/>
      </dsp:nvSpPr>
      <dsp:spPr>
        <a:xfrm>
          <a:off x="2468570"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January 2016</a:t>
          </a:r>
        </a:p>
      </dsp:txBody>
      <dsp:txXfrm>
        <a:off x="2468570" y="2356283"/>
        <a:ext cx="494969" cy="421734"/>
      </dsp:txXfrm>
    </dsp:sp>
    <dsp:sp modelId="{15A85EA0-224F-4E67-8FCB-C0BDBE3DFDC3}">
      <dsp:nvSpPr>
        <dsp:cNvPr id="0" name=""/>
        <dsp:cNvSpPr/>
      </dsp:nvSpPr>
      <dsp:spPr>
        <a:xfrm>
          <a:off x="1874606"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December 2015</a:t>
          </a:r>
        </a:p>
      </dsp:txBody>
      <dsp:txXfrm>
        <a:off x="1874606" y="2356283"/>
        <a:ext cx="494969" cy="421734"/>
      </dsp:txXfrm>
    </dsp:sp>
    <dsp:sp modelId="{E5C93DA3-15B2-4948-B591-2AED889D8005}">
      <dsp:nvSpPr>
        <dsp:cNvPr id="0" name=""/>
        <dsp:cNvSpPr/>
      </dsp:nvSpPr>
      <dsp:spPr>
        <a:xfrm>
          <a:off x="1280642"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November 2015</a:t>
          </a:r>
        </a:p>
      </dsp:txBody>
      <dsp:txXfrm>
        <a:off x="1280642" y="2356283"/>
        <a:ext cx="494969" cy="421734"/>
      </dsp:txXfrm>
    </dsp:sp>
    <dsp:sp modelId="{AC67197A-C257-4722-B6AD-EAC88A7DFC08}">
      <dsp:nvSpPr>
        <dsp:cNvPr id="0" name=""/>
        <dsp:cNvSpPr/>
      </dsp:nvSpPr>
      <dsp:spPr>
        <a:xfrm>
          <a:off x="686679" y="2356283"/>
          <a:ext cx="494969" cy="4217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81280" rIns="0" bIns="81280" numCol="1" spcCol="1270" anchor="ctr" anchorCtr="0">
          <a:noAutofit/>
        </a:bodyPr>
        <a:lstStyle/>
        <a:p>
          <a:pPr lvl="0" algn="ctr" defTabSz="355600">
            <a:lnSpc>
              <a:spcPct val="90000"/>
            </a:lnSpc>
            <a:spcBef>
              <a:spcPct val="0"/>
            </a:spcBef>
            <a:spcAft>
              <a:spcPct val="35000"/>
            </a:spcAft>
          </a:pPr>
          <a:r>
            <a:rPr lang="en-GB" sz="800" kern="1200">
              <a:solidFill>
                <a:sysClr val="windowText" lastClr="000000">
                  <a:hueOff val="0"/>
                  <a:satOff val="0"/>
                  <a:lumOff val="0"/>
                  <a:alphaOff val="0"/>
                </a:sysClr>
              </a:solidFill>
              <a:latin typeface="Calibri"/>
              <a:ea typeface="+mn-ea"/>
              <a:cs typeface="+mn-cs"/>
            </a:rPr>
            <a:t>October 2015</a:t>
          </a:r>
        </a:p>
      </dsp:txBody>
      <dsp:txXfrm>
        <a:off x="686679" y="2356283"/>
        <a:ext cx="494969" cy="42173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8.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spe:Receivers>
</file>

<file path=customXml/item2.xml><?xml version="1.0" encoding="utf-8"?>
<ct:contentTypeSchema xmlns:ct="http://schemas.microsoft.com/office/2006/metadata/contentType" xmlns:ma="http://schemas.microsoft.com/office/2006/metadata/properties/metaAttributes" ct:_="" ma:_="" ma:contentTypeName="CT_Standard" ma:contentTypeID="0x0101002651B69664B57D42B5D65DE99314DA85010100F8BB677929BD2F428BCDBE682331471E" ma:contentTypeVersion="35" ma:contentTypeDescription="Default Audit Scotland content type with 18 month retention policy for documents and 7 years for records. " ma:contentTypeScope="" ma:versionID="465b7b119546ef22d1ed1e482ad6d71a">
  <xsd:schema xmlns:xsd="http://www.w3.org/2001/XMLSchema" xmlns:xs="http://www.w3.org/2001/XMLSchema" xmlns:p="http://schemas.microsoft.com/office/2006/metadata/properties" xmlns:ns1="http://schemas.microsoft.com/sharepoint/v3" xmlns:ns2="cb687967-b5c0-4208-b2ea-d8ca691983c1" xmlns:ns3="ccb59271-1a9c-494b-aab4-e5d3692b6bb8" xmlns:ns4="http://schemas.microsoft.com/sharepoint/v4" xmlns:ns5="861488cc-c020-4604-a0c4-7673b58cdc5e" targetNamespace="http://schemas.microsoft.com/office/2006/metadata/properties" ma:root="true" ma:fieldsID="5c612ddb73fd2deb4ecb8b986793a191" ns1:_="" ns2:_="" ns3:_="" ns4:_="" ns5:_="">
    <xsd:import namespace="http://schemas.microsoft.com/sharepoint/v3"/>
    <xsd:import namespace="cb687967-b5c0-4208-b2ea-d8ca691983c1"/>
    <xsd:import namespace="ccb59271-1a9c-494b-aab4-e5d3692b6bb8"/>
    <xsd:import namespace="http://schemas.microsoft.com/sharepoint/v4"/>
    <xsd:import namespace="861488cc-c020-4604-a0c4-7673b58cdc5e"/>
    <xsd:element name="properties">
      <xsd:complexType>
        <xsd:sequence>
          <xsd:element name="documentManagement">
            <xsd:complexType>
              <xsd:all>
                <xsd:element ref="ns2:j4eabcd22048400aab837f9e44738912" minOccurs="0"/>
                <xsd:element ref="ns3:TaxCatchAll" minOccurs="0"/>
                <xsd:element ref="ns3:TaxCatchAllLabel" minOccurs="0"/>
                <xsd:element ref="ns2:Description1" minOccurs="0"/>
                <xsd:element ref="ns2:edbea0fd3ce14ff985d1b332cf4346fa" minOccurs="0"/>
                <xsd:element ref="ns2:hb9bafa30376421f83209c4ea72e6788" minOccurs="0"/>
                <xsd:element ref="ns1:_dlc_Exempt" minOccurs="0"/>
                <xsd:element ref="ns1:_dlc_ExpireDateSaved" minOccurs="0"/>
                <xsd:element ref="ns1:_dlc_ExpireDate" minOccurs="0"/>
                <xsd:element ref="ns2:g87c9b03589646a0aa0e1f968aefea8e" minOccurs="0"/>
                <xsd:element ref="ns2:jbcef0c69429499ea5f7c81494a31dbb" minOccurs="0"/>
                <xsd:element ref="ns4:IconOverlay" minOccurs="0"/>
                <xsd:element ref="ns1:_vti_ItemDeclaredRecord" minOccurs="0"/>
                <xsd:element ref="ns1:_vti_ItemHoldRecordStatus" minOccurs="0"/>
                <xsd:element ref="ns5:Highlight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7" nillable="true" ma:displayName="Exempt from Policy" ma:hidden="true" ma:internalName="_dlc_Exempt" ma:readOnly="true">
      <xsd:simpleType>
        <xsd:restriction base="dms:Unknown"/>
      </xsd:simpleType>
    </xsd:element>
    <xsd:element name="_dlc_ExpireDateSaved" ma:index="18" nillable="true" ma:displayName="Original Expiration Date" ma:hidden="true" ma:internalName="_dlc_ExpireDateSaved" ma:readOnly="true">
      <xsd:simpleType>
        <xsd:restriction base="dms:DateTime"/>
      </xsd:simpleType>
    </xsd:element>
    <xsd:element name="_dlc_ExpireDate" ma:index="19" nillable="true" ma:displayName="Expiration Date" ma:description="" ma:hidden="true" ma:indexed="true" ma:internalName="_dlc_ExpireDate" ma:readOnly="true">
      <xsd:simpleType>
        <xsd:restriction base="dms:DateTime"/>
      </xsd:simpleType>
    </xsd:element>
    <xsd:element name="_vti_ItemDeclaredRecord" ma:index="25" nillable="true" ma:displayName="Declared Record" ma:hidden="true" ma:internalName="_vti_ItemDeclaredRecord" ma:readOnly="true">
      <xsd:simpleType>
        <xsd:restriction base="dms:DateTime"/>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687967-b5c0-4208-b2ea-d8ca691983c1" elementFormDefault="qualified">
    <xsd:import namespace="http://schemas.microsoft.com/office/2006/documentManagement/types"/>
    <xsd:import namespace="http://schemas.microsoft.com/office/infopath/2007/PartnerControls"/>
    <xsd:element name="j4eabcd22048400aab837f9e44738912" ma:index="8" ma:taxonomy="true" ma:internalName="j4eabcd22048400aab837f9e44738912" ma:taxonomyFieldName="Classification" ma:displayName="Classification" ma:readOnly="false" ma:default="14;#Public|36698a75-5644-47f7-8ff9-53bb82055c78" ma:fieldId="{34eabcd2-2048-400a-ab83-7f9e44738912}" ma:sspId="d22a52a1-c258-4600-a50e-6d1ba6a29ca5" ma:termSetId="9d822a4f-791c-4caf-895b-0cf032feb1f3" ma:anchorId="00000000-0000-0000-0000-000000000000" ma:open="false" ma:isKeyword="false">
      <xsd:complexType>
        <xsd:sequence>
          <xsd:element ref="pc:Terms" minOccurs="0" maxOccurs="1"/>
        </xsd:sequence>
      </xsd:complexType>
    </xsd:element>
    <xsd:element name="Description1" ma:index="12" nillable="true" ma:displayName="Description" ma:description="A short summary of the files contents_" ma:internalName="Description1" ma:readOnly="false">
      <xsd:simpleType>
        <xsd:restriction base="dms:Note">
          <xsd:maxLength value="255"/>
        </xsd:restriction>
      </xsd:simpleType>
    </xsd:element>
    <xsd:element name="edbea0fd3ce14ff985d1b332cf4346fa" ma:index="13" ma:taxonomy="true" ma:internalName="edbea0fd3ce14ff985d1b332cf4346fa" ma:taxonomyFieldName="Document_x0020_Status" ma:displayName="Document Status" ma:default="15;#In Progress|7b5c9818-14a9-4b9f-923e-38ea360afb48" ma:fieldId="{edbea0fd-3ce1-4ff9-85d1-b332cf4346fa}" ma:sspId="d22a52a1-c258-4600-a50e-6d1ba6a29ca5" ma:termSetId="d3036e73-bc56-4d85-83ca-2f2efb698911" ma:anchorId="00000000-0000-0000-0000-000000000000" ma:open="false" ma:isKeyword="false">
      <xsd:complexType>
        <xsd:sequence>
          <xsd:element ref="pc:Terms" minOccurs="0" maxOccurs="1"/>
        </xsd:sequence>
      </xsd:complexType>
    </xsd:element>
    <xsd:element name="hb9bafa30376421f83209c4ea72e6788" ma:index="15" ma:taxonomy="true" ma:internalName="hb9bafa30376421f83209c4ea72e6788" ma:taxonomyFieldName="Information_x0020_Owner" ma:displayName="Information Owner" ma:default="52;#Audit Services|4c588f87-70d0-42e7-955d-65eeaaa7dada" ma:fieldId="{1b9bafa3-0376-421f-8320-9c4ea72e6788}" ma:sspId="d22a52a1-c258-4600-a50e-6d1ba6a29ca5" ma:termSetId="07dfd95e-08f6-42e7-8e24-d0f2aac97d8e" ma:anchorId="00000000-0000-0000-0000-000000000000" ma:open="false" ma:isKeyword="false">
      <xsd:complexType>
        <xsd:sequence>
          <xsd:element ref="pc:Terms" minOccurs="0" maxOccurs="1"/>
        </xsd:sequence>
      </xsd:complexType>
    </xsd:element>
    <xsd:element name="g87c9b03589646a0aa0e1f968aefea8e" ma:index="20" ma:taxonomy="true" ma:internalName="g87c9b03589646a0aa0e1f968aefea8e" ma:taxonomyFieldName="Audit_x0020_Year" ma:displayName="Audit Year" ma:default="2148;#2015-2016|af1395b2-21f9-468a-8e27-05b3a9bb31ac" ma:fieldId="{087c9b03-5896-46a0-aa0e-1f968aefea8e}" ma:taxonomyMulti="true" ma:sspId="d22a52a1-c258-4600-a50e-6d1ba6a29ca5" ma:termSetId="4b9a0093-e3a7-40db-8dc9-4e8a4da3a0eb" ma:anchorId="00000000-0000-0000-0000-000000000000" ma:open="false" ma:isKeyword="false">
      <xsd:complexType>
        <xsd:sequence>
          <xsd:element ref="pc:Terms" minOccurs="0" maxOccurs="1"/>
        </xsd:sequence>
      </xsd:complexType>
    </xsd:element>
    <xsd:element name="jbcef0c69429499ea5f7c81494a31dbb" ma:index="22" ma:taxonomy="true" ma:internalName="jbcef0c69429499ea5f7c81494a31dbb" ma:taxonomyFieldName="Audits" ma:displayName="Audits" ma:default="2089;#GCC (HSCP)|c18bbd79-590e-45a0-8191-bbb4f81c17e3" ma:fieldId="{3bcef0c6-9429-499e-a5f7-c81494a31dbb}" ma:taxonomyMulti="true" ma:sspId="d22a52a1-c258-4600-a50e-6d1ba6a29ca5" ma:termSetId="7b82f7e4-474f-48a3-884e-b827ad03081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b59271-1a9c-494b-aab4-e5d3692b6bb8"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fcdcbeae-f3b5-4d22-b5f6-1aeb3fb936db}" ma:internalName="TaxCatchAll" ma:showField="CatchAllData" ma:web="cb687967-b5c0-4208-b2ea-d8ca691983c1">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fcdcbeae-f3b5-4d22-b5f6-1aeb3fb936db}" ma:internalName="TaxCatchAllLabel" ma:readOnly="true" ma:showField="CatchAllDataLabel" ma:web="cb687967-b5c0-4208-b2ea-d8ca691983c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1488cc-c020-4604-a0c4-7673b58cdc5e" elementFormDefault="qualified">
    <xsd:import namespace="http://schemas.microsoft.com/office/2006/documentManagement/types"/>
    <xsd:import namespace="http://schemas.microsoft.com/office/infopath/2007/PartnerControls"/>
    <xsd:element name="Highlighter" ma:index="27" nillable="true" ma:displayName="Records Management Highlighter" ma:description="Provides early and critical warning for files and records which will be deleted according to the retention policy" ma:internalName="Records_x0020_Management_x0020_Highlighte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CT_Standard</p:Name>
  <p:Description>Standard 18 month retention for Documents and 7 years for Records. Note this is currently using a placeholder workflow which is intended to be replaced</p:Description>
  <p:Statement>Documents will be retained for 18 months after last modified. Records will be retained for 7 years before undergoing review.</p:Statement>
  <p:PolicyItems>
    <p:PolicyItem featureId="Microsoft.Office.RecordsManagement.PolicyFeatures.Expiration" staticId="0x0101002651B69664B57D42B5D65DE99314DA850101" UniqueId="f7e31884-e50b-4827-841f-841042ef4e49">
      <p:Name>Retention</p:Name>
      <p:Description>Automatic scheduling of content for processing, and performing a retention action on content that has reached its due date.</p:Description>
      <p:CustomData>
        <Schedules nextStageId="6" default="false">
          <Schedule type="Default">
            <stages>
              <data stageId="3" stageDeleted="true"/>
              <data stageId="5">
                <formula id="Microsoft.Office.RecordsManagement.PolicyFeatures.Expiration.Formula.BuiltIn">
                  <number>6</number>
                  <property>Modified</property>
                  <propertyId>28cf69c5-fa48-462a-b5cd-27b6f9d2bd5f</propertyId>
                  <period>months</period>
                </formula>
                <action type="action" id="Microsoft.Office.RecordsManagement.PolicyFeatures.Expiration.Action.DeletePreviousVersions"/>
              </data>
              <data stageId="1">
                <formula id="Microsoft.Office.RecordsManagement.PolicyFeatures.Expiration.Formula.BuiltIn">
                  <number>18</number>
                  <property>Modified</property>
                  <propertyId>28cf69c5-fa48-462a-b5cd-27b6f9d2bd5f</propertyId>
                  <period>months</period>
                </formula>
                <action type="action" id="Microsoft.Office.RecordsManagement.PolicyFeatures.Expiration.Action.MoveToRecycleBin"/>
              </data>
            </stages>
          </Schedule>
          <Schedule type="Record">
            <stages>
              <data stageId="4">
                <formula id="Microsoft.Office.RecordsManagement.PolicyFeatures.Expiration.Formula.BuiltIn">
                  <number>1</number>
                  <property>_vti_ItemDeclaredRecord</property>
                  <propertyId>f9a44731-84eb-43a4-9973-cd2953ad8646</propertyId>
                  <period>days</period>
                </formula>
                <action type="action" id="Microsoft.Office.RecordsManagement.PolicyFeatures.Expiration.Action.DeletePreviousVersions"/>
              </data>
              <data stageId="2">
                <formula id="Microsoft.Office.RecordsManagement.PolicyFeatures.Expiration.Formula.BuiltIn">
                  <number>7</number>
                  <property>_vti_ItemDeclaredRecord</property>
                  <propertyId>f9a44731-84eb-43a4-9973-cd2953ad8646</propertyId>
                  <period>years</period>
                </formula>
                <action type="workflow" id="3339e3d9-e101-48b8-b787-f56de9957fea"/>
              </data>
            </stages>
          </Schedule>
        </Schedules>
      </p:CustomData>
    </p:PolicyItem>
  </p:PolicyItems>
</p:Policy>
</file>

<file path=customXml/item4.xml><?xml version="1.0" encoding="utf-8"?>
<?mso-contentType ?>
<SharedContentType xmlns="Microsoft.SharePoint.Taxonomy.ContentTypeSync" SourceId="d22a52a1-c258-4600-a50e-6d1ba6a29ca5"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jbcef0c69429499ea5f7c81494a31dbb xmlns="cb687967-b5c0-4208-b2ea-d8ca691983c1">
      <Terms xmlns="http://schemas.microsoft.com/office/infopath/2007/PartnerControls">
        <TermInfo xmlns="http://schemas.microsoft.com/office/infopath/2007/PartnerControls">
          <TermName xmlns="http://schemas.microsoft.com/office/infopath/2007/PartnerControls">GCC (HSCP)</TermName>
          <TermId xmlns="http://schemas.microsoft.com/office/infopath/2007/PartnerControls">c18bbd79-590e-45a0-8191-bbb4f81c17e3</TermId>
        </TermInfo>
      </Terms>
    </jbcef0c69429499ea5f7c81494a31dbb>
    <Highlighter xmlns="861488cc-c020-4604-a0c4-7673b58cdc5e" xsi:nil="true"/>
    <j4eabcd22048400aab837f9e44738912 xmlns="cb687967-b5c0-4208-b2ea-d8ca691983c1">
      <Terms xmlns="http://schemas.microsoft.com/office/infopath/2007/PartnerControls">
        <TermInfo xmlns="http://schemas.microsoft.com/office/infopath/2007/PartnerControls">
          <TermName xmlns="http://schemas.microsoft.com/office/infopath/2007/PartnerControls">Controlled</TermName>
          <TermId xmlns="http://schemas.microsoft.com/office/infopath/2007/PartnerControls">6f536c77-3d4a-4f65-81bb-60aaeffbf255</TermId>
        </TermInfo>
      </Terms>
    </j4eabcd22048400aab837f9e44738912>
    <IconOverlay xmlns="http://schemas.microsoft.com/sharepoint/v4" xsi:nil="true"/>
    <g87c9b03589646a0aa0e1f968aefea8e xmlns="cb687967-b5c0-4208-b2ea-d8ca691983c1">
      <Terms xmlns="http://schemas.microsoft.com/office/infopath/2007/PartnerControls">
        <TermInfo xmlns="http://schemas.microsoft.com/office/infopath/2007/PartnerControls">
          <TermName xmlns="http://schemas.microsoft.com/office/infopath/2007/PartnerControls">2015-2016</TermName>
          <TermId xmlns="http://schemas.microsoft.com/office/infopath/2007/PartnerControls">af1395b2-21f9-468a-8e27-05b3a9bb31ac</TermId>
        </TermInfo>
      </Terms>
    </g87c9b03589646a0aa0e1f968aefea8e>
    <edbea0fd3ce14ff985d1b332cf4346fa xmlns="cb687967-b5c0-4208-b2ea-d8ca691983c1">
      <Terms xmlns="http://schemas.microsoft.com/office/infopath/2007/PartnerControls">
        <TermInfo xmlns="http://schemas.microsoft.com/office/infopath/2007/PartnerControls">
          <TermName xmlns="http://schemas.microsoft.com/office/infopath/2007/PartnerControls">In Progress</TermName>
          <TermId xmlns="http://schemas.microsoft.com/office/infopath/2007/PartnerControls">7b5c9818-14a9-4b9f-923e-38ea360afb48</TermId>
        </TermInfo>
      </Terms>
    </edbea0fd3ce14ff985d1b332cf4346fa>
    <TaxCatchAll xmlns="ccb59271-1a9c-494b-aab4-e5d3692b6bb8">
      <Value>2089</Value>
      <Value>52</Value>
      <Value>15</Value>
      <Value>279</Value>
      <Value>2148</Value>
    </TaxCatchAll>
    <Description1 xmlns="cb687967-b5c0-4208-b2ea-d8ca691983c1">with client comments for action plan</Description1>
    <hb9bafa30376421f83209c4ea72e6788 xmlns="cb687967-b5c0-4208-b2ea-d8ca691983c1">
      <Terms xmlns="http://schemas.microsoft.com/office/infopath/2007/PartnerControls">
        <TermInfo xmlns="http://schemas.microsoft.com/office/infopath/2007/PartnerControls">
          <TermName xmlns="http://schemas.microsoft.com/office/infopath/2007/PartnerControls">Audit Services</TermName>
          <TermId xmlns="http://schemas.microsoft.com/office/infopath/2007/PartnerControls">4c588f87-70d0-42e7-955d-65eeaaa7dada</TermId>
        </TermInfo>
      </Terms>
    </hb9bafa30376421f83209c4ea72e6788>
    <_dlc_ExpireDateSaved xmlns="http://schemas.microsoft.com/sharepoint/v3" xsi:nil="true"/>
    <_dlc_ExpireDate xmlns="http://schemas.microsoft.com/sharepoint/v3">2018-03-01T14:39:31+00:00</_dlc_ExpireDat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8FD19-1717-47DF-90B1-0FC2EB5F03D7}">
  <ds:schemaRefs>
    <ds:schemaRef ds:uri="http://schemas.microsoft.com/sharepoint/events"/>
  </ds:schemaRefs>
</ds:datastoreItem>
</file>

<file path=customXml/itemProps2.xml><?xml version="1.0" encoding="utf-8"?>
<ds:datastoreItem xmlns:ds="http://schemas.openxmlformats.org/officeDocument/2006/customXml" ds:itemID="{EC71DDAE-34A7-4B6C-BEEC-6175AB287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b687967-b5c0-4208-b2ea-d8ca691983c1"/>
    <ds:schemaRef ds:uri="ccb59271-1a9c-494b-aab4-e5d3692b6bb8"/>
    <ds:schemaRef ds:uri="http://schemas.microsoft.com/sharepoint/v4"/>
    <ds:schemaRef ds:uri="861488cc-c020-4604-a0c4-7673b58cd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B2DBA3-D558-413E-9869-6F95800BF31F}">
  <ds:schemaRefs>
    <ds:schemaRef ds:uri="office.server.policy"/>
  </ds:schemaRefs>
</ds:datastoreItem>
</file>

<file path=customXml/itemProps4.xml><?xml version="1.0" encoding="utf-8"?>
<ds:datastoreItem xmlns:ds="http://schemas.openxmlformats.org/officeDocument/2006/customXml" ds:itemID="{56E9963D-E24B-4073-8532-0A3A0E767B4A}">
  <ds:schemaRefs>
    <ds:schemaRef ds:uri="Microsoft.SharePoint.Taxonomy.ContentTypeSync"/>
  </ds:schemaRefs>
</ds:datastoreItem>
</file>

<file path=customXml/itemProps5.xml><?xml version="1.0" encoding="utf-8"?>
<ds:datastoreItem xmlns:ds="http://schemas.openxmlformats.org/officeDocument/2006/customXml" ds:itemID="{567E2BCA-454C-4D8B-B7EA-5B61DF2F3B2F}">
  <ds:schemaRefs>
    <ds:schemaRef ds:uri="cb687967-b5c0-4208-b2ea-d8ca691983c1"/>
    <ds:schemaRef ds:uri="http://schemas.microsoft.com/office/2006/documentManagement/types"/>
    <ds:schemaRef ds:uri="http://schemas.microsoft.com/sharepoint/v4"/>
    <ds:schemaRef ds:uri="http://schemas.microsoft.com/sharepoint/v3"/>
    <ds:schemaRef ds:uri="http://www.w3.org/XML/1998/namespace"/>
    <ds:schemaRef ds:uri="http://purl.org/dc/term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861488cc-c020-4604-a0c4-7673b58cdc5e"/>
    <ds:schemaRef ds:uri="ccb59271-1a9c-494b-aab4-e5d3692b6bb8"/>
    <ds:schemaRef ds:uri="http://purl.org/dc/dcmitype/"/>
  </ds:schemaRefs>
</ds:datastoreItem>
</file>

<file path=customXml/itemProps6.xml><?xml version="1.0" encoding="utf-8"?>
<ds:datastoreItem xmlns:ds="http://schemas.openxmlformats.org/officeDocument/2006/customXml" ds:itemID="{D678C7B5-0710-499B-86BC-3516D3C43AB2}">
  <ds:schemaRefs>
    <ds:schemaRef ds:uri="http://schemas.microsoft.com/sharepoint/v3/contenttype/forms"/>
  </ds:schemaRefs>
</ds:datastoreItem>
</file>

<file path=customXml/itemProps7.xml><?xml version="1.0" encoding="utf-8"?>
<ds:datastoreItem xmlns:ds="http://schemas.openxmlformats.org/officeDocument/2006/customXml" ds:itemID="{E4242513-8D4C-4860-B7BB-6C9FE60B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5110</Words>
  <Characters>27725</Characters>
  <Application>Microsoft Office Word</Application>
  <DocSecurity>4</DocSecurity>
  <Lines>231</Lines>
  <Paragraphs>65</Paragraphs>
  <ScaleCrop>false</ScaleCrop>
  <HeadingPairs>
    <vt:vector size="2" baseType="variant">
      <vt:variant>
        <vt:lpstr>Title</vt:lpstr>
      </vt:variant>
      <vt:variant>
        <vt:i4>1</vt:i4>
      </vt:variant>
    </vt:vector>
  </HeadingPairs>
  <TitlesOfParts>
    <vt:vector size="1" baseType="lpstr">
      <vt:lpstr>Report title in here</vt:lpstr>
    </vt:vector>
  </TitlesOfParts>
  <Company>Audit Scotland</Company>
  <LinksUpToDate>false</LinksUpToDate>
  <CharactersWithSpaces>32770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in here</dc:title>
  <dc:creator>Esther</dc:creator>
  <cp:lastModifiedBy>Speirs, Alan (Social Work)</cp:lastModifiedBy>
  <cp:revision>2</cp:revision>
  <cp:lastPrinted>2016-08-30T08:25:00Z</cp:lastPrinted>
  <dcterms:created xsi:type="dcterms:W3CDTF">2016-10-25T08:16:00Z</dcterms:created>
  <dcterms:modified xsi:type="dcterms:W3CDTF">2016-10-25T08:16:00Z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0x0101002651B69664B57D42B5D65DE99314DA85010100F8BB677929BD2F428BCDBE682331471E</vt:lpwstr>
  </property>
  <property fmtid="{D5CDD505-2E9C-101B-9397-08002B2CF9AE}" pid="3" name="Management Information">
    <vt:lpwstr>956;#Unclassified|d1ef7277-e892-4030-8a2d-30550ff08cd9</vt:lpwstr>
  </property>
  <property fmtid="{D5CDD505-2E9C-101B-9397-08002B2CF9AE}" pid="4" name="Information Owner">
    <vt:lpwstr>52;#Audit Services|4c588f87-70d0-42e7-955d-65eeaaa7dada</vt:lpwstr>
  </property>
  <property fmtid="{D5CDD505-2E9C-101B-9397-08002B2CF9AE}" pid="5" name="Classification">
    <vt:lpwstr>279;#Controlled|6f536c77-3d4a-4f65-81bb-60aaeffbf255</vt:lpwstr>
  </property>
  <property fmtid="{D5CDD505-2E9C-101B-9397-08002B2CF9AE}" pid="6" name="Document Status">
    <vt:lpwstr>15;#In Progress|7b5c9818-14a9-4b9f-923e-38ea360afb48</vt:lpwstr>
  </property>
  <property fmtid="{D5CDD505-2E9C-101B-9397-08002B2CF9AE}" pid="7" name="Calendar Year">
    <vt:lpwstr>2057;#2016|15225b94-5f8c-4cf8-b8d7-1e6bffd91b7c</vt:lpwstr>
  </property>
  <property fmtid="{D5CDD505-2E9C-101B-9397-08002B2CF9AE}" pid="8" name="_dlc_policyId">
    <vt:lpwstr>/LocGov/IJB/GCC_HSCP/GCC_HSCP_FA/DR</vt:lpwstr>
  </property>
  <property fmtid="{D5CDD505-2E9C-101B-9397-08002B2CF9AE}" pid="9" name="ItemRetentionFormula">
    <vt:lpwstr>&lt;formula id="Microsoft.Office.RecordsManagement.PolicyFeatures.Expiration.Formula.BuiltIn"&gt;&lt;number&gt;18&lt;/number&gt;&lt;property&gt;Created&lt;/property&gt;&lt;propertyId&gt;8c06beca-0777-48f7-91c7-6da68bc07b69&lt;/propertyId&gt;&lt;period&gt;months&lt;/period&gt;&lt;/formula&gt;</vt:lpwstr>
  </property>
  <property fmtid="{D5CDD505-2E9C-101B-9397-08002B2CF9AE}" pid="10" name="Audits">
    <vt:lpwstr>2089;#GCC (HSCP)|c18bbd79-590e-45a0-8191-bbb4f81c17e3</vt:lpwstr>
  </property>
  <property fmtid="{D5CDD505-2E9C-101B-9397-08002B2CF9AE}" pid="11" name="Audit Work in Progress">
    <vt:lpwstr>29;#Financial Statements|ddac2bbb-2f55-44cb-ae72-cb18dbf8ede9</vt:lpwstr>
  </property>
  <property fmtid="{D5CDD505-2E9C-101B-9397-08002B2CF9AE}" pid="12" name="Audit Year">
    <vt:lpwstr>2148;#2015-2016|af1395b2-21f9-468a-8e27-05b3a9bb31ac</vt:lpwstr>
  </property>
</Properties>
</file>